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CA22EF" w:rsidRPr="004F3CA3" w:rsidRDefault="00195ECF" w:rsidP="00ED77B9">
      <w:pPr>
        <w:jc w:val="center"/>
        <w:rPr>
          <w:b/>
          <w:sz w:val="36"/>
          <w:szCs w:val="36"/>
        </w:rPr>
      </w:pPr>
      <w:r w:rsidRPr="004F3CA3">
        <w:rPr>
          <w:rFonts w:hint="eastAsia"/>
          <w:b/>
          <w:sz w:val="36"/>
          <w:szCs w:val="36"/>
        </w:rPr>
        <w:t xml:space="preserve">IMB </w:t>
      </w:r>
      <w:r w:rsidRPr="004F3CA3">
        <w:rPr>
          <w:rFonts w:hint="eastAsia"/>
          <w:b/>
          <w:sz w:val="36"/>
          <w:szCs w:val="36"/>
        </w:rPr>
        <w:t>板卡</w:t>
      </w:r>
      <w:r w:rsidR="00C07CC9" w:rsidRPr="004F3CA3">
        <w:rPr>
          <w:rFonts w:hint="eastAsia"/>
          <w:b/>
          <w:sz w:val="36"/>
          <w:szCs w:val="36"/>
        </w:rPr>
        <w:t xml:space="preserve">PCIE </w:t>
      </w:r>
      <w:r w:rsidR="00C07CC9" w:rsidRPr="004F3CA3">
        <w:rPr>
          <w:rFonts w:hint="eastAsia"/>
          <w:b/>
          <w:sz w:val="36"/>
          <w:szCs w:val="36"/>
        </w:rPr>
        <w:t>端</w:t>
      </w:r>
      <w:r w:rsidRPr="004F3CA3">
        <w:rPr>
          <w:rFonts w:hint="eastAsia"/>
          <w:b/>
          <w:sz w:val="36"/>
          <w:szCs w:val="36"/>
        </w:rPr>
        <w:t>FPGA</w:t>
      </w:r>
      <w:r w:rsidRPr="004F3CA3">
        <w:rPr>
          <w:rFonts w:hint="eastAsia"/>
          <w:b/>
          <w:sz w:val="36"/>
          <w:szCs w:val="36"/>
        </w:rPr>
        <w:t>寄存器定义</w:t>
      </w:r>
    </w:p>
    <w:p w:rsidR="004F3CA3" w:rsidRDefault="004F3CA3" w:rsidP="004F3CA3">
      <w:pPr>
        <w:pStyle w:val="a5"/>
        <w:ind w:leftChars="1943" w:left="4080" w:firstLineChars="71" w:firstLine="170"/>
        <w:rPr>
          <w:sz w:val="24"/>
          <w:szCs w:val="24"/>
        </w:rPr>
      </w:pPr>
    </w:p>
    <w:p w:rsidR="00ED77B9" w:rsidRPr="004E63AE" w:rsidRDefault="00ED77B9" w:rsidP="004E63AE">
      <w:pPr>
        <w:pStyle w:val="a5"/>
        <w:ind w:leftChars="1971" w:left="4139" w:firstLineChars="71" w:firstLine="170"/>
        <w:rPr>
          <w:sz w:val="24"/>
          <w:szCs w:val="24"/>
        </w:rPr>
      </w:pPr>
    </w:p>
    <w:p w:rsidR="00CA22EF" w:rsidRPr="004336F3" w:rsidRDefault="00CA22EF"/>
    <w:p w:rsidR="00CA22EF" w:rsidRDefault="00CA22EF"/>
    <w:tbl>
      <w:tblPr>
        <w:tblStyle w:val="a8"/>
        <w:tblpPr w:leftFromText="180" w:rightFromText="180" w:vertAnchor="text" w:horzAnchor="margin" w:tblpXSpec="center" w:tblpY="125"/>
        <w:tblW w:w="0" w:type="auto"/>
        <w:tblLook w:val="04A0"/>
      </w:tblPr>
      <w:tblGrid>
        <w:gridCol w:w="1569"/>
        <w:gridCol w:w="2670"/>
        <w:gridCol w:w="3557"/>
        <w:gridCol w:w="1785"/>
      </w:tblGrid>
      <w:tr w:rsidR="004C4377" w:rsidTr="004C4377">
        <w:tc>
          <w:tcPr>
            <w:tcW w:w="1569" w:type="dxa"/>
          </w:tcPr>
          <w:p w:rsidR="004C4377" w:rsidRDefault="004C4377" w:rsidP="004C4377">
            <w:r>
              <w:rPr>
                <w:rFonts w:hint="eastAsia"/>
              </w:rPr>
              <w:t>版本</w:t>
            </w:r>
          </w:p>
        </w:tc>
        <w:tc>
          <w:tcPr>
            <w:tcW w:w="2670" w:type="dxa"/>
          </w:tcPr>
          <w:p w:rsidR="004C4377" w:rsidRDefault="004C4377" w:rsidP="004C4377">
            <w:r>
              <w:rPr>
                <w:rFonts w:hint="eastAsia"/>
              </w:rPr>
              <w:t>日期</w:t>
            </w:r>
          </w:p>
        </w:tc>
        <w:tc>
          <w:tcPr>
            <w:tcW w:w="3557" w:type="dxa"/>
          </w:tcPr>
          <w:p w:rsidR="004C4377" w:rsidRDefault="004C4377" w:rsidP="004C4377">
            <w:r>
              <w:rPr>
                <w:rFonts w:hint="eastAsia"/>
              </w:rPr>
              <w:t>改动</w:t>
            </w:r>
          </w:p>
        </w:tc>
        <w:tc>
          <w:tcPr>
            <w:tcW w:w="1785" w:type="dxa"/>
          </w:tcPr>
          <w:p w:rsidR="004C4377" w:rsidRDefault="004C4377" w:rsidP="004C4377">
            <w:r>
              <w:rPr>
                <w:rFonts w:hint="eastAsia"/>
              </w:rPr>
              <w:t>作者</w:t>
            </w:r>
          </w:p>
        </w:tc>
      </w:tr>
      <w:tr w:rsidR="004C4377" w:rsidTr="004C4377">
        <w:tc>
          <w:tcPr>
            <w:tcW w:w="1569" w:type="dxa"/>
          </w:tcPr>
          <w:p w:rsidR="004C4377" w:rsidRDefault="004C4377" w:rsidP="004C4377">
            <w:r>
              <w:rPr>
                <w:rFonts w:hint="eastAsia"/>
              </w:rPr>
              <w:t>V0.3</w:t>
            </w:r>
          </w:p>
        </w:tc>
        <w:tc>
          <w:tcPr>
            <w:tcW w:w="2670" w:type="dxa"/>
          </w:tcPr>
          <w:p w:rsidR="004C4377" w:rsidRDefault="004C4377" w:rsidP="004C4377">
            <w:r>
              <w:t>2013/2/7</w:t>
            </w:r>
          </w:p>
        </w:tc>
        <w:tc>
          <w:tcPr>
            <w:tcW w:w="3557" w:type="dxa"/>
          </w:tcPr>
          <w:p w:rsidR="004C4377" w:rsidRDefault="004C4377" w:rsidP="004C4377">
            <w:r>
              <w:rPr>
                <w:rFonts w:hint="eastAsia"/>
              </w:rPr>
              <w:t>从旧的版本更新到</w:t>
            </w:r>
            <w:r>
              <w:rPr>
                <w:rFonts w:hint="eastAsia"/>
              </w:rPr>
              <w:t>V0.3</w:t>
            </w:r>
          </w:p>
          <w:p w:rsidR="004C4377" w:rsidRDefault="004C4377" w:rsidP="004C4377">
            <w:r>
              <w:rPr>
                <w:rFonts w:hint="eastAsia"/>
              </w:rPr>
              <w:t>增加总线机制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分割寄存器</w:t>
            </w:r>
          </w:p>
        </w:tc>
        <w:tc>
          <w:tcPr>
            <w:tcW w:w="1785" w:type="dxa"/>
          </w:tcPr>
          <w:p w:rsidR="004C4377" w:rsidRDefault="004C4377" w:rsidP="004C4377">
            <w:r>
              <w:rPr>
                <w:rFonts w:hint="eastAsia"/>
              </w:rPr>
              <w:t>王斌</w:t>
            </w:r>
          </w:p>
        </w:tc>
      </w:tr>
      <w:tr w:rsidR="00B141BC" w:rsidTr="004C4377">
        <w:tc>
          <w:tcPr>
            <w:tcW w:w="1569" w:type="dxa"/>
          </w:tcPr>
          <w:p w:rsidR="00B141BC" w:rsidRDefault="00B141BC" w:rsidP="00B141BC">
            <w:r>
              <w:rPr>
                <w:rFonts w:hint="eastAsia"/>
              </w:rPr>
              <w:t>V0.4</w:t>
            </w:r>
          </w:p>
        </w:tc>
        <w:tc>
          <w:tcPr>
            <w:tcW w:w="2670" w:type="dxa"/>
          </w:tcPr>
          <w:p w:rsidR="00B141BC" w:rsidRDefault="00B141BC" w:rsidP="00B141BC">
            <w:r>
              <w:t>2013/</w:t>
            </w:r>
            <w:r>
              <w:rPr>
                <w:rFonts w:hint="eastAsia"/>
              </w:rPr>
              <w:t>7</w:t>
            </w:r>
            <w:r>
              <w:t>/</w:t>
            </w:r>
            <w:r>
              <w:rPr>
                <w:rFonts w:hint="eastAsia"/>
              </w:rPr>
              <w:t>5</w:t>
            </w:r>
          </w:p>
        </w:tc>
        <w:tc>
          <w:tcPr>
            <w:tcW w:w="3557" w:type="dxa"/>
          </w:tcPr>
          <w:p w:rsidR="00B141BC" w:rsidRDefault="00B141BC" w:rsidP="00B141BC">
            <w:r>
              <w:rPr>
                <w:rFonts w:hint="eastAsia"/>
              </w:rPr>
              <w:t>从旧的版本更新到</w:t>
            </w:r>
            <w:r>
              <w:rPr>
                <w:rFonts w:hint="eastAsia"/>
              </w:rPr>
              <w:t>V0.4</w:t>
            </w:r>
          </w:p>
          <w:p w:rsidR="00B141BC" w:rsidRDefault="00B141BC" w:rsidP="00B141BC">
            <w:r>
              <w:rPr>
                <w:rFonts w:hint="eastAsia"/>
              </w:rPr>
              <w:t>增加寄存器</w:t>
            </w:r>
          </w:p>
        </w:tc>
        <w:tc>
          <w:tcPr>
            <w:tcW w:w="1785" w:type="dxa"/>
          </w:tcPr>
          <w:p w:rsidR="00B141BC" w:rsidRDefault="00B141BC" w:rsidP="00B141BC"/>
        </w:tc>
      </w:tr>
      <w:tr w:rsidR="004C4377" w:rsidTr="004C4377">
        <w:tc>
          <w:tcPr>
            <w:tcW w:w="1569" w:type="dxa"/>
          </w:tcPr>
          <w:p w:rsidR="004C4377" w:rsidRDefault="004C4377" w:rsidP="004C4377"/>
        </w:tc>
        <w:tc>
          <w:tcPr>
            <w:tcW w:w="2670" w:type="dxa"/>
          </w:tcPr>
          <w:p w:rsidR="004C4377" w:rsidRDefault="004C4377" w:rsidP="004C4377"/>
        </w:tc>
        <w:tc>
          <w:tcPr>
            <w:tcW w:w="3557" w:type="dxa"/>
          </w:tcPr>
          <w:p w:rsidR="004C4377" w:rsidRDefault="004C4377" w:rsidP="004C4377"/>
        </w:tc>
        <w:tc>
          <w:tcPr>
            <w:tcW w:w="1785" w:type="dxa"/>
          </w:tcPr>
          <w:p w:rsidR="004C4377" w:rsidRDefault="004C4377" w:rsidP="004C4377"/>
        </w:tc>
      </w:tr>
      <w:tr w:rsidR="004C4377" w:rsidTr="004C4377">
        <w:tc>
          <w:tcPr>
            <w:tcW w:w="1569" w:type="dxa"/>
          </w:tcPr>
          <w:p w:rsidR="004C4377" w:rsidRDefault="004C4377" w:rsidP="004C4377"/>
        </w:tc>
        <w:tc>
          <w:tcPr>
            <w:tcW w:w="2670" w:type="dxa"/>
          </w:tcPr>
          <w:p w:rsidR="004C4377" w:rsidRDefault="004C4377" w:rsidP="004C4377"/>
        </w:tc>
        <w:tc>
          <w:tcPr>
            <w:tcW w:w="3557" w:type="dxa"/>
          </w:tcPr>
          <w:p w:rsidR="004C4377" w:rsidRDefault="004C4377" w:rsidP="004C4377"/>
        </w:tc>
        <w:tc>
          <w:tcPr>
            <w:tcW w:w="1785" w:type="dxa"/>
          </w:tcPr>
          <w:p w:rsidR="004C4377" w:rsidRDefault="004C4377" w:rsidP="004C4377"/>
        </w:tc>
      </w:tr>
      <w:tr w:rsidR="004C4377" w:rsidTr="004C4377">
        <w:tc>
          <w:tcPr>
            <w:tcW w:w="1569" w:type="dxa"/>
          </w:tcPr>
          <w:p w:rsidR="004C4377" w:rsidRDefault="004C4377" w:rsidP="004C4377"/>
        </w:tc>
        <w:tc>
          <w:tcPr>
            <w:tcW w:w="2670" w:type="dxa"/>
          </w:tcPr>
          <w:p w:rsidR="004C4377" w:rsidRDefault="004C4377" w:rsidP="004C4377"/>
        </w:tc>
        <w:tc>
          <w:tcPr>
            <w:tcW w:w="3557" w:type="dxa"/>
          </w:tcPr>
          <w:p w:rsidR="004C4377" w:rsidRDefault="004C4377" w:rsidP="004C4377"/>
        </w:tc>
        <w:tc>
          <w:tcPr>
            <w:tcW w:w="1785" w:type="dxa"/>
          </w:tcPr>
          <w:p w:rsidR="004C4377" w:rsidRDefault="004C4377" w:rsidP="004C4377"/>
        </w:tc>
      </w:tr>
    </w:tbl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F14D51" w:rsidRDefault="00F14D51"/>
    <w:p w:rsidR="00F14D51" w:rsidRDefault="00F14D51"/>
    <w:p w:rsidR="004E63AE" w:rsidRDefault="004E63AE"/>
    <w:p w:rsidR="008461C5" w:rsidRDefault="008461C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6170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D4EBF" w:rsidRDefault="002D4EBF" w:rsidP="002D4EB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0438A" w:rsidRDefault="00B531C4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 w:rsidR="002D4EBF">
            <w:instrText xml:space="preserve"> TOC \o "1-3" \h \z \u </w:instrText>
          </w:r>
          <w:r>
            <w:fldChar w:fldCharType="separate"/>
          </w:r>
          <w:hyperlink w:anchor="_Toc348080643" w:history="1">
            <w:r w:rsidR="0080438A" w:rsidRPr="00AA6043">
              <w:rPr>
                <w:rStyle w:val="a7"/>
                <w:rFonts w:hint="eastAsia"/>
                <w:noProof/>
              </w:rPr>
              <w:t>一总线说明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348080644" w:history="1">
            <w:r w:rsidR="0080438A" w:rsidRPr="00AA6043">
              <w:rPr>
                <w:rStyle w:val="a7"/>
                <w:rFonts w:hint="eastAsia"/>
                <w:noProof/>
              </w:rPr>
              <w:t>二寄存器列表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348080645" w:history="1">
            <w:r w:rsidR="0080438A" w:rsidRPr="00AA6043">
              <w:rPr>
                <w:rStyle w:val="a7"/>
                <w:noProof/>
              </w:rPr>
              <w:t xml:space="preserve">1 </w:t>
            </w:r>
            <w:r w:rsidR="0080438A" w:rsidRPr="00AA6043">
              <w:rPr>
                <w:rStyle w:val="a7"/>
                <w:rFonts w:hint="eastAsia"/>
                <w:noProof/>
              </w:rPr>
              <w:t>系统总线寄存器定义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348080646" w:history="1">
            <w:r w:rsidR="0080438A" w:rsidRPr="00AA6043">
              <w:rPr>
                <w:rStyle w:val="a7"/>
                <w:noProof/>
              </w:rPr>
              <w:t xml:space="preserve">2   OPB </w:t>
            </w:r>
            <w:r w:rsidR="0080438A" w:rsidRPr="00AA6043">
              <w:rPr>
                <w:rStyle w:val="a7"/>
                <w:rFonts w:hint="eastAsia"/>
                <w:noProof/>
              </w:rPr>
              <w:t>总线寄存器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348080647" w:history="1">
            <w:r w:rsidR="0080438A" w:rsidRPr="00AA6043">
              <w:rPr>
                <w:rStyle w:val="a7"/>
                <w:noProof/>
              </w:rPr>
              <w:t xml:space="preserve">3 </w:t>
            </w:r>
            <w:r w:rsidR="0080438A" w:rsidRPr="00AA6043">
              <w:rPr>
                <w:rStyle w:val="a7"/>
                <w:rFonts w:hint="eastAsia"/>
                <w:noProof/>
              </w:rPr>
              <w:t>内部总线寄存器列表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348080648" w:history="1">
            <w:r w:rsidR="0080438A" w:rsidRPr="00AA6043">
              <w:rPr>
                <w:rStyle w:val="a7"/>
                <w:rFonts w:hint="eastAsia"/>
                <w:noProof/>
              </w:rPr>
              <w:t>三寄存器说明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348080649" w:history="1">
            <w:r w:rsidR="0080438A" w:rsidRPr="00AA6043">
              <w:rPr>
                <w:rStyle w:val="a7"/>
                <w:noProof/>
              </w:rPr>
              <w:t xml:space="preserve">1  </w:t>
            </w:r>
            <w:r w:rsidR="0080438A" w:rsidRPr="00AA6043">
              <w:rPr>
                <w:rStyle w:val="a7"/>
                <w:rFonts w:hint="eastAsia"/>
                <w:noProof/>
              </w:rPr>
              <w:t>系统总线寄存器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50" w:history="1">
            <w:r w:rsidR="0080438A" w:rsidRPr="00AA6043">
              <w:rPr>
                <w:rStyle w:val="a7"/>
                <w:noProof/>
              </w:rPr>
              <w:t>1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 w:rsidRPr="00AA6043">
              <w:rPr>
                <w:rStyle w:val="a7"/>
                <w:noProof/>
              </w:rPr>
              <w:t xml:space="preserve">DMA </w:t>
            </w:r>
            <w:r w:rsidR="0080438A" w:rsidRPr="00AA6043">
              <w:rPr>
                <w:rStyle w:val="a7"/>
                <w:rFonts w:hint="eastAsia"/>
                <w:noProof/>
              </w:rPr>
              <w:t>控制寄存器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51" w:history="1">
            <w:r w:rsidR="0080438A" w:rsidRPr="00AA6043">
              <w:rPr>
                <w:rStyle w:val="a7"/>
                <w:noProof/>
              </w:rPr>
              <w:t>2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 w:rsidRPr="00AA6043">
              <w:rPr>
                <w:rStyle w:val="a7"/>
                <w:noProof/>
              </w:rPr>
              <w:t xml:space="preserve"> DMA </w:t>
            </w:r>
            <w:r w:rsidR="0080438A" w:rsidRPr="00AA6043">
              <w:rPr>
                <w:rStyle w:val="a7"/>
                <w:rFonts w:hint="eastAsia"/>
                <w:noProof/>
              </w:rPr>
              <w:t>状态寄存器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52" w:history="1">
            <w:r w:rsidR="0080438A" w:rsidRPr="00AA6043">
              <w:rPr>
                <w:rStyle w:val="a7"/>
                <w:noProof/>
              </w:rPr>
              <w:t xml:space="preserve">3)  DMA </w:t>
            </w:r>
            <w:r w:rsidR="0080438A" w:rsidRPr="00AA6043">
              <w:rPr>
                <w:rStyle w:val="a7"/>
                <w:rFonts w:hint="eastAsia"/>
                <w:noProof/>
              </w:rPr>
              <w:t>数据起始地址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53" w:history="1">
            <w:r w:rsidR="0080438A" w:rsidRPr="00AA6043">
              <w:rPr>
                <w:rStyle w:val="a7"/>
                <w:noProof/>
              </w:rPr>
              <w:t>4)  DMA</w:t>
            </w:r>
            <w:r w:rsidR="0080438A" w:rsidRPr="00AA6043">
              <w:rPr>
                <w:rStyle w:val="a7"/>
                <w:rFonts w:hint="eastAsia"/>
                <w:noProof/>
              </w:rPr>
              <w:t>数据长度寄存器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54" w:history="1">
            <w:r w:rsidR="0080438A" w:rsidRPr="00AA6043">
              <w:rPr>
                <w:rStyle w:val="a7"/>
                <w:noProof/>
              </w:rPr>
              <w:t xml:space="preserve">5)   DMA </w:t>
            </w:r>
            <w:r w:rsidR="0080438A" w:rsidRPr="00AA6043">
              <w:rPr>
                <w:rStyle w:val="a7"/>
                <w:rFonts w:hint="eastAsia"/>
                <w:noProof/>
              </w:rPr>
              <w:t>中断控制寄存器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55" w:history="1">
            <w:r w:rsidR="0080438A" w:rsidRPr="00AA6043">
              <w:rPr>
                <w:rStyle w:val="a7"/>
                <w:noProof/>
              </w:rPr>
              <w:t xml:space="preserve">6)  PCI to  CPU </w:t>
            </w:r>
            <w:r w:rsidR="0080438A" w:rsidRPr="00AA6043">
              <w:rPr>
                <w:rStyle w:val="a7"/>
                <w:rFonts w:hint="eastAsia"/>
                <w:noProof/>
              </w:rPr>
              <w:t>数据</w:t>
            </w:r>
            <w:r w:rsidR="0080438A" w:rsidRPr="00AA6043">
              <w:rPr>
                <w:rStyle w:val="a7"/>
                <w:noProof/>
              </w:rPr>
              <w:t>/</w:t>
            </w:r>
            <w:r w:rsidR="0080438A" w:rsidRPr="00AA6043">
              <w:rPr>
                <w:rStyle w:val="a7"/>
                <w:rFonts w:hint="eastAsia"/>
                <w:noProof/>
              </w:rPr>
              <w:t>长度寄存器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56" w:history="1">
            <w:r w:rsidR="0080438A" w:rsidRPr="00AA6043">
              <w:rPr>
                <w:rStyle w:val="a7"/>
                <w:noProof/>
              </w:rPr>
              <w:t xml:space="preserve">7)  CPU to PCI </w:t>
            </w:r>
            <w:r w:rsidR="0080438A" w:rsidRPr="00AA6043">
              <w:rPr>
                <w:rStyle w:val="a7"/>
                <w:rFonts w:hint="eastAsia"/>
                <w:noProof/>
              </w:rPr>
              <w:t>数据</w:t>
            </w:r>
            <w:r w:rsidR="0080438A" w:rsidRPr="00AA6043">
              <w:rPr>
                <w:rStyle w:val="a7"/>
                <w:noProof/>
              </w:rPr>
              <w:t>/</w:t>
            </w:r>
            <w:r w:rsidR="0080438A" w:rsidRPr="00AA6043">
              <w:rPr>
                <w:rStyle w:val="a7"/>
                <w:rFonts w:hint="eastAsia"/>
                <w:noProof/>
              </w:rPr>
              <w:t>长度寄存器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57" w:history="1">
            <w:r w:rsidR="0080438A" w:rsidRPr="00AA6043">
              <w:rPr>
                <w:rStyle w:val="a7"/>
                <w:noProof/>
              </w:rPr>
              <w:t xml:space="preserve">8)  </w:t>
            </w:r>
            <w:r w:rsidR="0080438A" w:rsidRPr="00AA6043">
              <w:rPr>
                <w:rStyle w:val="a7"/>
                <w:rFonts w:hint="eastAsia"/>
                <w:noProof/>
              </w:rPr>
              <w:t>软件复位控制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58" w:history="1">
            <w:r w:rsidR="0080438A" w:rsidRPr="00AA6043">
              <w:rPr>
                <w:rStyle w:val="a7"/>
                <w:noProof/>
              </w:rPr>
              <w:t xml:space="preserve">9) </w:t>
            </w:r>
            <w:r w:rsidR="0080438A" w:rsidRPr="00AA6043">
              <w:rPr>
                <w:rStyle w:val="a7"/>
                <w:rFonts w:hint="eastAsia"/>
                <w:noProof/>
              </w:rPr>
              <w:t>中断状态寄存器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59" w:history="1">
            <w:r w:rsidR="0080438A" w:rsidRPr="00AA6043">
              <w:rPr>
                <w:rStyle w:val="a7"/>
                <w:noProof/>
              </w:rPr>
              <w:t>10)  OPB</w:t>
            </w:r>
            <w:r w:rsidR="0080438A" w:rsidRPr="00AA6043">
              <w:rPr>
                <w:rStyle w:val="a7"/>
                <w:rFonts w:hint="eastAsia"/>
                <w:noProof/>
              </w:rPr>
              <w:t>总线操作寄存器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60" w:history="1">
            <w:r w:rsidR="0080438A" w:rsidRPr="00AA6043">
              <w:rPr>
                <w:rStyle w:val="a7"/>
                <w:noProof/>
              </w:rPr>
              <w:t xml:space="preserve">11) </w:t>
            </w:r>
            <w:r w:rsidR="0080438A" w:rsidRPr="00AA6043">
              <w:rPr>
                <w:rStyle w:val="a7"/>
                <w:rFonts w:hint="eastAsia"/>
                <w:noProof/>
              </w:rPr>
              <w:t>内部总线操作寄存器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348080661" w:history="1">
            <w:r w:rsidR="0080438A" w:rsidRPr="00AA6043">
              <w:rPr>
                <w:rStyle w:val="a7"/>
                <w:noProof/>
              </w:rPr>
              <w:t>2  OPB</w:t>
            </w:r>
            <w:r w:rsidR="0080438A" w:rsidRPr="00AA6043">
              <w:rPr>
                <w:rStyle w:val="a7"/>
                <w:rFonts w:hint="eastAsia"/>
                <w:noProof/>
              </w:rPr>
              <w:t>总线寄存器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348080662" w:history="1">
            <w:r w:rsidR="0080438A" w:rsidRPr="00AA6043">
              <w:rPr>
                <w:rStyle w:val="a7"/>
                <w:noProof/>
              </w:rPr>
              <w:t xml:space="preserve">3 </w:t>
            </w:r>
            <w:r w:rsidR="0080438A" w:rsidRPr="00AA6043">
              <w:rPr>
                <w:rStyle w:val="a7"/>
                <w:rFonts w:hint="eastAsia"/>
                <w:noProof/>
              </w:rPr>
              <w:t>内部总线寄存器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63" w:history="1">
            <w:r w:rsidR="0080438A" w:rsidRPr="00AA6043">
              <w:rPr>
                <w:rStyle w:val="a7"/>
                <w:noProof/>
              </w:rPr>
              <w:t>1</w:t>
            </w:r>
            <w:r w:rsidR="0080438A" w:rsidRPr="00AA6043">
              <w:rPr>
                <w:rStyle w:val="a7"/>
                <w:rFonts w:hint="eastAsia"/>
                <w:noProof/>
              </w:rPr>
              <w:t>）开始播放控制寄存器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64" w:history="1">
            <w:r w:rsidR="0080438A" w:rsidRPr="00AA6043">
              <w:rPr>
                <w:rStyle w:val="a7"/>
                <w:noProof/>
              </w:rPr>
              <w:t>2</w:t>
            </w:r>
            <w:r w:rsidR="0080438A" w:rsidRPr="00AA6043">
              <w:rPr>
                <w:rStyle w:val="a7"/>
                <w:rFonts w:hint="eastAsia"/>
                <w:noProof/>
              </w:rPr>
              <w:t>）播放完毕控制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65" w:history="1">
            <w:r w:rsidR="0080438A" w:rsidRPr="00AA6043">
              <w:rPr>
                <w:rStyle w:val="a7"/>
                <w:noProof/>
              </w:rPr>
              <w:t>3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 w:rsidRPr="00AA6043">
              <w:rPr>
                <w:rStyle w:val="a7"/>
                <w:noProof/>
              </w:rPr>
              <w:t>INTOPIX</w:t>
            </w:r>
            <w:r w:rsidR="0080438A" w:rsidRPr="00AA6043">
              <w:rPr>
                <w:rStyle w:val="a7"/>
                <w:rFonts w:hint="eastAsia"/>
                <w:noProof/>
              </w:rPr>
              <w:t>水印头参数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66" w:history="1">
            <w:r w:rsidR="0080438A" w:rsidRPr="00AA6043">
              <w:rPr>
                <w:rStyle w:val="a7"/>
                <w:noProof/>
              </w:rPr>
              <w:t>4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67" w:history="1">
            <w:r w:rsidR="0080438A" w:rsidRPr="00AA6043">
              <w:rPr>
                <w:rStyle w:val="a7"/>
                <w:noProof/>
              </w:rPr>
              <w:t>5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 w:rsidRPr="00AA6043">
              <w:rPr>
                <w:rStyle w:val="a7"/>
                <w:noProof/>
              </w:rPr>
              <w:t xml:space="preserve"> VIDEO_PARA1(</w:t>
            </w:r>
            <w:r w:rsidR="0080438A" w:rsidRPr="00AA6043">
              <w:rPr>
                <w:rStyle w:val="a7"/>
                <w:rFonts w:hint="eastAsia"/>
                <w:noProof/>
              </w:rPr>
              <w:t>视频参数</w:t>
            </w:r>
            <w:r w:rsidR="0080438A" w:rsidRPr="00AA6043">
              <w:rPr>
                <w:rStyle w:val="a7"/>
                <w:noProof/>
              </w:rPr>
              <w:t>1)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68" w:history="1">
            <w:r w:rsidR="0080438A" w:rsidRPr="00AA6043">
              <w:rPr>
                <w:rStyle w:val="a7"/>
                <w:noProof/>
              </w:rPr>
              <w:t>6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 w:rsidRPr="00AA6043">
              <w:rPr>
                <w:rStyle w:val="a7"/>
                <w:noProof/>
              </w:rPr>
              <w:t xml:space="preserve"> VIDEO_PARA2(</w:t>
            </w:r>
            <w:r w:rsidR="0080438A" w:rsidRPr="00AA6043">
              <w:rPr>
                <w:rStyle w:val="a7"/>
                <w:rFonts w:hint="eastAsia"/>
                <w:noProof/>
              </w:rPr>
              <w:t>视频参数</w:t>
            </w:r>
            <w:r w:rsidR="0080438A" w:rsidRPr="00AA6043">
              <w:rPr>
                <w:rStyle w:val="a7"/>
                <w:noProof/>
              </w:rPr>
              <w:t>2)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69" w:history="1">
            <w:r w:rsidR="0080438A" w:rsidRPr="00AA6043">
              <w:rPr>
                <w:rStyle w:val="a7"/>
                <w:noProof/>
              </w:rPr>
              <w:t>7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 w:rsidRPr="00AA6043">
              <w:rPr>
                <w:rStyle w:val="a7"/>
                <w:noProof/>
              </w:rPr>
              <w:t>AUDIO_PARA1(</w:t>
            </w:r>
            <w:r w:rsidR="0080438A" w:rsidRPr="00AA6043">
              <w:rPr>
                <w:rStyle w:val="a7"/>
                <w:rFonts w:hint="eastAsia"/>
                <w:noProof/>
              </w:rPr>
              <w:t>音频参数</w:t>
            </w:r>
            <w:r w:rsidR="0080438A" w:rsidRPr="00AA6043">
              <w:rPr>
                <w:rStyle w:val="a7"/>
                <w:noProof/>
              </w:rPr>
              <w:t>1)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70" w:history="1">
            <w:r w:rsidR="0080438A" w:rsidRPr="00AA6043">
              <w:rPr>
                <w:rStyle w:val="a7"/>
                <w:noProof/>
              </w:rPr>
              <w:t>8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 w:rsidRPr="00AA6043">
              <w:rPr>
                <w:rStyle w:val="a7"/>
                <w:noProof/>
              </w:rPr>
              <w:t>AUDIO_PARA2(</w:t>
            </w:r>
            <w:r w:rsidR="0080438A" w:rsidRPr="00AA6043">
              <w:rPr>
                <w:rStyle w:val="a7"/>
                <w:rFonts w:hint="eastAsia"/>
                <w:noProof/>
              </w:rPr>
              <w:t>音频参数</w:t>
            </w:r>
            <w:r w:rsidR="0080438A" w:rsidRPr="00AA6043">
              <w:rPr>
                <w:rStyle w:val="a7"/>
                <w:noProof/>
              </w:rPr>
              <w:t>2)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71" w:history="1">
            <w:r w:rsidR="0080438A" w:rsidRPr="00AA6043">
              <w:rPr>
                <w:rStyle w:val="a7"/>
                <w:noProof/>
              </w:rPr>
              <w:t>9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 w:rsidRPr="00AA6043">
              <w:rPr>
                <w:rStyle w:val="a7"/>
                <w:noProof/>
              </w:rPr>
              <w:t>CONTENT_SEL(</w:t>
            </w:r>
            <w:r w:rsidR="0080438A" w:rsidRPr="00AA6043">
              <w:rPr>
                <w:rStyle w:val="a7"/>
                <w:rFonts w:hint="eastAsia"/>
                <w:noProof/>
              </w:rPr>
              <w:t>播放内容选择</w:t>
            </w:r>
            <w:r w:rsidR="0080438A" w:rsidRPr="00AA6043">
              <w:rPr>
                <w:rStyle w:val="a7"/>
                <w:noProof/>
              </w:rPr>
              <w:t>)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72" w:history="1">
            <w:r w:rsidR="0080438A" w:rsidRPr="00AA6043">
              <w:rPr>
                <w:rStyle w:val="a7"/>
                <w:noProof/>
              </w:rPr>
              <w:t>10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 w:rsidRPr="00AA6043">
              <w:rPr>
                <w:rStyle w:val="a7"/>
                <w:noProof/>
              </w:rPr>
              <w:t>AV_DELAY_CTL (</w:t>
            </w:r>
            <w:r w:rsidR="0080438A" w:rsidRPr="00AA6043">
              <w:rPr>
                <w:rStyle w:val="a7"/>
                <w:rFonts w:hint="eastAsia"/>
                <w:noProof/>
              </w:rPr>
              <w:t>音视频延时控制</w:t>
            </w:r>
            <w:r w:rsidR="0080438A" w:rsidRPr="00AA6043">
              <w:rPr>
                <w:rStyle w:val="a7"/>
                <w:noProof/>
              </w:rPr>
              <w:t>)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38A" w:rsidRDefault="00B531C4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348080673" w:history="1">
            <w:r w:rsidR="0080438A" w:rsidRPr="00AA6043">
              <w:rPr>
                <w:rStyle w:val="a7"/>
                <w:noProof/>
              </w:rPr>
              <w:t>11</w:t>
            </w:r>
            <w:r w:rsidR="0080438A" w:rsidRPr="00AA6043">
              <w:rPr>
                <w:rStyle w:val="a7"/>
                <w:rFonts w:hint="eastAsia"/>
                <w:noProof/>
              </w:rPr>
              <w:t>）</w:t>
            </w:r>
            <w:r w:rsidR="0080438A" w:rsidRPr="00AA6043">
              <w:rPr>
                <w:rStyle w:val="a7"/>
                <w:noProof/>
              </w:rPr>
              <w:t>MULTI-SYNC_CTL(</w:t>
            </w:r>
            <w:r w:rsidR="0080438A" w:rsidRPr="00AA6043">
              <w:rPr>
                <w:rStyle w:val="a7"/>
                <w:rFonts w:hint="eastAsia"/>
                <w:noProof/>
              </w:rPr>
              <w:t>多机同步播放控制</w:t>
            </w:r>
            <w:r w:rsidR="0080438A" w:rsidRPr="00AA6043">
              <w:rPr>
                <w:rStyle w:val="a7"/>
                <w:noProof/>
              </w:rPr>
              <w:t>)</w:t>
            </w:r>
            <w:r w:rsidR="008043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38A">
              <w:rPr>
                <w:noProof/>
                <w:webHidden/>
              </w:rPr>
              <w:instrText xml:space="preserve"> PAGEREF _Toc348080673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38A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4EBF" w:rsidRDefault="00B531C4">
          <w:r>
            <w:fldChar w:fldCharType="end"/>
          </w:r>
        </w:p>
      </w:sdtContent>
    </w:sdt>
    <w:p w:rsidR="008461C5" w:rsidRDefault="008461C5"/>
    <w:p w:rsidR="008461C5" w:rsidRDefault="008461C5"/>
    <w:p w:rsidR="008461C5" w:rsidRDefault="008461C5"/>
    <w:p w:rsidR="008461C5" w:rsidRDefault="008461C5"/>
    <w:p w:rsidR="008461C5" w:rsidRDefault="008461C5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Pr="009E36D2" w:rsidRDefault="009E36D2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36D2">
        <w:rPr>
          <w:rFonts w:hint="eastAsia"/>
          <w:b/>
        </w:rPr>
        <w:t>空白页</w:t>
      </w:r>
    </w:p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0F6684" w:rsidP="000F6684">
      <w:pPr>
        <w:pStyle w:val="1"/>
      </w:pPr>
      <w:bookmarkStart w:id="0" w:name="_Toc348080643"/>
      <w:r>
        <w:rPr>
          <w:rFonts w:hint="eastAsia"/>
        </w:rPr>
        <w:t>一</w:t>
      </w:r>
      <w:r w:rsidR="00B8342F">
        <w:rPr>
          <w:rFonts w:hint="eastAsia"/>
        </w:rPr>
        <w:t>总线说明</w:t>
      </w:r>
      <w:bookmarkEnd w:id="0"/>
    </w:p>
    <w:p w:rsidR="00537DB7" w:rsidRDefault="00454937">
      <w:r>
        <w:rPr>
          <w:rFonts w:hint="eastAsia"/>
        </w:rPr>
        <w:t>本设计中实现</w:t>
      </w:r>
      <w:r>
        <w:rPr>
          <w:rFonts w:hint="eastAsia"/>
        </w:rPr>
        <w:t>3</w:t>
      </w:r>
      <w:r>
        <w:rPr>
          <w:rFonts w:hint="eastAsia"/>
        </w:rPr>
        <w:t>种总线的访问：</w:t>
      </w:r>
    </w:p>
    <w:p w:rsidR="00454937" w:rsidRDefault="00BF4CFC" w:rsidP="00BF4C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系统总线：映射到</w:t>
      </w:r>
      <w:r>
        <w:rPr>
          <w:rFonts w:hint="eastAsia"/>
        </w:rPr>
        <w:t>PCIE</w:t>
      </w:r>
      <w:r>
        <w:rPr>
          <w:rFonts w:hint="eastAsia"/>
        </w:rPr>
        <w:t>总线，可直接通过</w:t>
      </w:r>
      <w:r>
        <w:rPr>
          <w:rFonts w:hint="eastAsia"/>
        </w:rPr>
        <w:t>PCIE</w:t>
      </w:r>
      <w:r>
        <w:rPr>
          <w:rFonts w:hint="eastAsia"/>
        </w:rPr>
        <w:t>地址访问</w:t>
      </w:r>
      <w:r w:rsidR="00F17830">
        <w:rPr>
          <w:rFonts w:hint="eastAsia"/>
        </w:rPr>
        <w:t>；该总线实现一些与系统操作有关的寄存器</w:t>
      </w:r>
      <w:r w:rsidR="005A6A7F">
        <w:rPr>
          <w:rFonts w:hint="eastAsia"/>
        </w:rPr>
        <w:t>。</w:t>
      </w:r>
    </w:p>
    <w:p w:rsidR="00BF4CFC" w:rsidRDefault="00BF4CFC" w:rsidP="00BF4C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OPB</w:t>
      </w:r>
      <w:r>
        <w:rPr>
          <w:rFonts w:hint="eastAsia"/>
        </w:rPr>
        <w:t>总线：该总线挂接到</w:t>
      </w:r>
      <w:r>
        <w:rPr>
          <w:rFonts w:hint="eastAsia"/>
        </w:rPr>
        <w:t xml:space="preserve">INTOPIX </w:t>
      </w:r>
      <w:r>
        <w:rPr>
          <w:rFonts w:hint="eastAsia"/>
        </w:rPr>
        <w:t>的</w:t>
      </w:r>
      <w:r>
        <w:rPr>
          <w:rFonts w:hint="eastAsia"/>
        </w:rPr>
        <w:t xml:space="preserve"> JPEG2000</w:t>
      </w:r>
      <w:r>
        <w:rPr>
          <w:rFonts w:hint="eastAsia"/>
        </w:rPr>
        <w:t>解码核的</w:t>
      </w:r>
      <w:r>
        <w:rPr>
          <w:rFonts w:hint="eastAsia"/>
        </w:rPr>
        <w:t>OPB</w:t>
      </w:r>
      <w:r>
        <w:rPr>
          <w:rFonts w:hint="eastAsia"/>
        </w:rPr>
        <w:t>总线上。该总线访问要通过系统总线</w:t>
      </w:r>
    </w:p>
    <w:p w:rsidR="00BF4CFC" w:rsidRPr="00454937" w:rsidRDefault="00BF4CFC" w:rsidP="00BF4CFC">
      <w:pPr>
        <w:pStyle w:val="a5"/>
        <w:ind w:left="1680" w:firstLineChars="0" w:firstLine="0"/>
      </w:pPr>
      <w:r>
        <w:rPr>
          <w:rFonts w:hint="eastAsia"/>
        </w:rPr>
        <w:t>的</w:t>
      </w:r>
      <w:r w:rsidRPr="00BF4CFC">
        <w:rPr>
          <w:rFonts w:hint="eastAsia"/>
          <w:u w:val="single"/>
        </w:rPr>
        <w:t>OPB</w:t>
      </w:r>
      <w:r w:rsidRPr="00BF4CFC">
        <w:rPr>
          <w:rFonts w:hint="eastAsia"/>
          <w:u w:val="single"/>
        </w:rPr>
        <w:t>总线操作寄存器</w:t>
      </w:r>
      <w:r>
        <w:rPr>
          <w:rFonts w:hint="eastAsia"/>
        </w:rPr>
        <w:t>实现。</w:t>
      </w:r>
    </w:p>
    <w:p w:rsidR="00BA461E" w:rsidRDefault="00BF4CFC" w:rsidP="00CE7C5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内部总线（</w:t>
      </w:r>
      <w:r>
        <w:rPr>
          <w:rFonts w:hint="eastAsia"/>
        </w:rPr>
        <w:t>Local Bus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该总线</w:t>
      </w:r>
      <w:r w:rsidR="00785507">
        <w:rPr>
          <w:rFonts w:hint="eastAsia"/>
        </w:rPr>
        <w:t>要通过系统总线的</w:t>
      </w:r>
      <w:r w:rsidR="00785507" w:rsidRPr="00CE7C5B">
        <w:rPr>
          <w:rFonts w:hint="eastAsia"/>
          <w:u w:val="single"/>
        </w:rPr>
        <w:t>内部总线操作寄存器</w:t>
      </w:r>
      <w:r w:rsidR="00785507">
        <w:rPr>
          <w:rFonts w:hint="eastAsia"/>
        </w:rPr>
        <w:t>实现操作。该总线下实现与</w:t>
      </w:r>
      <w:r w:rsidR="00CE7C5B">
        <w:rPr>
          <w:rFonts w:hint="eastAsia"/>
        </w:rPr>
        <w:t>IMB</w:t>
      </w:r>
      <w:r w:rsidR="00CE7C5B">
        <w:rPr>
          <w:rFonts w:hint="eastAsia"/>
        </w:rPr>
        <w:t>板卡</w:t>
      </w:r>
    </w:p>
    <w:p w:rsidR="00CE7C5B" w:rsidRPr="00BF4CFC" w:rsidRDefault="00CE7C5B" w:rsidP="00CE7C5B">
      <w:pPr>
        <w:pStyle w:val="a5"/>
        <w:ind w:left="1260" w:firstLineChars="0" w:firstLine="0"/>
      </w:pPr>
      <w:r>
        <w:rPr>
          <w:rFonts w:hint="eastAsia"/>
        </w:rPr>
        <w:t>功能相关的寄存器（如音视频的控制等）。</w:t>
      </w:r>
    </w:p>
    <w:p w:rsidR="00BA461E" w:rsidRDefault="00BA461E"/>
    <w:p w:rsidR="00BA461E" w:rsidRDefault="00BA461E"/>
    <w:p w:rsidR="00BA461E" w:rsidRDefault="00BA461E"/>
    <w:p w:rsidR="00BA461E" w:rsidRDefault="0022620F" w:rsidP="0022620F">
      <w:pPr>
        <w:ind w:firstLineChars="150" w:firstLine="315"/>
      </w:pPr>
      <w:r>
        <w:object w:dxaOrig="14398" w:dyaOrig="7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pt" o:ole="">
            <v:imagedata r:id="rId8" o:title=""/>
          </v:shape>
          <o:OLEObject Type="Embed" ProgID="Visio.Drawing.11" ShapeID="_x0000_i1025" DrawAspect="Content" ObjectID="_1435435509" r:id="rId9"/>
        </w:object>
      </w:r>
    </w:p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EF532A" w:rsidRPr="00A64235" w:rsidRDefault="00EF532A" w:rsidP="00EF532A">
      <w:pPr>
        <w:pStyle w:val="1"/>
      </w:pPr>
      <w:bookmarkStart w:id="1" w:name="_Toc348080644"/>
      <w:r>
        <w:rPr>
          <w:rFonts w:hint="eastAsia"/>
        </w:rPr>
        <w:lastRenderedPageBreak/>
        <w:t>二</w:t>
      </w:r>
      <w:r w:rsidRPr="00A64235">
        <w:rPr>
          <w:rFonts w:hint="eastAsia"/>
        </w:rPr>
        <w:t>寄存器列表</w:t>
      </w:r>
      <w:bookmarkEnd w:id="1"/>
    </w:p>
    <w:p w:rsidR="00EF532A" w:rsidRDefault="007B1D46" w:rsidP="007B1D46">
      <w:pPr>
        <w:pStyle w:val="2"/>
      </w:pPr>
      <w:bookmarkStart w:id="2" w:name="_Toc348080645"/>
      <w:r>
        <w:rPr>
          <w:rFonts w:hint="eastAsia"/>
        </w:rPr>
        <w:t xml:space="preserve">1 </w:t>
      </w:r>
      <w:r w:rsidR="00EF532A">
        <w:rPr>
          <w:rFonts w:hint="eastAsia"/>
        </w:rPr>
        <w:t>系统总线寄存器定义</w:t>
      </w:r>
      <w:bookmarkEnd w:id="2"/>
    </w:p>
    <w:p w:rsidR="00BA461E" w:rsidRPr="00EF532A" w:rsidRDefault="00BA461E"/>
    <w:tbl>
      <w:tblPr>
        <w:tblpPr w:leftFromText="180" w:rightFromText="180" w:vertAnchor="page" w:horzAnchor="margin" w:tblpY="303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1985"/>
        <w:gridCol w:w="4252"/>
        <w:gridCol w:w="993"/>
        <w:gridCol w:w="1842"/>
      </w:tblGrid>
      <w:tr w:rsidR="007B1D46" w:rsidTr="007B1D46">
        <w:tc>
          <w:tcPr>
            <w:tcW w:w="1242" w:type="dxa"/>
            <w:tcBorders>
              <w:bottom w:val="single" w:sz="4" w:space="0" w:color="auto"/>
            </w:tcBorders>
            <w:shd w:val="clear" w:color="auto" w:fill="00FFFF"/>
          </w:tcPr>
          <w:p w:rsidR="007B1D46" w:rsidRDefault="007B1D46" w:rsidP="007B1D46">
            <w:pPr>
              <w:ind w:firstLineChars="50" w:firstLine="1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FFFF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名称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00FFFF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00FFFF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写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FFFF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宽度</w:t>
            </w:r>
          </w:p>
        </w:tc>
      </w:tr>
      <w:tr w:rsidR="007B1D46" w:rsidTr="007B1D46">
        <w:trPr>
          <w:trHeight w:val="300"/>
        </w:trPr>
        <w:tc>
          <w:tcPr>
            <w:tcW w:w="10314" w:type="dxa"/>
            <w:gridSpan w:val="5"/>
            <w:shd w:val="clear" w:color="auto" w:fill="auto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相关寄存器</w:t>
            </w:r>
          </w:p>
        </w:tc>
      </w:tr>
      <w:tr w:rsidR="007B1D46" w:rsidTr="007B1D46">
        <w:trPr>
          <w:trHeight w:val="482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DMA_CTL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控制寄存器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405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0x1004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DMA_STS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状态寄存器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424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0x1008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DMA_ADDR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数据地址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453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0x100C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DMA_LEN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数据长度寄存器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521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0x1010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DMA_INT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中断控制寄存器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401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0x1014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 w:rsidRPr="008E347E">
              <w:rPr>
                <w:rFonts w:ascii="Calibri" w:eastAsia="宋体" w:hAnsi="Calibri" w:cs="Times New Roman"/>
              </w:rPr>
              <w:t>DMA_INT_DI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6F1A0B" w:rsidRDefault="007B1D46" w:rsidP="007B1D46">
            <w:pPr>
              <w:rPr>
                <w:rFonts w:ascii="Calibri" w:eastAsia="宋体" w:hAnsi="Calibri" w:cs="Times New Roman"/>
              </w:rPr>
            </w:pPr>
            <w:r w:rsidRPr="008E347E">
              <w:rPr>
                <w:rFonts w:ascii="Calibri" w:eastAsia="宋体" w:hAnsi="Calibri" w:cs="Times New Roman"/>
              </w:rPr>
              <w:t>DMA_INT_DI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暂不使用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285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79"/>
        </w:trPr>
        <w:tc>
          <w:tcPr>
            <w:tcW w:w="10314" w:type="dxa"/>
            <w:gridSpan w:val="5"/>
            <w:shd w:val="clear" w:color="auto" w:fill="FFFFFF" w:themeFill="background1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IP </w:t>
            </w:r>
            <w:r>
              <w:rPr>
                <w:rFonts w:ascii="Calibri" w:eastAsia="宋体" w:hAnsi="Calibri" w:cs="Times New Roman" w:hint="eastAsia"/>
              </w:rPr>
              <w:t>通讯寄存器</w:t>
            </w:r>
          </w:p>
        </w:tc>
      </w:tr>
      <w:tr w:rsidR="007B1D46" w:rsidTr="007B1D46">
        <w:trPr>
          <w:trHeight w:val="330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PCI2PXA_DATA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PCI to PXA CPU </w:t>
            </w:r>
            <w:r>
              <w:rPr>
                <w:rFonts w:ascii="Calibri" w:eastAsia="宋体" w:hAnsi="Calibri" w:cs="Times New Roman" w:hint="eastAsia"/>
              </w:rPr>
              <w:t>数据通道缓存地址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79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0x1204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PXA2PCI_DATA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PXA CPU to PCI </w:t>
            </w:r>
            <w:r>
              <w:rPr>
                <w:rFonts w:ascii="Calibri" w:eastAsia="宋体" w:hAnsi="Calibri" w:cs="Times New Roman" w:hint="eastAsia"/>
              </w:rPr>
              <w:t>数据通道缓存地址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30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0x1208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PCI2PXA_LEN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 w:rsidRPr="00875981">
              <w:rPr>
                <w:rFonts w:ascii="Calibri" w:eastAsia="宋体" w:hAnsi="Calibri" w:cs="Times New Roman" w:hint="eastAsia"/>
              </w:rPr>
              <w:t xml:space="preserve">PCI to PXA </w:t>
            </w:r>
            <w:r w:rsidRPr="00875981">
              <w:rPr>
                <w:rFonts w:ascii="Calibri" w:eastAsia="宋体" w:hAnsi="Calibri" w:cs="Times New Roman" w:hint="eastAsia"/>
              </w:rPr>
              <w:t>数据包长度寄存器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0x120C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PXA2PCI_LEN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 w:rsidRPr="00875981">
              <w:rPr>
                <w:rFonts w:ascii="Calibri" w:eastAsia="宋体" w:hAnsi="Calibri" w:cs="Times New Roman" w:hint="eastAsia"/>
              </w:rPr>
              <w:t xml:space="preserve">PXA to PCI </w:t>
            </w:r>
            <w:r w:rsidRPr="00875981">
              <w:rPr>
                <w:rFonts w:ascii="Calibri" w:eastAsia="宋体" w:hAnsi="Calibri" w:cs="Times New Roman" w:hint="eastAsia"/>
              </w:rPr>
              <w:t>数据包长度寄存器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60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49"/>
        </w:trPr>
        <w:tc>
          <w:tcPr>
            <w:tcW w:w="10314" w:type="dxa"/>
            <w:gridSpan w:val="5"/>
            <w:shd w:val="clear" w:color="auto" w:fill="FFFFFF" w:themeFill="background1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总线操作寄存器</w:t>
            </w:r>
          </w:p>
        </w:tc>
      </w:tr>
      <w:tr w:rsidR="007B1D46" w:rsidTr="007B1D46">
        <w:trPr>
          <w:trHeight w:val="360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0x1400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OPB_ADDR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总线地址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49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0x1404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OPB_WDATA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总线写数据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60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0x1408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OPB_ANC_RDATA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总线辅助读数据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06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0x140c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OPB_RDATA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总线读数据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09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0x1410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OPB_STS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总线读状态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97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30"/>
        </w:trPr>
        <w:tc>
          <w:tcPr>
            <w:tcW w:w="10314" w:type="dxa"/>
            <w:gridSpan w:val="5"/>
            <w:shd w:val="clear" w:color="auto" w:fill="FFFFFF" w:themeFill="background1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全局功能寄存器</w:t>
            </w:r>
          </w:p>
        </w:tc>
      </w:tr>
      <w:tr w:rsidR="007B1D46" w:rsidTr="007B1D46">
        <w:trPr>
          <w:trHeight w:val="390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0x1800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RST_CTL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软复位控制寄存器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15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415293" w:rsidRDefault="007B1D46" w:rsidP="007B1D46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0x1804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415293" w:rsidRDefault="007B1D46" w:rsidP="007B1D46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INT_STS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415293" w:rsidRDefault="007B1D46" w:rsidP="007B1D46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中断状态寄存器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85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70"/>
        </w:trPr>
        <w:tc>
          <w:tcPr>
            <w:tcW w:w="10314" w:type="dxa"/>
            <w:gridSpan w:val="5"/>
            <w:shd w:val="clear" w:color="auto" w:fill="FFFFFF" w:themeFill="background1"/>
          </w:tcPr>
          <w:p w:rsidR="007B1D46" w:rsidRPr="005C6FB7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 w:rsidRPr="005C6FB7">
              <w:rPr>
                <w:rFonts w:ascii="Calibri" w:eastAsia="宋体" w:hAnsi="Calibri" w:cs="Times New Roman" w:hint="eastAsia"/>
              </w:rPr>
              <w:t>内部总线操作寄存器</w:t>
            </w:r>
          </w:p>
        </w:tc>
      </w:tr>
      <w:tr w:rsidR="007B1D46" w:rsidTr="007B1D46">
        <w:trPr>
          <w:trHeight w:val="279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LBUS_ADDR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内部总线地址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30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0x1C04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LBUS _WDATA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内部总线写数据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90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0x1C08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LBUS _ANC_RDATA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内部总线辅助读数据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00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0x1C0c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LBUS _RDATA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内部总线读数据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09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0x1C10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LBUS _STS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内部总线读状态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70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70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</w:tbl>
    <w:p w:rsidR="00BA461E" w:rsidRDefault="00BA461E"/>
    <w:p w:rsidR="00BA461E" w:rsidRDefault="00BA461E"/>
    <w:p w:rsidR="00BA461E" w:rsidRDefault="00BA461E"/>
    <w:p w:rsidR="0069766A" w:rsidRDefault="00574A36" w:rsidP="00574A36">
      <w:pPr>
        <w:pStyle w:val="2"/>
      </w:pPr>
      <w:bookmarkStart w:id="3" w:name="_Toc348080646"/>
      <w:r>
        <w:rPr>
          <w:rFonts w:hint="eastAsia"/>
        </w:rPr>
        <w:lastRenderedPageBreak/>
        <w:t xml:space="preserve">2   </w:t>
      </w:r>
      <w:r w:rsidR="00F5067B">
        <w:rPr>
          <w:rFonts w:hint="eastAsia"/>
        </w:rPr>
        <w:t xml:space="preserve">OPB </w:t>
      </w:r>
      <w:r w:rsidR="00F5067B">
        <w:rPr>
          <w:rFonts w:hint="eastAsia"/>
        </w:rPr>
        <w:t>总线寄存器</w:t>
      </w:r>
      <w:bookmarkEnd w:id="3"/>
    </w:p>
    <w:p w:rsidR="003E161C" w:rsidRDefault="003E161C">
      <w:r>
        <w:rPr>
          <w:rFonts w:hint="eastAsia"/>
        </w:rPr>
        <w:t>该总线上的寄存器定义，请参考</w:t>
      </w:r>
      <w:r>
        <w:rPr>
          <w:rFonts w:hint="eastAsia"/>
        </w:rPr>
        <w:t>INTOPIX JPEG2000</w:t>
      </w:r>
      <w:r>
        <w:rPr>
          <w:rFonts w:hint="eastAsia"/>
        </w:rPr>
        <w:t>解码核的数据手册。</w:t>
      </w:r>
    </w:p>
    <w:p w:rsidR="00BA461E" w:rsidRDefault="00BA461E"/>
    <w:p w:rsidR="00BA461E" w:rsidRDefault="00BA461E"/>
    <w:p w:rsidR="00574A36" w:rsidRDefault="00574A36"/>
    <w:p w:rsidR="00574A36" w:rsidRDefault="00574A36"/>
    <w:p w:rsidR="000900B1" w:rsidRDefault="000900B1"/>
    <w:p w:rsidR="00BA461E" w:rsidRDefault="00BA461E"/>
    <w:p w:rsidR="00BA461E" w:rsidRDefault="00BA461E"/>
    <w:p w:rsidR="00BA461E" w:rsidRDefault="00BA461E"/>
    <w:p w:rsidR="00BA461E" w:rsidRDefault="00BA461E"/>
    <w:p w:rsidR="00BB553D" w:rsidRDefault="00BB553D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BB553D" w:rsidRDefault="00BB553D"/>
    <w:p w:rsidR="00BB553D" w:rsidRDefault="00BB553D"/>
    <w:p w:rsidR="00574A36" w:rsidRDefault="00574A36" w:rsidP="00574A36">
      <w:pPr>
        <w:pStyle w:val="2"/>
      </w:pPr>
      <w:bookmarkStart w:id="4" w:name="_Toc348080647"/>
      <w:r>
        <w:rPr>
          <w:rFonts w:hint="eastAsia"/>
        </w:rPr>
        <w:lastRenderedPageBreak/>
        <w:t xml:space="preserve">3 </w:t>
      </w:r>
      <w:r>
        <w:rPr>
          <w:rFonts w:hint="eastAsia"/>
        </w:rPr>
        <w:t>内部总线寄存器列表</w:t>
      </w:r>
      <w:bookmarkEnd w:id="4"/>
    </w:p>
    <w:tbl>
      <w:tblPr>
        <w:tblpPr w:leftFromText="180" w:rightFromText="180" w:vertAnchor="page" w:horzAnchor="margin" w:tblpY="1876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1985"/>
        <w:gridCol w:w="425"/>
        <w:gridCol w:w="3827"/>
        <w:gridCol w:w="993"/>
        <w:gridCol w:w="1842"/>
      </w:tblGrid>
      <w:tr w:rsidR="004775F5" w:rsidTr="004775F5">
        <w:tc>
          <w:tcPr>
            <w:tcW w:w="1242" w:type="dxa"/>
            <w:tcBorders>
              <w:bottom w:val="single" w:sz="4" w:space="0" w:color="auto"/>
            </w:tcBorders>
            <w:shd w:val="clear" w:color="auto" w:fill="00FFFF"/>
          </w:tcPr>
          <w:p w:rsidR="004775F5" w:rsidRDefault="004775F5" w:rsidP="004775F5">
            <w:pPr>
              <w:ind w:firstLineChars="50" w:firstLine="1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FFFF"/>
          </w:tcPr>
          <w:p w:rsidR="004775F5" w:rsidRDefault="004775F5" w:rsidP="004775F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名称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  <w:shd w:val="clear" w:color="auto" w:fill="00FFFF"/>
          </w:tcPr>
          <w:p w:rsidR="004775F5" w:rsidRDefault="004775F5" w:rsidP="004775F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00FFFF"/>
          </w:tcPr>
          <w:p w:rsidR="004775F5" w:rsidRDefault="004775F5" w:rsidP="004775F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写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FFFF"/>
          </w:tcPr>
          <w:p w:rsidR="004775F5" w:rsidRDefault="004775F5" w:rsidP="004775F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宽度</w:t>
            </w:r>
          </w:p>
        </w:tc>
      </w:tr>
      <w:tr w:rsidR="004775F5" w:rsidTr="004775F5">
        <w:trPr>
          <w:trHeight w:val="450"/>
        </w:trPr>
        <w:tc>
          <w:tcPr>
            <w:tcW w:w="10314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:rsidR="004775F5" w:rsidRDefault="004775F5" w:rsidP="004775F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音视频播放控制寄存器</w:t>
            </w:r>
          </w:p>
        </w:tc>
      </w:tr>
      <w:tr w:rsidR="004775F5" w:rsidTr="00C93725">
        <w:trPr>
          <w:trHeight w:val="403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4835A0" w:rsidRDefault="004775F5" w:rsidP="004775F5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0x</w:t>
            </w:r>
            <w:r>
              <w:rPr>
                <w:rFonts w:ascii="Calibri" w:eastAsia="宋体" w:hAnsi="Calibri" w:cs="Times New Roman" w:hint="eastAsia"/>
              </w:rPr>
              <w:t>0</w:t>
            </w:r>
            <w:r w:rsidRPr="004835A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4835A0" w:rsidRDefault="004775F5" w:rsidP="004775F5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START_CTL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4835A0" w:rsidRDefault="004775F5" w:rsidP="004775F5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开始播放控制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4835A0" w:rsidRDefault="004775F5" w:rsidP="004775F5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Pr="004835A0" w:rsidRDefault="004775F5" w:rsidP="004775F5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775F5" w:rsidTr="00C93725">
        <w:trPr>
          <w:trHeight w:val="441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4835A0" w:rsidRDefault="004775F5" w:rsidP="004775F5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0x</w:t>
            </w:r>
            <w:r>
              <w:rPr>
                <w:rFonts w:ascii="Calibri" w:eastAsia="宋体" w:hAnsi="Calibri" w:cs="Times New Roman" w:hint="eastAsia"/>
              </w:rPr>
              <w:t>0</w:t>
            </w:r>
            <w:r w:rsidRPr="004835A0"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4835A0" w:rsidRDefault="004775F5" w:rsidP="004775F5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END_CTL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4835A0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播放完毕控制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4835A0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  <w:p w:rsidR="004775F5" w:rsidRPr="004835A0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</w:tr>
      <w:tr w:rsidR="004775F5" w:rsidTr="00C93725">
        <w:trPr>
          <w:trHeight w:val="351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415293" w:rsidRDefault="004775F5" w:rsidP="004775F5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0x</w:t>
            </w:r>
            <w:r>
              <w:rPr>
                <w:rFonts w:ascii="Calibri" w:eastAsia="宋体" w:hAnsi="Calibri" w:cs="Times New Roman" w:hint="eastAsia"/>
                <w:color w:val="000000" w:themeColor="text1"/>
              </w:rPr>
              <w:t>0</w:t>
            </w: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415293" w:rsidRDefault="004775F5" w:rsidP="004775F5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WM_HEADER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415293" w:rsidRDefault="004775F5" w:rsidP="004775F5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 xml:space="preserve">INTOPIX </w:t>
            </w: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水印头参数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415293" w:rsidRDefault="004775F5" w:rsidP="004775F5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WR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Pr="00415293" w:rsidRDefault="004775F5" w:rsidP="004775F5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32</w:t>
            </w:r>
          </w:p>
        </w:tc>
      </w:tr>
      <w:tr w:rsidR="004775F5" w:rsidTr="00C93725">
        <w:trPr>
          <w:trHeight w:val="345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415293" w:rsidRDefault="004775F5" w:rsidP="004775F5">
            <w:pPr>
              <w:rPr>
                <w:rFonts w:ascii="Calibri" w:eastAsia="宋体" w:hAnsi="Calibri" w:cs="Times New Roman"/>
                <w:color w:val="000000" w:themeColor="text1"/>
              </w:rPr>
            </w:pPr>
            <w:del w:id="5" w:author="王斌" w:date="2013-02-07T15:16:00Z">
              <w:r w:rsidRPr="00415293" w:rsidDel="00C3425E">
                <w:rPr>
                  <w:rFonts w:ascii="Calibri" w:eastAsia="宋体" w:hAnsi="Calibri" w:cs="Times New Roman" w:hint="eastAsia"/>
                  <w:color w:val="000000" w:themeColor="text1"/>
                </w:rPr>
                <w:delText>0x</w:delText>
              </w:r>
              <w:r w:rsidDel="00C3425E">
                <w:rPr>
                  <w:rFonts w:ascii="Calibri" w:eastAsia="宋体" w:hAnsi="Calibri" w:cs="Times New Roman" w:hint="eastAsia"/>
                  <w:color w:val="000000" w:themeColor="text1"/>
                </w:rPr>
                <w:delText>0</w:delText>
              </w:r>
              <w:r w:rsidRPr="00415293" w:rsidDel="00C3425E">
                <w:rPr>
                  <w:rFonts w:ascii="Calibri" w:eastAsia="宋体" w:hAnsi="Calibri" w:cs="Times New Roman" w:hint="eastAsia"/>
                  <w:color w:val="000000" w:themeColor="text1"/>
                </w:rPr>
                <w:delText>c</w:delText>
              </w:r>
            </w:del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415293" w:rsidRDefault="004775F5" w:rsidP="004775F5">
            <w:pPr>
              <w:rPr>
                <w:rFonts w:ascii="Calibri" w:eastAsia="宋体" w:hAnsi="Calibri" w:cs="Times New Roman"/>
                <w:color w:val="000000" w:themeColor="text1"/>
              </w:rPr>
            </w:pPr>
            <w:del w:id="6" w:author="王斌" w:date="2013-02-07T15:16:00Z">
              <w:r w:rsidRPr="00415293" w:rsidDel="00C3425E">
                <w:rPr>
                  <w:rFonts w:ascii="Calibri" w:eastAsia="宋体" w:hAnsi="Calibri" w:cs="Times New Roman" w:hint="eastAsia"/>
                  <w:color w:val="000000" w:themeColor="text1"/>
                </w:rPr>
                <w:delText>SOS_HEADER</w:delText>
              </w:r>
            </w:del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415293" w:rsidRDefault="004775F5" w:rsidP="004775F5">
            <w:pPr>
              <w:rPr>
                <w:rFonts w:ascii="Calibri" w:eastAsia="宋体" w:hAnsi="Calibri" w:cs="Times New Roman"/>
                <w:color w:val="000000" w:themeColor="text1"/>
              </w:rPr>
            </w:pPr>
            <w:del w:id="7" w:author="王斌" w:date="2013-02-07T15:16:00Z">
              <w:r w:rsidRPr="00415293" w:rsidDel="00C3425E">
                <w:rPr>
                  <w:rFonts w:ascii="Calibri" w:eastAsia="宋体" w:hAnsi="Calibri" w:cs="Times New Roman" w:hint="eastAsia"/>
                  <w:color w:val="000000" w:themeColor="text1"/>
                </w:rPr>
                <w:delText xml:space="preserve">INTOPIX SOS </w:delText>
              </w:r>
              <w:r w:rsidRPr="00415293" w:rsidDel="00C3425E">
                <w:rPr>
                  <w:rFonts w:ascii="Calibri" w:eastAsia="宋体" w:hAnsi="Calibri" w:cs="Times New Roman" w:hint="eastAsia"/>
                  <w:color w:val="000000" w:themeColor="text1"/>
                </w:rPr>
                <w:delText>头参数</w:delText>
              </w:r>
            </w:del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415293" w:rsidRDefault="004775F5" w:rsidP="004775F5">
            <w:pPr>
              <w:rPr>
                <w:rFonts w:ascii="Calibri" w:eastAsia="宋体" w:hAnsi="Calibri" w:cs="Times New Roman"/>
                <w:color w:val="000000" w:themeColor="text1"/>
              </w:rPr>
            </w:pPr>
            <w:del w:id="8" w:author="王斌" w:date="2013-02-07T15:16:00Z">
              <w:r w:rsidRPr="00415293" w:rsidDel="00C3425E">
                <w:rPr>
                  <w:rFonts w:ascii="Calibri" w:eastAsia="宋体" w:hAnsi="Calibri" w:cs="Times New Roman" w:hint="eastAsia"/>
                  <w:color w:val="000000" w:themeColor="text1"/>
                </w:rPr>
                <w:delText>WR</w:delText>
              </w:r>
            </w:del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Pr="00415293" w:rsidRDefault="004775F5" w:rsidP="004775F5">
            <w:pPr>
              <w:rPr>
                <w:rFonts w:ascii="Calibri" w:eastAsia="宋体" w:hAnsi="Calibri" w:cs="Times New Roman"/>
                <w:color w:val="000000" w:themeColor="text1"/>
              </w:rPr>
            </w:pPr>
            <w:del w:id="9" w:author="王斌" w:date="2013-02-07T15:16:00Z">
              <w:r w:rsidRPr="00415293" w:rsidDel="00C3425E">
                <w:rPr>
                  <w:rFonts w:ascii="Calibri" w:eastAsia="宋体" w:hAnsi="Calibri" w:cs="Times New Roman" w:hint="eastAsia"/>
                  <w:color w:val="000000" w:themeColor="text1"/>
                </w:rPr>
                <w:delText>32</w:delText>
              </w:r>
            </w:del>
          </w:p>
        </w:tc>
      </w:tr>
      <w:tr w:rsidR="004775F5" w:rsidTr="00C93725">
        <w:trPr>
          <w:trHeight w:val="405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0x10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VIDEO</w:t>
            </w:r>
            <w:r w:rsidRPr="00AB1DA6">
              <w:rPr>
                <w:rFonts w:ascii="Calibri" w:eastAsia="宋体" w:hAnsi="Calibri" w:cs="Times New Roman"/>
              </w:rPr>
              <w:t>_PARA1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Video Source Parameter1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32</w:t>
            </w:r>
          </w:p>
        </w:tc>
      </w:tr>
      <w:tr w:rsidR="004775F5" w:rsidTr="00C93725">
        <w:trPr>
          <w:trHeight w:val="603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0x14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VIDEO</w:t>
            </w:r>
            <w:r w:rsidRPr="00AB1DA6">
              <w:rPr>
                <w:rFonts w:ascii="Calibri" w:eastAsia="宋体" w:hAnsi="Calibri" w:cs="Times New Roman"/>
              </w:rPr>
              <w:t>_PARA2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Video Source Parameter2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32</w:t>
            </w:r>
          </w:p>
        </w:tc>
      </w:tr>
      <w:tr w:rsidR="004775F5" w:rsidTr="00C93725">
        <w:trPr>
          <w:trHeight w:val="540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AUDIO_PARA1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Audio Source Parameter 1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775F5" w:rsidTr="00C93725">
        <w:trPr>
          <w:trHeight w:val="381"/>
        </w:trPr>
        <w:tc>
          <w:tcPr>
            <w:tcW w:w="12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AUDIO_PARA2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Audio Source Parameter 2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775F5" w:rsidTr="00C93725">
        <w:trPr>
          <w:trHeight w:val="285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0x20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CONTENT_SEL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播放内容选择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775F5" w:rsidTr="00C93725">
        <w:trPr>
          <w:trHeight w:val="330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0x24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AV_DELAY_CTL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 w:rsidRPr="00A5256E">
              <w:rPr>
                <w:rFonts w:hint="eastAsia"/>
              </w:rPr>
              <w:t>音视频输出延时控制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775F5" w:rsidTr="00C93725">
        <w:trPr>
          <w:trHeight w:val="282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D16A3E" w:rsidRDefault="00154C48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0x28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154C48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MultiSync_CTL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154C48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多机同步控制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154C48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154C48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775F5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0x30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P_H_ACTIVE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281B82" w:rsidP="00B950DC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0x34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P_H_BACK_PORCH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281B82" w:rsidP="00B950DC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0x38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P_H_FRONT_PORCH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281B82" w:rsidP="00B950DC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0x3c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P_H_TOTAL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281B82" w:rsidP="00B950DC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0x40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P_V_ACTIVE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281B82" w:rsidP="00B950DC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0x44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P_V_BACK_PORCH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281B82" w:rsidP="00B950DC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0x48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P_V_FRONT_PORCH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281B82" w:rsidP="00B950DC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0x4c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P_V_TOTAL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281B82" w:rsidP="00B950DC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D7544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4D7544" w:rsidRPr="004D7544" w:rsidRDefault="004D7544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D7544" w:rsidRPr="004D7544" w:rsidRDefault="004D7544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4D7544" w:rsidRPr="004D7544" w:rsidRDefault="004D7544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4D7544" w:rsidRPr="004D7544" w:rsidRDefault="004D7544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4D7544" w:rsidRPr="004D7544" w:rsidRDefault="004D7544" w:rsidP="004D7544">
            <w:pPr>
              <w:rPr>
                <w:rFonts w:ascii="Calibri" w:eastAsia="宋体" w:hAnsi="Calibri" w:cs="Times New Roman"/>
              </w:rPr>
            </w:pP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0x54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0A4C89" w:rsidP="00B950DC">
            <w:pPr>
              <w:rPr>
                <w:rFonts w:ascii="Calibri" w:eastAsia="宋体" w:hAnsi="Calibri" w:cs="Times New Roman"/>
              </w:rPr>
            </w:pPr>
            <w:r w:rsidRPr="000A4C89">
              <w:rPr>
                <w:rFonts w:ascii="Calibri" w:eastAsia="宋体" w:hAnsi="Calibri" w:cs="Times New Roman"/>
              </w:rPr>
              <w:t>V_total_mpeg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0A4C89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MPEG V total size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0x58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0A4C89" w:rsidP="00B950DC">
            <w:pPr>
              <w:rPr>
                <w:rFonts w:ascii="Calibri" w:eastAsia="宋体" w:hAnsi="Calibri" w:cs="Times New Roman"/>
              </w:rPr>
            </w:pPr>
            <w:r w:rsidRPr="000A4C89">
              <w:rPr>
                <w:rFonts w:ascii="Calibri" w:eastAsia="宋体" w:hAnsi="Calibri" w:cs="Times New Roman"/>
              </w:rPr>
              <w:t>H_total_mpeg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0A4C89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MPEG H total size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D7544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4D7544" w:rsidRPr="004D7544" w:rsidRDefault="004D7544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D7544" w:rsidRPr="004D7544" w:rsidRDefault="004D7544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4D7544" w:rsidRPr="004D7544" w:rsidRDefault="004D7544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4D7544" w:rsidRPr="004D7544" w:rsidRDefault="004D7544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4D7544" w:rsidRPr="004D7544" w:rsidRDefault="004D7544" w:rsidP="004D7544">
            <w:pPr>
              <w:rPr>
                <w:rFonts w:ascii="Calibri" w:eastAsia="宋体" w:hAnsi="Calibri" w:cs="Times New Roman"/>
              </w:rPr>
            </w:pPr>
          </w:p>
        </w:tc>
      </w:tr>
      <w:tr w:rsidR="00B950DC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B950DC" w:rsidRPr="004D7544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B950DC" w:rsidRPr="004D7544" w:rsidRDefault="003568C2" w:rsidP="00B950DC">
            <w:pPr>
              <w:rPr>
                <w:rFonts w:ascii="Calibri" w:eastAsia="宋体" w:hAnsi="Calibri" w:cs="Times New Roman"/>
              </w:rPr>
            </w:pPr>
            <w:r w:rsidRPr="003568C2">
              <w:rPr>
                <w:rFonts w:ascii="Calibri" w:eastAsia="宋体" w:hAnsi="Calibri" w:cs="Times New Roman"/>
              </w:rPr>
              <w:t>codestream_kind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B950DC" w:rsidRPr="004D7544" w:rsidRDefault="003568C2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码流类型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B950DC" w:rsidRPr="00D16A3E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950DC" w:rsidRDefault="00B950DC" w:rsidP="00B950D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3612E2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3612E2" w:rsidRPr="004D7544" w:rsidRDefault="003612E2" w:rsidP="003612E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3612E2" w:rsidRPr="004D7544" w:rsidRDefault="003612E2" w:rsidP="003612E2">
            <w:pPr>
              <w:rPr>
                <w:rFonts w:ascii="Calibri" w:eastAsia="宋体" w:hAnsi="Calibri" w:cs="Times New Roman"/>
              </w:rPr>
            </w:pPr>
            <w:r w:rsidRPr="0093334B">
              <w:rPr>
                <w:rFonts w:ascii="Calibri" w:eastAsia="宋体" w:hAnsi="Calibri" w:cs="Times New Roman"/>
              </w:rPr>
              <w:t>audio_channel_num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3612E2" w:rsidRPr="004D7544" w:rsidRDefault="003612E2" w:rsidP="003612E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音频通道数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3612E2" w:rsidRPr="00D16A3E" w:rsidRDefault="003612E2" w:rsidP="003612E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612E2" w:rsidRDefault="003612E2" w:rsidP="003612E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3612E2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3612E2" w:rsidRPr="004D7544" w:rsidRDefault="003612E2" w:rsidP="003612E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3612E2" w:rsidRPr="004D7544" w:rsidRDefault="003612E2" w:rsidP="003612E2">
            <w:pPr>
              <w:rPr>
                <w:rFonts w:ascii="Calibri" w:eastAsia="宋体" w:hAnsi="Calibri" w:cs="Times New Roman"/>
              </w:rPr>
            </w:pPr>
            <w:r w:rsidRPr="003612E2">
              <w:rPr>
                <w:rFonts w:ascii="Calibri" w:eastAsia="宋体" w:hAnsi="Calibri" w:cs="Times New Roman"/>
              </w:rPr>
              <w:t>audio_freq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3612E2" w:rsidRPr="004D7544" w:rsidRDefault="003612E2" w:rsidP="003612E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A</w:t>
            </w:r>
            <w:r>
              <w:rPr>
                <w:rFonts w:ascii="Calibri" w:eastAsia="宋体" w:hAnsi="Calibri" w:cs="Times New Roman" w:hint="eastAsia"/>
              </w:rPr>
              <w:t>udio frequency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3612E2" w:rsidRPr="00D16A3E" w:rsidRDefault="003612E2" w:rsidP="003612E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612E2" w:rsidRDefault="003612E2" w:rsidP="003612E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C93725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C93725" w:rsidRDefault="00C93725" w:rsidP="003612E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93725" w:rsidRPr="003612E2" w:rsidRDefault="00C93725" w:rsidP="003612E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C93725" w:rsidRDefault="00C93725" w:rsidP="003612E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C93725" w:rsidRDefault="00C93725" w:rsidP="003612E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C93725" w:rsidRDefault="00C93725" w:rsidP="003612E2">
            <w:pPr>
              <w:rPr>
                <w:rFonts w:ascii="Calibri" w:eastAsia="宋体" w:hAnsi="Calibri" w:cs="Times New Roman"/>
              </w:rPr>
            </w:pPr>
          </w:p>
        </w:tc>
      </w:tr>
      <w:tr w:rsidR="00C93725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0x70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 w:rsidRPr="00C93725">
              <w:rPr>
                <w:rFonts w:ascii="Calibri" w:eastAsia="宋体" w:hAnsi="Calibri" w:cs="Times New Roman"/>
              </w:rPr>
              <w:t>jpeg_video_delay_num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JPEG</w:t>
            </w:r>
            <w:r>
              <w:rPr>
                <w:rFonts w:ascii="Calibri" w:eastAsia="宋体" w:hAnsi="Calibri" w:cs="Times New Roman" w:hint="eastAsia"/>
              </w:rPr>
              <w:t>视频输出延时控制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C93725" w:rsidRPr="00D16A3E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C93725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C93725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0x74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 w:rsidRPr="00C93725">
              <w:rPr>
                <w:rFonts w:ascii="Calibri" w:eastAsia="宋体" w:hAnsi="Calibri" w:cs="Times New Roman"/>
              </w:rPr>
              <w:t>jpeg_audio_delay_num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JPEG</w:t>
            </w:r>
            <w:r>
              <w:rPr>
                <w:rFonts w:ascii="Calibri" w:eastAsia="宋体" w:hAnsi="Calibri" w:cs="Times New Roman" w:hint="eastAsia"/>
              </w:rPr>
              <w:t>音频输出延时控制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C93725" w:rsidRPr="00D16A3E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C93725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C93725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0x78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 w:rsidRPr="00C93725">
              <w:rPr>
                <w:rFonts w:ascii="Calibri" w:eastAsia="宋体" w:hAnsi="Calibri" w:cs="Times New Roman"/>
              </w:rPr>
              <w:t>mpeg_video_delay_num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MPEG</w:t>
            </w:r>
            <w:r>
              <w:rPr>
                <w:rFonts w:ascii="Calibri" w:eastAsia="宋体" w:hAnsi="Calibri" w:cs="Times New Roman" w:hint="eastAsia"/>
              </w:rPr>
              <w:t>视频输出延时控制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C93725" w:rsidRPr="00D16A3E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C93725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C93725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0x7c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 w:rsidRPr="00C93725">
              <w:rPr>
                <w:rFonts w:ascii="Calibri" w:eastAsia="宋体" w:hAnsi="Calibri" w:cs="Times New Roman"/>
              </w:rPr>
              <w:t>mpeg_audio_delay_num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MPEG</w:t>
            </w:r>
            <w:r>
              <w:rPr>
                <w:rFonts w:ascii="Calibri" w:eastAsia="宋体" w:hAnsi="Calibri" w:cs="Times New Roman" w:hint="eastAsia"/>
              </w:rPr>
              <w:t>音频输出延时控制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C93725" w:rsidRPr="00D16A3E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C93725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C93725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C93725" w:rsidRPr="00D16A3E" w:rsidRDefault="00C93725" w:rsidP="00C9372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C93725" w:rsidRDefault="00C93725" w:rsidP="00C93725">
            <w:pPr>
              <w:rPr>
                <w:rFonts w:ascii="Calibri" w:eastAsia="宋体" w:hAnsi="Calibri" w:cs="Times New Roman"/>
              </w:rPr>
            </w:pPr>
          </w:p>
        </w:tc>
      </w:tr>
      <w:tr w:rsidR="00C93725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0x80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 w:rsidRPr="00C93725">
              <w:rPr>
                <w:rFonts w:ascii="Calibri" w:eastAsia="宋体" w:hAnsi="Calibri" w:cs="Times New Roman"/>
              </w:rPr>
              <w:t>frame_in_ddr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C93725" w:rsidRPr="004D7544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DDR</w:t>
            </w:r>
            <w:r>
              <w:rPr>
                <w:rFonts w:ascii="Calibri" w:eastAsia="宋体" w:hAnsi="Calibri" w:cs="Times New Roman" w:hint="eastAsia"/>
              </w:rPr>
              <w:t>缓存帧数控制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C93725" w:rsidRPr="00D16A3E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C93725" w:rsidRDefault="00C93725" w:rsidP="00C9372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43F2A" w:rsidRPr="004D7544" w:rsidTr="00DD50CC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443F2A" w:rsidRPr="004D7544" w:rsidRDefault="00443F2A" w:rsidP="00443F2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0x84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43F2A" w:rsidRPr="004D7544" w:rsidRDefault="00443F2A" w:rsidP="00443F2A">
            <w:pPr>
              <w:rPr>
                <w:rFonts w:ascii="Calibri" w:eastAsia="宋体" w:hAnsi="Calibri" w:cs="Times New Roman"/>
              </w:rPr>
            </w:pPr>
            <w:r w:rsidRPr="00443F2A">
              <w:rPr>
                <w:rFonts w:ascii="Calibri" w:eastAsia="宋体" w:hAnsi="Calibri" w:cs="Times New Roman"/>
              </w:rPr>
              <w:t>left_eye_white_line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43F2A" w:rsidRPr="004D7544" w:rsidRDefault="006F490B" w:rsidP="00443F2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3D</w:t>
            </w:r>
            <w:r>
              <w:rPr>
                <w:rFonts w:ascii="Calibri" w:eastAsia="宋体" w:hAnsi="Calibri" w:cs="Times New Roman" w:hint="eastAsia"/>
              </w:rPr>
              <w:t>左右眼信号交织控制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43F2A" w:rsidRPr="00D16A3E" w:rsidRDefault="00443F2A" w:rsidP="00443F2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43F2A" w:rsidRDefault="00443F2A" w:rsidP="00443F2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43F2A" w:rsidRPr="004D7544" w:rsidTr="00DD50CC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443F2A" w:rsidRPr="004D7544" w:rsidRDefault="00443F2A" w:rsidP="00443F2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0x88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43F2A" w:rsidRPr="004D7544" w:rsidRDefault="006F490B" w:rsidP="00443F2A">
            <w:pPr>
              <w:rPr>
                <w:rFonts w:ascii="Calibri" w:eastAsia="宋体" w:hAnsi="Calibri" w:cs="Times New Roman"/>
              </w:rPr>
            </w:pPr>
            <w:r w:rsidRPr="006F490B">
              <w:rPr>
                <w:rFonts w:ascii="Calibri" w:eastAsia="宋体" w:hAnsi="Calibri" w:cs="Times New Roman"/>
              </w:rPr>
              <w:t>right_eye_white_line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43F2A" w:rsidRPr="004D7544" w:rsidRDefault="006F490B" w:rsidP="00443F2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3D</w:t>
            </w:r>
            <w:r>
              <w:rPr>
                <w:rFonts w:ascii="Calibri" w:eastAsia="宋体" w:hAnsi="Calibri" w:cs="Times New Roman" w:hint="eastAsia"/>
              </w:rPr>
              <w:t>左右眼信号交织控制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43F2A" w:rsidRPr="00D16A3E" w:rsidRDefault="00443F2A" w:rsidP="00443F2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43F2A" w:rsidRDefault="00443F2A" w:rsidP="00443F2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43F2A" w:rsidRPr="004D7544" w:rsidTr="00DD50CC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443F2A" w:rsidRPr="004D7544" w:rsidRDefault="00443F2A" w:rsidP="00443F2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43F2A" w:rsidRPr="004D7544" w:rsidRDefault="00443F2A" w:rsidP="00443F2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443F2A" w:rsidRPr="004D7544" w:rsidRDefault="00443F2A" w:rsidP="00443F2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443F2A" w:rsidRPr="00D16A3E" w:rsidRDefault="00443F2A" w:rsidP="00443F2A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443F2A" w:rsidRDefault="00443F2A" w:rsidP="00443F2A">
            <w:pPr>
              <w:rPr>
                <w:rFonts w:ascii="Calibri" w:eastAsia="宋体" w:hAnsi="Calibri" w:cs="Times New Roman"/>
              </w:rPr>
            </w:pPr>
          </w:p>
        </w:tc>
      </w:tr>
      <w:tr w:rsidR="005B28AB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5B28AB" w:rsidRPr="004D7544" w:rsidRDefault="005B28AB" w:rsidP="005B28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0x90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5B28AB" w:rsidRPr="004D7544" w:rsidRDefault="005B28AB" w:rsidP="005B28AB">
            <w:pPr>
              <w:rPr>
                <w:rFonts w:ascii="Calibri" w:eastAsia="宋体" w:hAnsi="Calibri" w:cs="Times New Roman"/>
              </w:rPr>
            </w:pPr>
            <w:r w:rsidRPr="005B28AB">
              <w:rPr>
                <w:rFonts w:ascii="Calibri" w:eastAsia="宋体" w:hAnsi="Calibri" w:cs="Times New Roman"/>
              </w:rPr>
              <w:t>slave_sync_sel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5B28AB" w:rsidRPr="004D7544" w:rsidRDefault="005B28AB" w:rsidP="005B28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主从板同步控制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5B28AB" w:rsidRPr="00D16A3E" w:rsidRDefault="005B28AB" w:rsidP="005B28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5B28AB" w:rsidRDefault="005B28AB" w:rsidP="005B28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200FAB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200FAB" w:rsidRPr="004D7544" w:rsidRDefault="00200FAB" w:rsidP="00200F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0x94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200FAB" w:rsidRPr="004D7544" w:rsidRDefault="00200FAB" w:rsidP="00200FAB">
            <w:pPr>
              <w:rPr>
                <w:rFonts w:ascii="Calibri" w:eastAsia="宋体" w:hAnsi="Calibri" w:cs="Times New Roman"/>
              </w:rPr>
            </w:pPr>
            <w:r w:rsidRPr="00200FAB">
              <w:rPr>
                <w:rFonts w:ascii="Calibri" w:eastAsia="宋体" w:hAnsi="Calibri" w:cs="Times New Roman"/>
              </w:rPr>
              <w:t>jpeg_output0_ctl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200FAB" w:rsidRPr="004D7544" w:rsidRDefault="00200FAB" w:rsidP="00200F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JPEG</w:t>
            </w:r>
            <w:r>
              <w:rPr>
                <w:rFonts w:ascii="Calibri" w:eastAsia="宋体" w:hAnsi="Calibri" w:cs="Times New Roman" w:hint="eastAsia"/>
              </w:rPr>
              <w:t>禁止输出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200FAB" w:rsidRPr="00D16A3E" w:rsidRDefault="00200FAB" w:rsidP="00200F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200FAB" w:rsidRDefault="00200FAB" w:rsidP="00200FAB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C93725" w:rsidRPr="004D7544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C93725" w:rsidRPr="004D7544" w:rsidRDefault="00C93725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93725" w:rsidRPr="004D7544" w:rsidRDefault="00C93725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C93725" w:rsidRPr="004D7544" w:rsidRDefault="00C93725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C93725" w:rsidRPr="004D7544" w:rsidRDefault="00C93725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C93725" w:rsidRPr="004D7544" w:rsidRDefault="00C93725" w:rsidP="004D7544">
            <w:pPr>
              <w:rPr>
                <w:rFonts w:ascii="Calibri" w:eastAsia="宋体" w:hAnsi="Calibri" w:cs="Times New Roman"/>
              </w:rPr>
            </w:pPr>
          </w:p>
        </w:tc>
      </w:tr>
      <w:tr w:rsidR="004775F5" w:rsidTr="00C93725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0xf0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DEBUG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测试模式寄存器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</w:tr>
      <w:tr w:rsidR="004775F5" w:rsidTr="00C93725">
        <w:trPr>
          <w:trHeight w:val="390"/>
        </w:trPr>
        <w:tc>
          <w:tcPr>
            <w:tcW w:w="12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4775F5">
            <w:pPr>
              <w:rPr>
                <w:rFonts w:ascii="Calibri" w:eastAsia="宋体" w:hAnsi="Calibri" w:cs="Times New Roman"/>
              </w:rPr>
            </w:pPr>
          </w:p>
        </w:tc>
      </w:tr>
    </w:tbl>
    <w:p w:rsidR="00BA461E" w:rsidRDefault="00BA461E"/>
    <w:p w:rsidR="00BA461E" w:rsidRDefault="00BA461E"/>
    <w:p w:rsidR="00BA461E" w:rsidRDefault="00BA461E"/>
    <w:p w:rsidR="000900B1" w:rsidRDefault="000900B1"/>
    <w:p w:rsidR="000900B1" w:rsidRDefault="000900B1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0900B1" w:rsidRDefault="000900B1" w:rsidP="000900B1"/>
    <w:p w:rsidR="00BA461E" w:rsidRDefault="00BA461E"/>
    <w:p w:rsidR="001A204D" w:rsidRDefault="001A204D"/>
    <w:p w:rsidR="001A204D" w:rsidRDefault="001A204D"/>
    <w:p w:rsidR="001A204D" w:rsidRDefault="001A204D"/>
    <w:p w:rsidR="001A204D" w:rsidRDefault="001A204D"/>
    <w:p w:rsidR="001A204D" w:rsidRDefault="001A204D"/>
    <w:p w:rsidR="001A204D" w:rsidRDefault="001A204D"/>
    <w:p w:rsidR="001A204D" w:rsidRDefault="001A204D"/>
    <w:p w:rsidR="001A204D" w:rsidRDefault="001A204D"/>
    <w:p w:rsidR="001A204D" w:rsidRDefault="001A204D"/>
    <w:p w:rsidR="001A204D" w:rsidRDefault="001A204D"/>
    <w:p w:rsidR="001A204D" w:rsidRDefault="001A204D"/>
    <w:p w:rsidR="001A204D" w:rsidRDefault="001A204D"/>
    <w:p w:rsidR="001A204D" w:rsidRDefault="001A204D"/>
    <w:p w:rsidR="00BA461E" w:rsidRDefault="00BA461E"/>
    <w:p w:rsidR="00282EDE" w:rsidRDefault="00282EDE"/>
    <w:p w:rsidR="00251C56" w:rsidRPr="00E21B4F" w:rsidRDefault="004C18B4" w:rsidP="004C18B4">
      <w:pPr>
        <w:pStyle w:val="1"/>
      </w:pPr>
      <w:bookmarkStart w:id="10" w:name="_Toc348080648"/>
      <w:r>
        <w:rPr>
          <w:rFonts w:hint="eastAsia"/>
        </w:rPr>
        <w:lastRenderedPageBreak/>
        <w:t>三</w:t>
      </w:r>
      <w:r w:rsidR="00C01E1E" w:rsidRPr="00E21B4F">
        <w:rPr>
          <w:rFonts w:hint="eastAsia"/>
        </w:rPr>
        <w:t>寄存器说明</w:t>
      </w:r>
      <w:bookmarkEnd w:id="10"/>
    </w:p>
    <w:p w:rsidR="00054564" w:rsidRDefault="007548BE" w:rsidP="007548BE">
      <w:pPr>
        <w:pStyle w:val="2"/>
      </w:pPr>
      <w:bookmarkStart w:id="11" w:name="_Toc348080649"/>
      <w:r>
        <w:rPr>
          <w:rFonts w:hint="eastAsia"/>
        </w:rPr>
        <w:t xml:space="preserve">1  </w:t>
      </w:r>
      <w:r>
        <w:rPr>
          <w:rFonts w:hint="eastAsia"/>
        </w:rPr>
        <w:t>系统总线寄存器</w:t>
      </w:r>
      <w:bookmarkEnd w:id="11"/>
    </w:p>
    <w:p w:rsidR="00251C56" w:rsidRDefault="00E21B4F" w:rsidP="00C378FF">
      <w:pPr>
        <w:pStyle w:val="3"/>
      </w:pPr>
      <w:bookmarkStart w:id="12" w:name="_Toc348080650"/>
      <w:r>
        <w:rPr>
          <w:rFonts w:hint="eastAsia"/>
        </w:rPr>
        <w:t>1</w:t>
      </w:r>
      <w:r w:rsidR="00C378FF">
        <w:rPr>
          <w:rFonts w:hint="eastAsia"/>
        </w:rPr>
        <w:t>）</w:t>
      </w:r>
      <w:r w:rsidR="00FD1017">
        <w:rPr>
          <w:rFonts w:hint="eastAsia"/>
        </w:rPr>
        <w:t xml:space="preserve">DMA </w:t>
      </w:r>
      <w:r w:rsidR="00FD1017">
        <w:rPr>
          <w:rFonts w:hint="eastAsia"/>
        </w:rPr>
        <w:t>控制寄存器</w:t>
      </w:r>
      <w:bookmarkEnd w:id="12"/>
    </w:p>
    <w:p w:rsidR="00FD1017" w:rsidRDefault="00FD1017" w:rsidP="00251C56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51C56" w:rsidTr="004D7544">
        <w:tc>
          <w:tcPr>
            <w:tcW w:w="1080" w:type="dxa"/>
            <w:shd w:val="clear" w:color="auto" w:fill="00FFFF"/>
          </w:tcPr>
          <w:p w:rsidR="00251C56" w:rsidRPr="004E4605" w:rsidRDefault="00251C5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51C56" w:rsidRPr="004E4605" w:rsidRDefault="00251C5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51C56" w:rsidRPr="004E4605" w:rsidRDefault="00251C5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51C56" w:rsidRPr="004E4605" w:rsidRDefault="00251C5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51C56" w:rsidRPr="004E4605" w:rsidRDefault="00251C5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51C56" w:rsidTr="004D7544">
        <w:tc>
          <w:tcPr>
            <w:tcW w:w="108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51C56" w:rsidRDefault="00FD1017" w:rsidP="00FD101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</w:t>
            </w:r>
            <w:r w:rsidR="00251C56">
              <w:rPr>
                <w:rFonts w:ascii="Calibri" w:eastAsia="宋体" w:hAnsi="Calibri" w:cs="Times New Roman" w:hint="eastAsia"/>
              </w:rPr>
              <w:t>CTL</w:t>
            </w:r>
          </w:p>
        </w:tc>
        <w:tc>
          <w:tcPr>
            <w:tcW w:w="3600" w:type="dxa"/>
          </w:tcPr>
          <w:p w:rsidR="00251C56" w:rsidRDefault="00FD1017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控制寄存器</w:t>
            </w:r>
          </w:p>
        </w:tc>
        <w:tc>
          <w:tcPr>
            <w:tcW w:w="935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R/W</w:t>
            </w:r>
          </w:p>
        </w:tc>
        <w:tc>
          <w:tcPr>
            <w:tcW w:w="1971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51C56" w:rsidRDefault="00251C56" w:rsidP="00251C56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20"/>
        <w:gridCol w:w="5760"/>
        <w:gridCol w:w="1106"/>
      </w:tblGrid>
      <w:tr w:rsidR="00251C56" w:rsidTr="004D7544">
        <w:tc>
          <w:tcPr>
            <w:tcW w:w="9386" w:type="dxa"/>
            <w:gridSpan w:val="4"/>
          </w:tcPr>
          <w:p w:rsidR="00251C56" w:rsidRDefault="00251C56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251C56" w:rsidTr="004D7544">
        <w:tc>
          <w:tcPr>
            <w:tcW w:w="90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251C56" w:rsidTr="004D7544">
        <w:tc>
          <w:tcPr>
            <w:tcW w:w="90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620" w:type="dxa"/>
          </w:tcPr>
          <w:p w:rsidR="00251C56" w:rsidRDefault="00D45D50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DMA_START</w:t>
            </w:r>
          </w:p>
        </w:tc>
        <w:tc>
          <w:tcPr>
            <w:tcW w:w="5760" w:type="dxa"/>
          </w:tcPr>
          <w:p w:rsidR="00D45D50" w:rsidRDefault="00D45D50" w:rsidP="00D45D5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开始工作控制位；</w:t>
            </w:r>
          </w:p>
          <w:p w:rsidR="00251C56" w:rsidRDefault="00D45D50" w:rsidP="00D45D5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启动；</w:t>
            </w:r>
          </w:p>
          <w:p w:rsidR="00D45D50" w:rsidRDefault="00D45D50" w:rsidP="00D45D5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，无效；</w:t>
            </w:r>
          </w:p>
        </w:tc>
        <w:tc>
          <w:tcPr>
            <w:tcW w:w="1106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51C56" w:rsidTr="004D7544">
        <w:tc>
          <w:tcPr>
            <w:tcW w:w="90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620" w:type="dxa"/>
          </w:tcPr>
          <w:p w:rsidR="00251C56" w:rsidRDefault="00B30090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INT_DIS</w:t>
            </w:r>
          </w:p>
        </w:tc>
        <w:tc>
          <w:tcPr>
            <w:tcW w:w="5760" w:type="dxa"/>
          </w:tcPr>
          <w:p w:rsidR="00251C56" w:rsidRDefault="00B30090" w:rsidP="00B3009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中断使能控制位：</w:t>
            </w:r>
          </w:p>
          <w:p w:rsidR="00B30090" w:rsidRDefault="00B30090" w:rsidP="00B3009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结束</w:t>
            </w:r>
            <w:r w:rsidR="00E047D6">
              <w:rPr>
                <w:rFonts w:ascii="Calibri" w:eastAsia="宋体" w:hAnsi="Calibri" w:cs="Times New Roman" w:hint="eastAsia"/>
              </w:rPr>
              <w:t>时</w:t>
            </w:r>
            <w:r>
              <w:rPr>
                <w:rFonts w:ascii="Calibri" w:eastAsia="宋体" w:hAnsi="Calibri" w:cs="Times New Roman" w:hint="eastAsia"/>
              </w:rPr>
              <w:t>不产生中断</w:t>
            </w:r>
            <w:r w:rsidR="0041649F">
              <w:rPr>
                <w:rFonts w:ascii="Calibri" w:eastAsia="宋体" w:hAnsi="Calibri" w:cs="Times New Roman" w:hint="eastAsia"/>
              </w:rPr>
              <w:t>；</w:t>
            </w:r>
          </w:p>
          <w:p w:rsidR="0041649F" w:rsidRDefault="00806A2F" w:rsidP="00B3009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结束</w:t>
            </w:r>
            <w:r w:rsidR="00E047D6">
              <w:rPr>
                <w:rFonts w:ascii="Calibri" w:eastAsia="宋体" w:hAnsi="Calibri" w:cs="Times New Roman" w:hint="eastAsia"/>
              </w:rPr>
              <w:t>时</w:t>
            </w:r>
            <w:r>
              <w:rPr>
                <w:rFonts w:ascii="Calibri" w:eastAsia="宋体" w:hAnsi="Calibri" w:cs="Times New Roman" w:hint="eastAsia"/>
              </w:rPr>
              <w:t>产生中断；</w:t>
            </w:r>
          </w:p>
        </w:tc>
        <w:tc>
          <w:tcPr>
            <w:tcW w:w="1106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51C56" w:rsidTr="004D7544">
        <w:tc>
          <w:tcPr>
            <w:tcW w:w="90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576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</w:p>
        </w:tc>
      </w:tr>
    </w:tbl>
    <w:p w:rsidR="00251C56" w:rsidRDefault="00251C56" w:rsidP="00251C56">
      <w:pPr>
        <w:rPr>
          <w:rFonts w:ascii="Calibri" w:eastAsia="宋体" w:hAnsi="Calibri" w:cs="Times New Roman"/>
        </w:rPr>
      </w:pPr>
    </w:p>
    <w:p w:rsidR="00E14EB3" w:rsidRDefault="00E14EB3"/>
    <w:p w:rsidR="00D95E02" w:rsidRDefault="00D95E02"/>
    <w:p w:rsidR="00D95E02" w:rsidRDefault="00D95E02"/>
    <w:p w:rsidR="009E2B31" w:rsidRDefault="00A21229" w:rsidP="00A21229">
      <w:pPr>
        <w:pStyle w:val="3"/>
      </w:pPr>
      <w:bookmarkStart w:id="13" w:name="_Toc348080651"/>
      <w:r>
        <w:rPr>
          <w:rFonts w:hint="eastAsia"/>
        </w:rPr>
        <w:t>2</w:t>
      </w:r>
      <w:r>
        <w:rPr>
          <w:rFonts w:hint="eastAsia"/>
        </w:rPr>
        <w:t>）</w:t>
      </w:r>
      <w:r w:rsidR="009E2B31">
        <w:rPr>
          <w:rFonts w:hint="eastAsia"/>
        </w:rPr>
        <w:t xml:space="preserve">DMA </w:t>
      </w:r>
      <w:r w:rsidR="009E2B31">
        <w:rPr>
          <w:rFonts w:hint="eastAsia"/>
        </w:rPr>
        <w:t>状态寄存器</w:t>
      </w:r>
      <w:bookmarkEnd w:id="13"/>
    </w:p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C70F3" w:rsidTr="004D7544">
        <w:tc>
          <w:tcPr>
            <w:tcW w:w="108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C70F3" w:rsidTr="004D7544">
        <w:tc>
          <w:tcPr>
            <w:tcW w:w="108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C70F3" w:rsidRDefault="009E2B31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DMA_STS</w:t>
            </w:r>
          </w:p>
        </w:tc>
        <w:tc>
          <w:tcPr>
            <w:tcW w:w="3600" w:type="dxa"/>
          </w:tcPr>
          <w:p w:rsidR="002C70F3" w:rsidRDefault="009E2B31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状态寄存器</w:t>
            </w:r>
          </w:p>
        </w:tc>
        <w:tc>
          <w:tcPr>
            <w:tcW w:w="935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R/W</w:t>
            </w:r>
          </w:p>
        </w:tc>
        <w:tc>
          <w:tcPr>
            <w:tcW w:w="1971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55"/>
        <w:gridCol w:w="5760"/>
        <w:gridCol w:w="1106"/>
      </w:tblGrid>
      <w:tr w:rsidR="002C70F3" w:rsidTr="004D7544">
        <w:tc>
          <w:tcPr>
            <w:tcW w:w="9386" w:type="dxa"/>
            <w:gridSpan w:val="4"/>
          </w:tcPr>
          <w:p w:rsidR="002C70F3" w:rsidRDefault="002C70F3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620" w:type="dxa"/>
          </w:tcPr>
          <w:p w:rsidR="002C70F3" w:rsidRDefault="00252F9D" w:rsidP="00252F9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DMA_DONE_STS</w:t>
            </w:r>
          </w:p>
        </w:tc>
        <w:tc>
          <w:tcPr>
            <w:tcW w:w="5760" w:type="dxa"/>
          </w:tcPr>
          <w:p w:rsidR="002C70F3" w:rsidRDefault="0031562F" w:rsidP="0031562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操作结束状态位：</w:t>
            </w:r>
          </w:p>
          <w:p w:rsidR="0031562F" w:rsidRDefault="00CA1845" w:rsidP="0031562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当一次</w:t>
            </w: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操作结束时，该位置</w:t>
            </w:r>
            <w:r>
              <w:rPr>
                <w:rFonts w:ascii="Calibri" w:eastAsia="宋体" w:hAnsi="Calibri" w:cs="Times New Roman" w:hint="eastAsia"/>
              </w:rPr>
              <w:t>1</w:t>
            </w:r>
            <w:r w:rsidR="00455D8D">
              <w:rPr>
                <w:rFonts w:ascii="Calibri" w:eastAsia="宋体" w:hAnsi="Calibri" w:cs="Times New Roman" w:hint="eastAsia"/>
              </w:rPr>
              <w:t>；</w:t>
            </w:r>
          </w:p>
          <w:p w:rsidR="00455D8D" w:rsidRDefault="00455D8D" w:rsidP="0031562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下一次</w:t>
            </w: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操作开始时，该位置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；</w:t>
            </w:r>
          </w:p>
        </w:tc>
        <w:tc>
          <w:tcPr>
            <w:tcW w:w="1106" w:type="dxa"/>
          </w:tcPr>
          <w:p w:rsidR="002C70F3" w:rsidRDefault="0031562F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C70F3" w:rsidTr="004D7544">
        <w:tc>
          <w:tcPr>
            <w:tcW w:w="900" w:type="dxa"/>
          </w:tcPr>
          <w:p w:rsidR="002C70F3" w:rsidRDefault="00252F9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其他</w:t>
            </w:r>
          </w:p>
        </w:tc>
        <w:tc>
          <w:tcPr>
            <w:tcW w:w="1620" w:type="dxa"/>
          </w:tcPr>
          <w:p w:rsidR="002C70F3" w:rsidRDefault="00252F9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保留</w:t>
            </w: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C70F3" w:rsidRDefault="00252F9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p w:rsidR="004303C3" w:rsidRDefault="004303C3" w:rsidP="002C70F3">
      <w:pPr>
        <w:rPr>
          <w:rFonts w:ascii="Calibri" w:eastAsia="宋体" w:hAnsi="Calibri" w:cs="Times New Roman"/>
        </w:rPr>
      </w:pPr>
    </w:p>
    <w:p w:rsidR="00D95E02" w:rsidRDefault="00D95E02" w:rsidP="002C70F3">
      <w:pPr>
        <w:rPr>
          <w:rFonts w:ascii="Calibri" w:eastAsia="宋体" w:hAnsi="Calibri" w:cs="Times New Roman"/>
        </w:rPr>
      </w:pPr>
    </w:p>
    <w:p w:rsidR="00D95E02" w:rsidRDefault="00D95E02" w:rsidP="002C70F3">
      <w:pPr>
        <w:rPr>
          <w:rFonts w:ascii="Calibri" w:eastAsia="宋体" w:hAnsi="Calibri" w:cs="Times New Roman"/>
        </w:rPr>
      </w:pPr>
    </w:p>
    <w:p w:rsidR="00D95E02" w:rsidRDefault="00D95E02" w:rsidP="002C70F3">
      <w:pPr>
        <w:rPr>
          <w:rFonts w:ascii="Calibri" w:eastAsia="宋体" w:hAnsi="Calibri" w:cs="Times New Roman"/>
        </w:rPr>
      </w:pPr>
    </w:p>
    <w:p w:rsidR="00D95E02" w:rsidRDefault="00D95E02" w:rsidP="002C70F3">
      <w:pPr>
        <w:rPr>
          <w:rFonts w:ascii="Calibri" w:eastAsia="宋体" w:hAnsi="Calibri" w:cs="Times New Roman"/>
        </w:rPr>
      </w:pPr>
    </w:p>
    <w:p w:rsidR="008179D0" w:rsidRDefault="0014725C" w:rsidP="0014725C">
      <w:pPr>
        <w:pStyle w:val="3"/>
      </w:pPr>
      <w:bookmarkStart w:id="14" w:name="_Toc348080652"/>
      <w:r>
        <w:rPr>
          <w:rFonts w:hint="eastAsia"/>
        </w:rPr>
        <w:lastRenderedPageBreak/>
        <w:t xml:space="preserve">3)  </w:t>
      </w:r>
      <w:r w:rsidR="00303606">
        <w:rPr>
          <w:rFonts w:hint="eastAsia"/>
        </w:rPr>
        <w:t xml:space="preserve">DMA </w:t>
      </w:r>
      <w:r w:rsidR="00303606">
        <w:rPr>
          <w:rFonts w:hint="eastAsia"/>
        </w:rPr>
        <w:t>数据</w:t>
      </w:r>
      <w:r w:rsidR="005A392A">
        <w:rPr>
          <w:rFonts w:hint="eastAsia"/>
        </w:rPr>
        <w:t>起始</w:t>
      </w:r>
      <w:r w:rsidR="00303606">
        <w:rPr>
          <w:rFonts w:hint="eastAsia"/>
        </w:rPr>
        <w:t>地址</w:t>
      </w:r>
      <w:bookmarkEnd w:id="14"/>
    </w:p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C70F3" w:rsidTr="004D7544">
        <w:tc>
          <w:tcPr>
            <w:tcW w:w="108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C70F3" w:rsidTr="004D7544">
        <w:tc>
          <w:tcPr>
            <w:tcW w:w="108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C70F3" w:rsidRDefault="003036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DMA_ADDR</w:t>
            </w:r>
          </w:p>
        </w:tc>
        <w:tc>
          <w:tcPr>
            <w:tcW w:w="3600" w:type="dxa"/>
          </w:tcPr>
          <w:p w:rsidR="002C70F3" w:rsidRDefault="003036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数据地址寄存器</w:t>
            </w:r>
          </w:p>
        </w:tc>
        <w:tc>
          <w:tcPr>
            <w:tcW w:w="935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R/W</w:t>
            </w:r>
          </w:p>
        </w:tc>
        <w:tc>
          <w:tcPr>
            <w:tcW w:w="1971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20"/>
        <w:gridCol w:w="5760"/>
        <w:gridCol w:w="1106"/>
      </w:tblGrid>
      <w:tr w:rsidR="002C70F3" w:rsidTr="004D7544">
        <w:tc>
          <w:tcPr>
            <w:tcW w:w="9386" w:type="dxa"/>
            <w:gridSpan w:val="4"/>
          </w:tcPr>
          <w:p w:rsidR="002C70F3" w:rsidRDefault="002C70F3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 w:rsidR="00303606">
              <w:rPr>
                <w:rFonts w:ascii="Calibri" w:eastAsia="宋体" w:hAnsi="Calibri" w:cs="Times New Roman" w:hint="eastAsia"/>
              </w:rPr>
              <w:t>~31</w:t>
            </w:r>
          </w:p>
        </w:tc>
        <w:tc>
          <w:tcPr>
            <w:tcW w:w="1620" w:type="dxa"/>
          </w:tcPr>
          <w:p w:rsidR="002C70F3" w:rsidRDefault="003036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DMA_ADDR</w:t>
            </w:r>
          </w:p>
        </w:tc>
        <w:tc>
          <w:tcPr>
            <w:tcW w:w="5760" w:type="dxa"/>
          </w:tcPr>
          <w:p w:rsidR="002C70F3" w:rsidRDefault="00303606" w:rsidP="003036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传输的数据在内存中的起始地址，</w:t>
            </w:r>
          </w:p>
          <w:p w:rsidR="00303606" w:rsidRDefault="00303606" w:rsidP="003036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此地址必须</w:t>
            </w:r>
            <w:r>
              <w:rPr>
                <w:rFonts w:ascii="Calibri" w:eastAsia="宋体" w:hAnsi="Calibri" w:cs="Times New Roman" w:hint="eastAsia"/>
              </w:rPr>
              <w:t>128</w:t>
            </w:r>
            <w:r>
              <w:rPr>
                <w:rFonts w:ascii="Calibri" w:eastAsia="宋体" w:hAnsi="Calibri" w:cs="Times New Roman" w:hint="eastAsia"/>
              </w:rPr>
              <w:t>字节对齐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p w:rsidR="002C70F3" w:rsidRDefault="002C70F3"/>
    <w:p w:rsidR="0054106D" w:rsidRDefault="0054106D"/>
    <w:p w:rsidR="00D95E02" w:rsidRDefault="00D95E02"/>
    <w:p w:rsidR="002C70F3" w:rsidRDefault="00FC3F9A" w:rsidP="00FC3F9A">
      <w:pPr>
        <w:pStyle w:val="3"/>
      </w:pPr>
      <w:bookmarkStart w:id="15" w:name="_Toc348080653"/>
      <w:r>
        <w:rPr>
          <w:rFonts w:hint="eastAsia"/>
        </w:rPr>
        <w:t xml:space="preserve">4)  </w:t>
      </w:r>
      <w:r w:rsidR="004C0D06">
        <w:rPr>
          <w:rFonts w:hint="eastAsia"/>
        </w:rPr>
        <w:t>DMA</w:t>
      </w:r>
      <w:r w:rsidR="004C0D06">
        <w:rPr>
          <w:rFonts w:hint="eastAsia"/>
        </w:rPr>
        <w:t>数据长度寄存器</w:t>
      </w:r>
      <w:bookmarkEnd w:id="15"/>
    </w:p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C70F3" w:rsidTr="004D7544">
        <w:tc>
          <w:tcPr>
            <w:tcW w:w="108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C70F3" w:rsidTr="004D7544">
        <w:tc>
          <w:tcPr>
            <w:tcW w:w="108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C70F3" w:rsidRDefault="004C0D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DMA_LEN</w:t>
            </w:r>
          </w:p>
        </w:tc>
        <w:tc>
          <w:tcPr>
            <w:tcW w:w="3600" w:type="dxa"/>
          </w:tcPr>
          <w:p w:rsidR="002C70F3" w:rsidRDefault="004C0D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数据长度寄存器</w:t>
            </w:r>
          </w:p>
        </w:tc>
        <w:tc>
          <w:tcPr>
            <w:tcW w:w="935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R/W</w:t>
            </w:r>
          </w:p>
        </w:tc>
        <w:tc>
          <w:tcPr>
            <w:tcW w:w="1971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20"/>
        <w:gridCol w:w="5760"/>
        <w:gridCol w:w="1106"/>
      </w:tblGrid>
      <w:tr w:rsidR="002C70F3" w:rsidTr="004D7544">
        <w:tc>
          <w:tcPr>
            <w:tcW w:w="9386" w:type="dxa"/>
            <w:gridSpan w:val="4"/>
          </w:tcPr>
          <w:p w:rsidR="002C70F3" w:rsidRDefault="002C70F3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 w:rsidR="004C0D06">
              <w:rPr>
                <w:rFonts w:ascii="Calibri" w:eastAsia="宋体" w:hAnsi="Calibri" w:cs="Times New Roman" w:hint="eastAsia"/>
              </w:rPr>
              <w:t>~23</w:t>
            </w:r>
          </w:p>
        </w:tc>
        <w:tc>
          <w:tcPr>
            <w:tcW w:w="1620" w:type="dxa"/>
          </w:tcPr>
          <w:p w:rsidR="002C70F3" w:rsidRDefault="00A13FAA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DMA_LEN</w:t>
            </w:r>
          </w:p>
        </w:tc>
        <w:tc>
          <w:tcPr>
            <w:tcW w:w="5760" w:type="dxa"/>
          </w:tcPr>
          <w:p w:rsidR="002C70F3" w:rsidRDefault="00A13FAA" w:rsidP="00A13F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传输的数据长度；</w:t>
            </w:r>
          </w:p>
          <w:p w:rsidR="00A13FAA" w:rsidRDefault="00A13FAA" w:rsidP="00A13F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单位：字节；</w:t>
            </w:r>
          </w:p>
          <w:p w:rsidR="00447F77" w:rsidRDefault="00A13FAA" w:rsidP="00A13F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必须是</w:t>
            </w: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 w:hint="eastAsia"/>
              </w:rPr>
              <w:t>字节的倍数；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C70F3" w:rsidTr="004D7544">
        <w:tc>
          <w:tcPr>
            <w:tcW w:w="900" w:type="dxa"/>
          </w:tcPr>
          <w:p w:rsidR="002C70F3" w:rsidRDefault="004C0D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O</w:t>
            </w:r>
            <w:r>
              <w:rPr>
                <w:rFonts w:ascii="Calibri" w:eastAsia="宋体" w:hAnsi="Calibri" w:cs="Times New Roman" w:hint="eastAsia"/>
              </w:rPr>
              <w:t>thers</w:t>
            </w:r>
          </w:p>
        </w:tc>
        <w:tc>
          <w:tcPr>
            <w:tcW w:w="1620" w:type="dxa"/>
          </w:tcPr>
          <w:p w:rsidR="002C70F3" w:rsidRDefault="004C0D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保留</w:t>
            </w:r>
          </w:p>
        </w:tc>
        <w:tc>
          <w:tcPr>
            <w:tcW w:w="5760" w:type="dxa"/>
          </w:tcPr>
          <w:p w:rsidR="002C70F3" w:rsidRDefault="002C70F3" w:rsidP="000A7198">
            <w:pPr>
              <w:ind w:left="643"/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p w:rsidR="006E11B3" w:rsidRDefault="006E11B3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2C70F3" w:rsidRDefault="006D1FD6" w:rsidP="006D1FD6">
      <w:pPr>
        <w:pStyle w:val="3"/>
      </w:pPr>
      <w:bookmarkStart w:id="16" w:name="_Toc348080654"/>
      <w:r>
        <w:rPr>
          <w:rFonts w:hint="eastAsia"/>
        </w:rPr>
        <w:lastRenderedPageBreak/>
        <w:t xml:space="preserve">5)   </w:t>
      </w:r>
      <w:r w:rsidR="00475E83">
        <w:rPr>
          <w:rFonts w:hint="eastAsia"/>
        </w:rPr>
        <w:t xml:space="preserve">DMA </w:t>
      </w:r>
      <w:r w:rsidR="00475E83">
        <w:rPr>
          <w:rFonts w:hint="eastAsia"/>
        </w:rPr>
        <w:t>中断</w:t>
      </w:r>
      <w:r w:rsidR="009C0698">
        <w:rPr>
          <w:rFonts w:hint="eastAsia"/>
        </w:rPr>
        <w:t>控制</w:t>
      </w:r>
      <w:r w:rsidR="00475E83">
        <w:rPr>
          <w:rFonts w:hint="eastAsia"/>
        </w:rPr>
        <w:t>寄存器</w:t>
      </w:r>
      <w:bookmarkEnd w:id="16"/>
    </w:p>
    <w:p w:rsidR="00054613" w:rsidRDefault="0005461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C70F3" w:rsidTr="004D7544">
        <w:tc>
          <w:tcPr>
            <w:tcW w:w="108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C70F3" w:rsidTr="004D7544">
        <w:tc>
          <w:tcPr>
            <w:tcW w:w="108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C70F3" w:rsidRDefault="00475E8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DMA_INT</w:t>
            </w:r>
          </w:p>
        </w:tc>
        <w:tc>
          <w:tcPr>
            <w:tcW w:w="3600" w:type="dxa"/>
          </w:tcPr>
          <w:p w:rsidR="002C70F3" w:rsidRDefault="00475E8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中断</w:t>
            </w:r>
            <w:r w:rsidR="009C0698">
              <w:rPr>
                <w:rFonts w:ascii="Calibri" w:eastAsia="宋体" w:hAnsi="Calibri" w:cs="Times New Roman" w:hint="eastAsia"/>
              </w:rPr>
              <w:t>控制</w:t>
            </w:r>
            <w:r>
              <w:rPr>
                <w:rFonts w:ascii="Calibri" w:eastAsia="宋体" w:hAnsi="Calibri" w:cs="Times New Roman" w:hint="eastAsia"/>
              </w:rPr>
              <w:t>寄存器</w:t>
            </w:r>
          </w:p>
        </w:tc>
        <w:tc>
          <w:tcPr>
            <w:tcW w:w="935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R/W</w:t>
            </w:r>
          </w:p>
        </w:tc>
        <w:tc>
          <w:tcPr>
            <w:tcW w:w="1971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20"/>
        <w:gridCol w:w="5760"/>
        <w:gridCol w:w="1106"/>
      </w:tblGrid>
      <w:tr w:rsidR="002C70F3" w:rsidTr="004D7544">
        <w:tc>
          <w:tcPr>
            <w:tcW w:w="9386" w:type="dxa"/>
            <w:gridSpan w:val="4"/>
          </w:tcPr>
          <w:p w:rsidR="002C70F3" w:rsidRDefault="002C70F3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620" w:type="dxa"/>
          </w:tcPr>
          <w:p w:rsidR="002C70F3" w:rsidRDefault="00BB31AC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INT_CLR</w:t>
            </w:r>
          </w:p>
        </w:tc>
        <w:tc>
          <w:tcPr>
            <w:tcW w:w="5760" w:type="dxa"/>
          </w:tcPr>
          <w:p w:rsidR="002C70F3" w:rsidRDefault="00BB31AC" w:rsidP="00BB31A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中断清除位；</w:t>
            </w:r>
          </w:p>
          <w:p w:rsidR="00BB31AC" w:rsidRDefault="00BB31AC" w:rsidP="00BB31A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将清除中断；</w:t>
            </w:r>
          </w:p>
          <w:p w:rsidR="00BB31AC" w:rsidRDefault="00BB31AC" w:rsidP="00BB31A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无效；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p w:rsidR="002C70F3" w:rsidRDefault="002C70F3"/>
    <w:p w:rsidR="00D95E02" w:rsidRDefault="00D95E02"/>
    <w:p w:rsidR="00D95E02" w:rsidRDefault="00D95E02"/>
    <w:p w:rsidR="00AC3292" w:rsidRDefault="00AC3292" w:rsidP="00AC3292">
      <w:pPr>
        <w:rPr>
          <w:b/>
        </w:rPr>
      </w:pPr>
      <w:r>
        <w:rPr>
          <w:rFonts w:hint="eastAsia"/>
          <w:b/>
        </w:rPr>
        <w:t>DMA</w:t>
      </w:r>
      <w:r>
        <w:rPr>
          <w:rFonts w:hint="eastAsia"/>
          <w:b/>
        </w:rPr>
        <w:t>使用流程说明</w:t>
      </w:r>
    </w:p>
    <w:p w:rsidR="00AC3292" w:rsidRDefault="00AC3292" w:rsidP="00AC3292">
      <w:pPr>
        <w:rPr>
          <w:b/>
        </w:rPr>
      </w:pPr>
    </w:p>
    <w:p w:rsidR="00AC3292" w:rsidRPr="005F24B9" w:rsidRDefault="00AC3292" w:rsidP="00AC32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内存中准备一次</w:t>
      </w:r>
      <w:r>
        <w:rPr>
          <w:rFonts w:hint="eastAsia"/>
        </w:rPr>
        <w:t>DMA</w:t>
      </w:r>
      <w:r>
        <w:rPr>
          <w:rFonts w:hint="eastAsia"/>
        </w:rPr>
        <w:t>用到的数据</w:t>
      </w:r>
    </w:p>
    <w:p w:rsidR="00AC3292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DMA</w:t>
      </w:r>
      <w:r>
        <w:rPr>
          <w:rFonts w:hint="eastAsia"/>
        </w:rPr>
        <w:t>地址寄存器</w:t>
      </w:r>
      <w:r>
        <w:rPr>
          <w:rFonts w:hint="eastAsia"/>
        </w:rPr>
        <w:t>/</w:t>
      </w:r>
      <w:r>
        <w:rPr>
          <w:rFonts w:hint="eastAsia"/>
        </w:rPr>
        <w:t>长度寄存器</w:t>
      </w:r>
    </w:p>
    <w:p w:rsidR="00AC3292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DMA</w:t>
      </w:r>
      <w:r>
        <w:rPr>
          <w:rFonts w:hint="eastAsia"/>
        </w:rPr>
        <w:t>控制寄存器，开始</w:t>
      </w:r>
      <w:r>
        <w:rPr>
          <w:rFonts w:hint="eastAsia"/>
        </w:rPr>
        <w:t>DMA</w:t>
      </w:r>
      <w:r>
        <w:rPr>
          <w:rFonts w:hint="eastAsia"/>
        </w:rPr>
        <w:t>操作</w:t>
      </w:r>
    </w:p>
    <w:p w:rsidR="00AC3292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等待中断产生</w:t>
      </w:r>
    </w:p>
    <w:p w:rsidR="00AC3292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得到中断，操作</w:t>
      </w:r>
      <w:r>
        <w:rPr>
          <w:rFonts w:hint="eastAsia"/>
        </w:rPr>
        <w:t>DMA</w:t>
      </w:r>
      <w:r>
        <w:rPr>
          <w:rFonts w:hint="eastAsia"/>
        </w:rPr>
        <w:t>中断控制寄存器，清除中断</w:t>
      </w:r>
    </w:p>
    <w:p w:rsidR="00AC3292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4 </w:t>
      </w:r>
      <w:r>
        <w:rPr>
          <w:rFonts w:hint="eastAsia"/>
        </w:rPr>
        <w:t>步骤</w:t>
      </w:r>
      <w:r>
        <w:rPr>
          <w:rFonts w:hint="eastAsia"/>
        </w:rPr>
        <w:t>N</w:t>
      </w:r>
      <w:r>
        <w:rPr>
          <w:rFonts w:hint="eastAsia"/>
        </w:rPr>
        <w:t>次，缓存</w:t>
      </w:r>
      <w:r>
        <w:rPr>
          <w:rFonts w:hint="eastAsia"/>
        </w:rPr>
        <w:t>N</w:t>
      </w:r>
      <w:r>
        <w:rPr>
          <w:rFonts w:hint="eastAsia"/>
        </w:rPr>
        <w:t>帧数据</w:t>
      </w:r>
    </w:p>
    <w:p w:rsidR="00AC3292" w:rsidRPr="0030077B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ascii="Calibri" w:eastAsia="宋体" w:hAnsi="Calibri" w:cs="Times New Roman" w:hint="eastAsia"/>
        </w:rPr>
        <w:t>播放控制寄存器，开始播放视频帧</w:t>
      </w:r>
    </w:p>
    <w:p w:rsidR="00AC3292" w:rsidRPr="00B83F30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ascii="Calibri" w:eastAsia="宋体" w:hAnsi="Calibri" w:cs="Times New Roman" w:hint="eastAsia"/>
        </w:rPr>
        <w:t>重复</w:t>
      </w:r>
      <w:r>
        <w:rPr>
          <w:rFonts w:ascii="Calibri" w:eastAsia="宋体" w:hAnsi="Calibri" w:cs="Times New Roman" w:hint="eastAsia"/>
        </w:rPr>
        <w:t>0</w:t>
      </w:r>
      <w:r>
        <w:rPr>
          <w:rFonts w:ascii="Calibri" w:eastAsia="宋体" w:hAnsi="Calibri" w:cs="Times New Roman" w:hint="eastAsia"/>
        </w:rPr>
        <w:t>到</w:t>
      </w: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，直到视频播放完毕</w:t>
      </w:r>
    </w:p>
    <w:p w:rsidR="00AC3292" w:rsidRDefault="00AC3292" w:rsidP="00AC3292"/>
    <w:p w:rsidR="00054613" w:rsidRPr="00AC3292" w:rsidRDefault="00054613"/>
    <w:p w:rsidR="008B760B" w:rsidRDefault="008B760B"/>
    <w:p w:rsidR="008B760B" w:rsidRDefault="008B760B"/>
    <w:p w:rsidR="008B760B" w:rsidRDefault="008B760B"/>
    <w:p w:rsidR="008B760B" w:rsidRDefault="008B760B"/>
    <w:p w:rsidR="008B760B" w:rsidRDefault="008B760B"/>
    <w:p w:rsidR="0066667D" w:rsidRDefault="0066667D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Pr="00FD0D1F" w:rsidRDefault="00D95E02" w:rsidP="0066667D">
      <w:pPr>
        <w:rPr>
          <w:rFonts w:ascii="Calibri" w:eastAsia="宋体" w:hAnsi="Calibri" w:cs="Times New Roman"/>
        </w:rPr>
      </w:pPr>
    </w:p>
    <w:p w:rsidR="0066667D" w:rsidRDefault="001B18F5" w:rsidP="001B18F5">
      <w:pPr>
        <w:pStyle w:val="3"/>
      </w:pPr>
      <w:bookmarkStart w:id="17" w:name="_Toc348080655"/>
      <w:r>
        <w:rPr>
          <w:rFonts w:hint="eastAsia"/>
        </w:rPr>
        <w:lastRenderedPageBreak/>
        <w:t xml:space="preserve">6) </w:t>
      </w:r>
      <w:r w:rsidR="0066667D" w:rsidRPr="00361F37">
        <w:rPr>
          <w:rFonts w:hint="eastAsia"/>
        </w:rPr>
        <w:t xml:space="preserve"> PCI to  CPU </w:t>
      </w:r>
      <w:r w:rsidR="0066667D" w:rsidRPr="00361F37">
        <w:rPr>
          <w:rFonts w:hint="eastAsia"/>
        </w:rPr>
        <w:t>数据</w:t>
      </w:r>
      <w:r w:rsidR="0066667D">
        <w:rPr>
          <w:rFonts w:hint="eastAsia"/>
        </w:rPr>
        <w:t>/</w:t>
      </w:r>
      <w:r w:rsidR="0066667D" w:rsidRPr="00361F37">
        <w:rPr>
          <w:rFonts w:hint="eastAsia"/>
        </w:rPr>
        <w:t>长度寄存器</w:t>
      </w:r>
      <w:bookmarkEnd w:id="17"/>
    </w:p>
    <w:p w:rsidR="0066667D" w:rsidRPr="00361F37" w:rsidRDefault="0066667D" w:rsidP="0066667D">
      <w:pPr>
        <w:rPr>
          <w:rFonts w:ascii="Calibri" w:eastAsia="宋体" w:hAnsi="Calibri" w:cs="Times New Roman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66667D" w:rsidTr="004D7544">
        <w:tc>
          <w:tcPr>
            <w:tcW w:w="108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66667D" w:rsidTr="004D7544">
        <w:tc>
          <w:tcPr>
            <w:tcW w:w="108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PCI2CPU_DATA</w:t>
            </w:r>
          </w:p>
        </w:tc>
        <w:tc>
          <w:tcPr>
            <w:tcW w:w="36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PCI </w:t>
            </w:r>
            <w:r>
              <w:rPr>
                <w:rFonts w:ascii="Calibri" w:eastAsia="宋体" w:hAnsi="Calibri" w:cs="Times New Roman" w:hint="eastAsia"/>
              </w:rPr>
              <w:t>到</w:t>
            </w:r>
            <w:r>
              <w:rPr>
                <w:rFonts w:ascii="Calibri" w:eastAsia="宋体" w:hAnsi="Calibri" w:cs="Times New Roman" w:hint="eastAsia"/>
              </w:rPr>
              <w:t>CPU IP</w:t>
            </w:r>
            <w:r>
              <w:rPr>
                <w:rFonts w:ascii="Calibri" w:eastAsia="宋体" w:hAnsi="Calibri" w:cs="Times New Roman" w:hint="eastAsia"/>
              </w:rPr>
              <w:t>包数据缓存地址</w:t>
            </w:r>
          </w:p>
        </w:tc>
        <w:tc>
          <w:tcPr>
            <w:tcW w:w="935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971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66667D" w:rsidRDefault="0066667D" w:rsidP="0066667D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66667D" w:rsidTr="004D7544">
        <w:tc>
          <w:tcPr>
            <w:tcW w:w="108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66667D" w:rsidTr="004D7544">
        <w:tc>
          <w:tcPr>
            <w:tcW w:w="108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PCI2CPU_LEN</w:t>
            </w:r>
          </w:p>
        </w:tc>
        <w:tc>
          <w:tcPr>
            <w:tcW w:w="36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PCI </w:t>
            </w:r>
            <w:r>
              <w:rPr>
                <w:rFonts w:ascii="Calibri" w:eastAsia="宋体" w:hAnsi="Calibri" w:cs="Times New Roman" w:hint="eastAsia"/>
              </w:rPr>
              <w:t>到</w:t>
            </w:r>
            <w:r>
              <w:rPr>
                <w:rFonts w:ascii="Calibri" w:eastAsia="宋体" w:hAnsi="Calibri" w:cs="Times New Roman" w:hint="eastAsia"/>
              </w:rPr>
              <w:t>CPU IP</w:t>
            </w:r>
            <w:r>
              <w:rPr>
                <w:rFonts w:ascii="Calibri" w:eastAsia="宋体" w:hAnsi="Calibri" w:cs="Times New Roman" w:hint="eastAsia"/>
              </w:rPr>
              <w:t>包长度</w:t>
            </w:r>
          </w:p>
        </w:tc>
        <w:tc>
          <w:tcPr>
            <w:tcW w:w="935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WR</w:t>
            </w:r>
          </w:p>
        </w:tc>
        <w:tc>
          <w:tcPr>
            <w:tcW w:w="1971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66667D" w:rsidRPr="00361F37" w:rsidRDefault="0066667D" w:rsidP="0066667D">
      <w:pPr>
        <w:rPr>
          <w:rFonts w:ascii="Calibri" w:eastAsia="宋体" w:hAnsi="Calibri" w:cs="Times New Roman"/>
        </w:rPr>
      </w:pPr>
    </w:p>
    <w:p w:rsidR="0066667D" w:rsidRDefault="0066667D" w:rsidP="0066667D">
      <w:pPr>
        <w:ind w:left="420"/>
        <w:rPr>
          <w:rFonts w:ascii="Calibri" w:eastAsia="宋体" w:hAnsi="Calibri" w:cs="Times New Roman"/>
          <w:szCs w:val="21"/>
        </w:rPr>
      </w:pPr>
      <w:r w:rsidRPr="00361F37">
        <w:rPr>
          <w:rFonts w:ascii="Calibri" w:eastAsia="宋体" w:hAnsi="Calibri" w:cs="Times New Roman" w:hint="eastAsia"/>
          <w:szCs w:val="21"/>
        </w:rPr>
        <w:t>在</w:t>
      </w:r>
      <w:r w:rsidRPr="00361F37">
        <w:rPr>
          <w:rFonts w:ascii="Calibri" w:eastAsia="宋体" w:hAnsi="Calibri" w:cs="Times New Roman" w:hint="eastAsia"/>
          <w:szCs w:val="21"/>
        </w:rPr>
        <w:t>PCI</w:t>
      </w:r>
      <w:r w:rsidRPr="00361F37">
        <w:rPr>
          <w:rFonts w:ascii="Calibri" w:eastAsia="宋体" w:hAnsi="Calibri" w:cs="Times New Roman" w:hint="eastAsia"/>
          <w:szCs w:val="21"/>
        </w:rPr>
        <w:t>向</w:t>
      </w:r>
      <w:r w:rsidRPr="00361F37">
        <w:rPr>
          <w:rFonts w:ascii="Calibri" w:eastAsia="宋体" w:hAnsi="Calibri" w:cs="Times New Roman" w:hint="eastAsia"/>
          <w:szCs w:val="21"/>
        </w:rPr>
        <w:t>CPU</w:t>
      </w:r>
      <w:r w:rsidRPr="00361F37">
        <w:rPr>
          <w:rFonts w:ascii="Calibri" w:eastAsia="宋体" w:hAnsi="Calibri" w:cs="Times New Roman" w:hint="eastAsia"/>
          <w:szCs w:val="21"/>
        </w:rPr>
        <w:t>端传送数据包之前，应查询</w:t>
      </w:r>
      <w:r w:rsidRPr="00361F37">
        <w:rPr>
          <w:rFonts w:ascii="Calibri" w:eastAsia="宋体" w:hAnsi="Calibri" w:cs="Times New Roman" w:hint="eastAsia"/>
          <w:szCs w:val="21"/>
          <w:u w:val="single"/>
        </w:rPr>
        <w:t>状态寄存器</w:t>
      </w:r>
      <w:r w:rsidRPr="00361F37">
        <w:rPr>
          <w:rFonts w:ascii="Calibri" w:eastAsia="宋体" w:hAnsi="Calibri" w:cs="Times New Roman" w:hint="eastAsia"/>
          <w:szCs w:val="21"/>
        </w:rPr>
        <w:t>的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PCI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到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CPU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数据缓冲空标志</w:t>
      </w:r>
      <w:r w:rsidRPr="00361F37">
        <w:rPr>
          <w:rFonts w:ascii="Calibri" w:eastAsia="宋体" w:hAnsi="Calibri" w:cs="Times New Roman" w:hint="eastAsia"/>
          <w:kern w:val="0"/>
          <w:szCs w:val="21"/>
        </w:rPr>
        <w:t>，如果为</w:t>
      </w:r>
      <w:r w:rsidRPr="00361F37">
        <w:rPr>
          <w:rFonts w:ascii="Calibri" w:eastAsia="宋体" w:hAnsi="Calibri" w:cs="Times New Roman" w:hint="eastAsia"/>
          <w:kern w:val="0"/>
          <w:szCs w:val="21"/>
        </w:rPr>
        <w:t>1</w:t>
      </w:r>
      <w:r w:rsidRPr="00361F37">
        <w:rPr>
          <w:rFonts w:ascii="Calibri" w:eastAsia="宋体" w:hAnsi="Calibri" w:cs="Times New Roman" w:hint="eastAsia"/>
          <w:kern w:val="0"/>
          <w:szCs w:val="21"/>
        </w:rPr>
        <w:t>，</w:t>
      </w:r>
      <w:r w:rsidRPr="00361F37">
        <w:rPr>
          <w:rFonts w:ascii="Calibri" w:eastAsia="宋体" w:hAnsi="Calibri" w:cs="Times New Roman" w:hint="eastAsia"/>
          <w:kern w:val="0"/>
          <w:szCs w:val="21"/>
        </w:rPr>
        <w:t>PCI</w:t>
      </w:r>
      <w:r w:rsidRPr="00361F37">
        <w:rPr>
          <w:rFonts w:ascii="Calibri" w:eastAsia="宋体" w:hAnsi="Calibri" w:cs="Times New Roman" w:hint="eastAsia"/>
          <w:kern w:val="0"/>
          <w:szCs w:val="21"/>
        </w:rPr>
        <w:t>可向</w:t>
      </w:r>
      <w:r>
        <w:rPr>
          <w:rFonts w:ascii="Calibri" w:eastAsia="宋体" w:hAnsi="Calibri" w:cs="Times New Roman" w:hint="eastAsia"/>
        </w:rPr>
        <w:t>PCI2CPU_DATA</w:t>
      </w:r>
      <w:r w:rsidRPr="00361F37">
        <w:rPr>
          <w:rFonts w:ascii="Calibri" w:eastAsia="宋体" w:hAnsi="Calibri" w:cs="Times New Roman" w:hint="eastAsia"/>
          <w:szCs w:val="21"/>
        </w:rPr>
        <w:t>写入一个数据包</w:t>
      </w:r>
      <w:r w:rsidRPr="00361F37">
        <w:rPr>
          <w:rFonts w:ascii="Calibri" w:eastAsia="宋体" w:hAnsi="Calibri" w:cs="Times New Roman" w:hint="eastAsia"/>
          <w:szCs w:val="21"/>
        </w:rPr>
        <w:t xml:space="preserve">, </w:t>
      </w:r>
      <w:r w:rsidRPr="00361F37">
        <w:rPr>
          <w:rFonts w:ascii="Calibri" w:eastAsia="宋体" w:hAnsi="Calibri" w:cs="Times New Roman" w:hint="eastAsia"/>
          <w:szCs w:val="21"/>
        </w:rPr>
        <w:t>最后将数据包的长度写入</w:t>
      </w:r>
      <w:r>
        <w:rPr>
          <w:rFonts w:ascii="Calibri" w:eastAsia="宋体" w:hAnsi="Calibri" w:cs="Times New Roman" w:hint="eastAsia"/>
          <w:szCs w:val="21"/>
        </w:rPr>
        <w:t>PCI2CPU_LEN</w:t>
      </w:r>
      <w:r w:rsidRPr="00361F37">
        <w:rPr>
          <w:rFonts w:ascii="Calibri" w:eastAsia="宋体" w:hAnsi="Calibri" w:cs="Times New Roman" w:hint="eastAsia"/>
          <w:szCs w:val="21"/>
        </w:rPr>
        <w:t>；写入后，</w:t>
      </w:r>
      <w:r w:rsidRPr="00361F37">
        <w:rPr>
          <w:rFonts w:ascii="Calibri" w:eastAsia="宋体" w:hAnsi="Calibri" w:cs="Times New Roman" w:hint="eastAsia"/>
          <w:szCs w:val="21"/>
        </w:rPr>
        <w:t>CPU</w:t>
      </w:r>
      <w:r w:rsidRPr="00361F37">
        <w:rPr>
          <w:rFonts w:ascii="Calibri" w:eastAsia="宋体" w:hAnsi="Calibri" w:cs="Times New Roman" w:hint="eastAsia"/>
          <w:szCs w:val="21"/>
        </w:rPr>
        <w:t>端产生中断；</w:t>
      </w:r>
    </w:p>
    <w:p w:rsidR="0066667D" w:rsidRPr="00361F37" w:rsidRDefault="0066667D" w:rsidP="0066667D">
      <w:pPr>
        <w:ind w:left="420"/>
        <w:rPr>
          <w:rFonts w:ascii="Calibri" w:eastAsia="宋体" w:hAnsi="Calibri" w:cs="Times New Roman"/>
          <w:szCs w:val="21"/>
        </w:rPr>
      </w:pPr>
      <w:r w:rsidRPr="00361F37">
        <w:rPr>
          <w:rFonts w:ascii="Calibri" w:eastAsia="宋体" w:hAnsi="Calibri" w:cs="Times New Roman" w:hint="eastAsia"/>
          <w:szCs w:val="21"/>
        </w:rPr>
        <w:t>CPU</w:t>
      </w:r>
      <w:r w:rsidRPr="00361F37">
        <w:rPr>
          <w:rFonts w:ascii="Calibri" w:eastAsia="宋体" w:hAnsi="Calibri" w:cs="Times New Roman" w:hint="eastAsia"/>
          <w:szCs w:val="21"/>
        </w:rPr>
        <w:t>端查询到</w:t>
      </w:r>
      <w:r w:rsidRPr="00361F37">
        <w:rPr>
          <w:rFonts w:ascii="Calibri" w:eastAsia="宋体" w:hAnsi="Calibri" w:cs="Times New Roman" w:hint="eastAsia"/>
          <w:szCs w:val="21"/>
          <w:u w:val="single"/>
        </w:rPr>
        <w:t>状态寄存器</w:t>
      </w:r>
      <w:r w:rsidRPr="00361F37">
        <w:rPr>
          <w:rFonts w:ascii="Calibri" w:eastAsia="宋体" w:hAnsi="Calibri" w:cs="Times New Roman" w:hint="eastAsia"/>
          <w:szCs w:val="21"/>
        </w:rPr>
        <w:t>的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PCI to CPU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数据缓冲非空标志</w:t>
      </w:r>
      <w:r w:rsidRPr="00361F37">
        <w:rPr>
          <w:rFonts w:ascii="Calibri" w:eastAsia="宋体" w:hAnsi="Calibri" w:cs="Times New Roman" w:hint="eastAsia"/>
          <w:kern w:val="0"/>
          <w:szCs w:val="21"/>
        </w:rPr>
        <w:t>为</w:t>
      </w:r>
      <w:r w:rsidRPr="00361F37">
        <w:rPr>
          <w:rFonts w:ascii="Calibri" w:eastAsia="宋体" w:hAnsi="Calibri" w:cs="Times New Roman" w:hint="eastAsia"/>
          <w:kern w:val="0"/>
          <w:szCs w:val="21"/>
        </w:rPr>
        <w:t>1</w:t>
      </w:r>
      <w:r w:rsidRPr="00361F37">
        <w:rPr>
          <w:rFonts w:ascii="Calibri" w:eastAsia="宋体" w:hAnsi="Calibri" w:cs="Times New Roman" w:hint="eastAsia"/>
          <w:kern w:val="0"/>
          <w:szCs w:val="21"/>
        </w:rPr>
        <w:t>时，可根据数据包长度读出该数据包；数据读取完毕后，向</w:t>
      </w:r>
      <w:r>
        <w:rPr>
          <w:rFonts w:ascii="Calibri" w:eastAsia="宋体" w:hAnsi="Calibri" w:cs="Times New Roman" w:hint="eastAsia"/>
        </w:rPr>
        <w:t>PCI2CPU_LEN</w:t>
      </w:r>
      <w:r w:rsidRPr="00361F37">
        <w:rPr>
          <w:rFonts w:ascii="Calibri" w:eastAsia="宋体" w:hAnsi="Calibri" w:cs="Times New Roman" w:hint="eastAsia"/>
          <w:kern w:val="0"/>
          <w:szCs w:val="21"/>
        </w:rPr>
        <w:t>写入全</w:t>
      </w:r>
      <w:r w:rsidRPr="00361F37">
        <w:rPr>
          <w:rFonts w:ascii="Calibri" w:eastAsia="宋体" w:hAnsi="Calibri" w:cs="Times New Roman" w:hint="eastAsia"/>
          <w:kern w:val="0"/>
          <w:szCs w:val="21"/>
        </w:rPr>
        <w:t>0</w:t>
      </w:r>
      <w:r w:rsidRPr="00361F37">
        <w:rPr>
          <w:rFonts w:ascii="Calibri" w:eastAsia="宋体" w:hAnsi="Calibri" w:cs="Times New Roman" w:hint="eastAsia"/>
          <w:kern w:val="0"/>
          <w:szCs w:val="21"/>
        </w:rPr>
        <w:t>清掉中断。</w:t>
      </w:r>
    </w:p>
    <w:p w:rsidR="0066667D" w:rsidRPr="00C65CC9" w:rsidRDefault="0066667D" w:rsidP="0066667D">
      <w:pPr>
        <w:rPr>
          <w:rFonts w:ascii="Calibri" w:eastAsia="宋体" w:hAnsi="Calibri" w:cs="Times New Roman"/>
        </w:rPr>
      </w:pPr>
    </w:p>
    <w:p w:rsidR="0066667D" w:rsidRDefault="0066667D" w:rsidP="0066667D">
      <w:pPr>
        <w:rPr>
          <w:rFonts w:ascii="Calibri" w:eastAsia="宋体" w:hAnsi="Calibri" w:cs="Times New Roman"/>
        </w:rPr>
      </w:pPr>
    </w:p>
    <w:p w:rsidR="0066667D" w:rsidRDefault="0066667D" w:rsidP="0066667D">
      <w:pPr>
        <w:rPr>
          <w:rFonts w:ascii="Calibri" w:eastAsia="宋体" w:hAnsi="Calibri" w:cs="Times New Roman"/>
        </w:rPr>
      </w:pPr>
    </w:p>
    <w:p w:rsidR="0066667D" w:rsidRPr="00361F37" w:rsidRDefault="0066667D" w:rsidP="0066667D">
      <w:pPr>
        <w:rPr>
          <w:rFonts w:ascii="Calibri" w:eastAsia="宋体" w:hAnsi="Calibri" w:cs="Times New Roman"/>
        </w:rPr>
      </w:pPr>
    </w:p>
    <w:p w:rsidR="0066667D" w:rsidRPr="00361F37" w:rsidRDefault="001B18F5" w:rsidP="001B18F5">
      <w:pPr>
        <w:pStyle w:val="3"/>
      </w:pPr>
      <w:bookmarkStart w:id="18" w:name="_Toc348080656"/>
      <w:r>
        <w:rPr>
          <w:rFonts w:hint="eastAsia"/>
        </w:rPr>
        <w:t xml:space="preserve">7) </w:t>
      </w:r>
      <w:r w:rsidR="0066667D" w:rsidRPr="00361F37">
        <w:rPr>
          <w:rFonts w:hint="eastAsia"/>
        </w:rPr>
        <w:t xml:space="preserve"> CPU to PCI </w:t>
      </w:r>
      <w:r w:rsidR="0066667D" w:rsidRPr="00361F37">
        <w:rPr>
          <w:rFonts w:hint="eastAsia"/>
        </w:rPr>
        <w:t>数据</w:t>
      </w:r>
      <w:r w:rsidR="0066667D">
        <w:rPr>
          <w:rFonts w:hint="eastAsia"/>
        </w:rPr>
        <w:t>/</w:t>
      </w:r>
      <w:r w:rsidR="0066667D" w:rsidRPr="00361F37">
        <w:rPr>
          <w:rFonts w:hint="eastAsia"/>
        </w:rPr>
        <w:t>长度寄存器</w:t>
      </w:r>
      <w:bookmarkEnd w:id="18"/>
    </w:p>
    <w:p w:rsidR="0066667D" w:rsidRDefault="0066667D" w:rsidP="0066667D">
      <w:pPr>
        <w:rPr>
          <w:rFonts w:ascii="Calibri" w:eastAsia="宋体" w:hAnsi="Calibri" w:cs="Times New Roman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66667D" w:rsidTr="004D7544">
        <w:tc>
          <w:tcPr>
            <w:tcW w:w="108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66667D" w:rsidTr="004D7544">
        <w:tc>
          <w:tcPr>
            <w:tcW w:w="108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CPU2PCI_DATA</w:t>
            </w:r>
          </w:p>
        </w:tc>
        <w:tc>
          <w:tcPr>
            <w:tcW w:w="36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CPU</w:t>
            </w:r>
            <w:r>
              <w:rPr>
                <w:rFonts w:ascii="Calibri" w:eastAsia="宋体" w:hAnsi="Calibri" w:cs="Times New Roman" w:hint="eastAsia"/>
              </w:rPr>
              <w:t>到</w:t>
            </w:r>
            <w:r>
              <w:rPr>
                <w:rFonts w:ascii="Calibri" w:eastAsia="宋体" w:hAnsi="Calibri" w:cs="Times New Roman" w:hint="eastAsia"/>
              </w:rPr>
              <w:t>PCI  IP</w:t>
            </w:r>
            <w:r>
              <w:rPr>
                <w:rFonts w:ascii="Calibri" w:eastAsia="宋体" w:hAnsi="Calibri" w:cs="Times New Roman" w:hint="eastAsia"/>
              </w:rPr>
              <w:t>包数据缓存地址</w:t>
            </w:r>
          </w:p>
        </w:tc>
        <w:tc>
          <w:tcPr>
            <w:tcW w:w="935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971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66667D" w:rsidRDefault="0066667D" w:rsidP="0066667D">
      <w:pPr>
        <w:rPr>
          <w:rFonts w:ascii="Calibri" w:eastAsia="宋体" w:hAnsi="Calibri" w:cs="Times New Roman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66667D" w:rsidTr="004D7544">
        <w:tc>
          <w:tcPr>
            <w:tcW w:w="108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66667D" w:rsidTr="004D7544">
        <w:tc>
          <w:tcPr>
            <w:tcW w:w="108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CPU2PCI_LEN</w:t>
            </w:r>
          </w:p>
        </w:tc>
        <w:tc>
          <w:tcPr>
            <w:tcW w:w="36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CPU </w:t>
            </w:r>
            <w:r>
              <w:rPr>
                <w:rFonts w:ascii="Calibri" w:eastAsia="宋体" w:hAnsi="Calibri" w:cs="Times New Roman" w:hint="eastAsia"/>
              </w:rPr>
              <w:t>到</w:t>
            </w:r>
            <w:r>
              <w:rPr>
                <w:rFonts w:ascii="Calibri" w:eastAsia="宋体" w:hAnsi="Calibri" w:cs="Times New Roman" w:hint="eastAsia"/>
              </w:rPr>
              <w:t>PCI IP</w:t>
            </w:r>
            <w:r>
              <w:rPr>
                <w:rFonts w:ascii="Calibri" w:eastAsia="宋体" w:hAnsi="Calibri" w:cs="Times New Roman" w:hint="eastAsia"/>
              </w:rPr>
              <w:t>包长度</w:t>
            </w:r>
          </w:p>
        </w:tc>
        <w:tc>
          <w:tcPr>
            <w:tcW w:w="935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WR</w:t>
            </w:r>
          </w:p>
        </w:tc>
        <w:tc>
          <w:tcPr>
            <w:tcW w:w="1971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66667D" w:rsidRPr="00361F37" w:rsidRDefault="0066667D" w:rsidP="0066667D">
      <w:pPr>
        <w:rPr>
          <w:rFonts w:ascii="Calibri" w:eastAsia="宋体" w:hAnsi="Calibri" w:cs="Times New Roman"/>
          <w:szCs w:val="21"/>
        </w:rPr>
      </w:pPr>
    </w:p>
    <w:p w:rsidR="0066667D" w:rsidRDefault="0066667D" w:rsidP="0066667D">
      <w:pPr>
        <w:ind w:firstLine="420"/>
        <w:rPr>
          <w:rFonts w:ascii="Calibri" w:eastAsia="宋体" w:hAnsi="Calibri" w:cs="Times New Roman"/>
          <w:szCs w:val="21"/>
        </w:rPr>
      </w:pPr>
      <w:r w:rsidRPr="00361F37">
        <w:rPr>
          <w:rFonts w:ascii="Calibri" w:eastAsia="宋体" w:hAnsi="Calibri" w:cs="Times New Roman" w:hint="eastAsia"/>
          <w:szCs w:val="21"/>
        </w:rPr>
        <w:t>当</w:t>
      </w:r>
      <w:r w:rsidRPr="00361F37">
        <w:rPr>
          <w:rFonts w:ascii="Calibri" w:eastAsia="宋体" w:hAnsi="Calibri" w:cs="Times New Roman" w:hint="eastAsia"/>
          <w:szCs w:val="21"/>
        </w:rPr>
        <w:t>CPU</w:t>
      </w:r>
      <w:r w:rsidRPr="00361F37">
        <w:rPr>
          <w:rFonts w:ascii="Calibri" w:eastAsia="宋体" w:hAnsi="Calibri" w:cs="Times New Roman" w:hint="eastAsia"/>
          <w:szCs w:val="21"/>
        </w:rPr>
        <w:t>端软件向</w:t>
      </w:r>
      <w:r>
        <w:rPr>
          <w:rFonts w:ascii="Calibri" w:eastAsia="宋体" w:hAnsi="Calibri" w:cs="Times New Roman" w:hint="eastAsia"/>
        </w:rPr>
        <w:t>CPU2PCI_DATA</w:t>
      </w:r>
      <w:r w:rsidRPr="00361F37">
        <w:rPr>
          <w:rFonts w:ascii="Calibri" w:eastAsia="宋体" w:hAnsi="Calibri" w:cs="Times New Roman" w:hint="eastAsia"/>
          <w:szCs w:val="21"/>
        </w:rPr>
        <w:t>写入一个数据包后，将数据包的长度写入</w:t>
      </w:r>
      <w:r>
        <w:rPr>
          <w:rFonts w:ascii="Calibri" w:eastAsia="宋体" w:hAnsi="Calibri" w:cs="Times New Roman" w:hint="eastAsia"/>
        </w:rPr>
        <w:t>CPU2PCI_LEN</w:t>
      </w:r>
      <w:r w:rsidRPr="00361F37">
        <w:rPr>
          <w:rFonts w:ascii="Calibri" w:eastAsia="宋体" w:hAnsi="Calibri" w:cs="Times New Roman" w:hint="eastAsia"/>
          <w:szCs w:val="21"/>
        </w:rPr>
        <w:t>地址；</w:t>
      </w:r>
    </w:p>
    <w:p w:rsidR="0066667D" w:rsidRDefault="0066667D" w:rsidP="0066667D">
      <w:pPr>
        <w:ind w:firstLine="420"/>
        <w:rPr>
          <w:rFonts w:ascii="Calibri" w:eastAsia="宋体" w:hAnsi="Calibri" w:cs="Times New Roman"/>
          <w:szCs w:val="21"/>
        </w:rPr>
      </w:pPr>
      <w:r w:rsidRPr="00361F37">
        <w:rPr>
          <w:rFonts w:ascii="Calibri" w:eastAsia="宋体" w:hAnsi="Calibri" w:cs="Times New Roman" w:hint="eastAsia"/>
          <w:szCs w:val="21"/>
        </w:rPr>
        <w:t>写入后，</w:t>
      </w:r>
      <w:r w:rsidRPr="00361F37">
        <w:rPr>
          <w:rFonts w:ascii="Calibri" w:eastAsia="宋体" w:hAnsi="Calibri" w:cs="Times New Roman" w:hint="eastAsia"/>
          <w:szCs w:val="21"/>
        </w:rPr>
        <w:t>PCI</w:t>
      </w:r>
      <w:r w:rsidRPr="00361F37">
        <w:rPr>
          <w:rFonts w:ascii="Calibri" w:eastAsia="宋体" w:hAnsi="Calibri" w:cs="Times New Roman" w:hint="eastAsia"/>
          <w:szCs w:val="21"/>
        </w:rPr>
        <w:t>端产生中断；</w:t>
      </w:r>
    </w:p>
    <w:p w:rsidR="0066667D" w:rsidRDefault="0066667D" w:rsidP="0066667D">
      <w:pPr>
        <w:ind w:firstLine="420"/>
        <w:rPr>
          <w:rFonts w:ascii="Calibri" w:eastAsia="宋体" w:hAnsi="Calibri" w:cs="Times New Roman"/>
          <w:kern w:val="0"/>
          <w:szCs w:val="21"/>
        </w:rPr>
      </w:pPr>
      <w:r w:rsidRPr="00361F37">
        <w:rPr>
          <w:rFonts w:ascii="Calibri" w:eastAsia="宋体" w:hAnsi="Calibri" w:cs="Times New Roman" w:hint="eastAsia"/>
          <w:szCs w:val="21"/>
        </w:rPr>
        <w:t>PCI</w:t>
      </w:r>
      <w:r w:rsidRPr="00361F37">
        <w:rPr>
          <w:rFonts w:ascii="Calibri" w:eastAsia="宋体" w:hAnsi="Calibri" w:cs="Times New Roman" w:hint="eastAsia"/>
          <w:szCs w:val="21"/>
        </w:rPr>
        <w:t>查询到</w:t>
      </w:r>
      <w:r w:rsidRPr="00361F37">
        <w:rPr>
          <w:rFonts w:ascii="Calibri" w:eastAsia="宋体" w:hAnsi="Calibri" w:cs="Times New Roman" w:hint="eastAsia"/>
          <w:szCs w:val="21"/>
          <w:u w:val="single"/>
        </w:rPr>
        <w:t>状态寄存器</w:t>
      </w:r>
      <w:r w:rsidRPr="00361F37">
        <w:rPr>
          <w:rFonts w:ascii="Calibri" w:eastAsia="宋体" w:hAnsi="Calibri" w:cs="Times New Roman" w:hint="eastAsia"/>
          <w:szCs w:val="21"/>
        </w:rPr>
        <w:t>的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CPUtoPCI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数据缓冲非空标志</w:t>
      </w:r>
      <w:r w:rsidRPr="00361F37">
        <w:rPr>
          <w:rFonts w:ascii="Calibri" w:eastAsia="宋体" w:hAnsi="Calibri" w:cs="Times New Roman" w:hint="eastAsia"/>
          <w:kern w:val="0"/>
          <w:szCs w:val="21"/>
        </w:rPr>
        <w:t>为</w:t>
      </w:r>
      <w:r w:rsidRPr="00361F37">
        <w:rPr>
          <w:rFonts w:ascii="Calibri" w:eastAsia="宋体" w:hAnsi="Calibri" w:cs="Times New Roman" w:hint="eastAsia"/>
          <w:kern w:val="0"/>
          <w:szCs w:val="21"/>
        </w:rPr>
        <w:t>1</w:t>
      </w:r>
      <w:r w:rsidRPr="00361F37">
        <w:rPr>
          <w:rFonts w:ascii="Calibri" w:eastAsia="宋体" w:hAnsi="Calibri" w:cs="Times New Roman" w:hint="eastAsia"/>
          <w:kern w:val="0"/>
          <w:szCs w:val="21"/>
        </w:rPr>
        <w:t>时，可根据数据包长度读出该数据包；</w:t>
      </w:r>
    </w:p>
    <w:p w:rsidR="0066667D" w:rsidRPr="00973823" w:rsidRDefault="0066667D" w:rsidP="0066667D">
      <w:pPr>
        <w:ind w:firstLine="420"/>
        <w:rPr>
          <w:rFonts w:ascii="Calibri" w:eastAsia="宋体" w:hAnsi="Calibri" w:cs="Times New Roman"/>
          <w:color w:val="FF0000"/>
          <w:szCs w:val="21"/>
        </w:rPr>
      </w:pPr>
      <w:r w:rsidRPr="00361F37">
        <w:rPr>
          <w:rFonts w:ascii="Calibri" w:eastAsia="宋体" w:hAnsi="Calibri" w:cs="Times New Roman" w:hint="eastAsia"/>
          <w:kern w:val="0"/>
          <w:szCs w:val="21"/>
        </w:rPr>
        <w:t>数据读取完毕后，向</w:t>
      </w:r>
      <w:r>
        <w:rPr>
          <w:rFonts w:ascii="Calibri" w:eastAsia="宋体" w:hAnsi="Calibri" w:cs="Times New Roman" w:hint="eastAsia"/>
        </w:rPr>
        <w:t>CPU2PCI_LEN</w:t>
      </w:r>
      <w:r w:rsidRPr="00361F37">
        <w:rPr>
          <w:rFonts w:ascii="Calibri" w:eastAsia="宋体" w:hAnsi="Calibri" w:cs="Times New Roman" w:hint="eastAsia"/>
          <w:kern w:val="0"/>
          <w:szCs w:val="21"/>
        </w:rPr>
        <w:t>写入全</w:t>
      </w:r>
      <w:r w:rsidRPr="00361F37">
        <w:rPr>
          <w:rFonts w:ascii="Calibri" w:eastAsia="宋体" w:hAnsi="Calibri" w:cs="Times New Roman" w:hint="eastAsia"/>
          <w:kern w:val="0"/>
          <w:szCs w:val="21"/>
        </w:rPr>
        <w:t>0</w:t>
      </w:r>
      <w:r w:rsidRPr="00361F37">
        <w:rPr>
          <w:rFonts w:ascii="Calibri" w:eastAsia="宋体" w:hAnsi="Calibri" w:cs="Times New Roman" w:hint="eastAsia"/>
          <w:kern w:val="0"/>
          <w:szCs w:val="21"/>
        </w:rPr>
        <w:t>清掉中断。</w:t>
      </w:r>
    </w:p>
    <w:p w:rsidR="0066667D" w:rsidRPr="004A4065" w:rsidRDefault="0066667D" w:rsidP="0066667D">
      <w:pPr>
        <w:rPr>
          <w:rFonts w:ascii="Calibri" w:eastAsia="宋体" w:hAnsi="Calibri" w:cs="Times New Roman"/>
        </w:rPr>
      </w:pPr>
    </w:p>
    <w:p w:rsidR="0066667D" w:rsidRPr="00F02431" w:rsidRDefault="0066667D" w:rsidP="0066667D"/>
    <w:p w:rsidR="0066667D" w:rsidRDefault="0066667D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CC62B6">
      <w:pPr>
        <w:rPr>
          <w:rFonts w:ascii="Calibri" w:eastAsia="宋体" w:hAnsi="Calibri" w:cs="Times New Roman"/>
        </w:rPr>
      </w:pPr>
    </w:p>
    <w:p w:rsidR="00CC62B6" w:rsidRPr="00285532" w:rsidRDefault="001B18F5" w:rsidP="001B18F5">
      <w:pPr>
        <w:pStyle w:val="3"/>
      </w:pPr>
      <w:bookmarkStart w:id="19" w:name="_Toc348080657"/>
      <w:r>
        <w:rPr>
          <w:rFonts w:hint="eastAsia"/>
        </w:rPr>
        <w:lastRenderedPageBreak/>
        <w:t xml:space="preserve">8)  </w:t>
      </w:r>
      <w:r w:rsidR="00CC62B6" w:rsidRPr="00AB1DA6">
        <w:rPr>
          <w:rFonts w:hint="eastAsia"/>
        </w:rPr>
        <w:t>软件复位控制</w:t>
      </w:r>
      <w:bookmarkEnd w:id="19"/>
    </w:p>
    <w:p w:rsidR="00CC62B6" w:rsidRPr="00285532" w:rsidRDefault="00CC62B6" w:rsidP="00CC62B6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CC62B6" w:rsidRPr="00285532" w:rsidTr="004D7544">
        <w:tc>
          <w:tcPr>
            <w:tcW w:w="1080" w:type="dxa"/>
            <w:shd w:val="clear" w:color="auto" w:fill="00FFFF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RESET VALUE</w:t>
            </w:r>
          </w:p>
        </w:tc>
      </w:tr>
      <w:tr w:rsidR="00CC62B6" w:rsidRPr="00285532" w:rsidTr="004D7544">
        <w:tc>
          <w:tcPr>
            <w:tcW w:w="1080" w:type="dxa"/>
          </w:tcPr>
          <w:p w:rsidR="00CC62B6" w:rsidRPr="00285532" w:rsidRDefault="00CC62B6" w:rsidP="004D7544">
            <w:pPr>
              <w:keepNext/>
              <w:keepLines/>
              <w:spacing w:before="260" w:after="260" w:line="41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SRST_CTL</w:t>
            </w:r>
          </w:p>
        </w:tc>
        <w:tc>
          <w:tcPr>
            <w:tcW w:w="3600" w:type="dxa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 w:hint="eastAsia"/>
              </w:rPr>
              <w:t>软件复位控制</w:t>
            </w:r>
          </w:p>
        </w:tc>
        <w:tc>
          <w:tcPr>
            <w:tcW w:w="935" w:type="dxa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W</w:t>
            </w:r>
          </w:p>
        </w:tc>
        <w:tc>
          <w:tcPr>
            <w:tcW w:w="1971" w:type="dxa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See Bit Field</w:t>
            </w:r>
          </w:p>
        </w:tc>
      </w:tr>
    </w:tbl>
    <w:p w:rsidR="00CC62B6" w:rsidRPr="00285532" w:rsidRDefault="00CC62B6" w:rsidP="00CC62B6">
      <w:pPr>
        <w:rPr>
          <w:rFonts w:ascii="Calibri" w:eastAsia="宋体" w:hAnsi="Calibri" w:cs="Times New Roman"/>
        </w:rPr>
      </w:pPr>
    </w:p>
    <w:p w:rsidR="00CC62B6" w:rsidRPr="00285532" w:rsidRDefault="00CC62B6" w:rsidP="00CC62B6">
      <w:pPr>
        <w:ind w:firstLineChars="150" w:firstLine="315"/>
      </w:pPr>
      <w:r w:rsidRPr="00AB1DA6">
        <w:rPr>
          <w:rFonts w:ascii="Calibri" w:eastAsia="宋体" w:hAnsi="Calibri" w:cs="Times New Roman"/>
        </w:rPr>
        <w:t xml:space="preserve"> Bit0: </w:t>
      </w:r>
      <w:r w:rsidRPr="00AB1DA6">
        <w:rPr>
          <w:rFonts w:hint="eastAsia"/>
        </w:rPr>
        <w:t>写入</w:t>
      </w:r>
      <w:r w:rsidRPr="00AB1DA6">
        <w:t>1</w:t>
      </w:r>
      <w:r w:rsidRPr="00AB1DA6">
        <w:rPr>
          <w:rFonts w:hint="eastAsia"/>
        </w:rPr>
        <w:t>将产生</w:t>
      </w:r>
      <w:r w:rsidRPr="00AB1DA6">
        <w:t>FPGA</w:t>
      </w:r>
      <w:r w:rsidRPr="00AB1DA6">
        <w:rPr>
          <w:rFonts w:hint="eastAsia"/>
        </w:rPr>
        <w:t>内部软件复位</w:t>
      </w:r>
    </w:p>
    <w:p w:rsidR="00CC62B6" w:rsidRPr="00285532" w:rsidRDefault="00CC62B6" w:rsidP="00CC62B6">
      <w:pPr>
        <w:rPr>
          <w:rFonts w:ascii="Calibri" w:eastAsia="宋体" w:hAnsi="Calibri" w:cs="Times New Roman"/>
        </w:rPr>
      </w:pPr>
      <w:r w:rsidRPr="00AB1DA6">
        <w:rPr>
          <w:rFonts w:hint="eastAsia"/>
        </w:rPr>
        <w:t>硬件将自动将该位清</w:t>
      </w:r>
      <w:r w:rsidRPr="00AB1DA6">
        <w:t>0</w:t>
      </w:r>
      <w:r w:rsidRPr="00AB1DA6">
        <w:rPr>
          <w:rFonts w:hint="eastAsia"/>
        </w:rPr>
        <w:t>，软件写</w:t>
      </w:r>
      <w:r w:rsidRPr="00AB1DA6">
        <w:t>0</w:t>
      </w:r>
      <w:r w:rsidRPr="00AB1DA6">
        <w:rPr>
          <w:rFonts w:hint="eastAsia"/>
        </w:rPr>
        <w:t>无效</w:t>
      </w:r>
    </w:p>
    <w:p w:rsidR="00CC62B6" w:rsidRDefault="00CC62B6" w:rsidP="00CC62B6"/>
    <w:p w:rsidR="00CC62B6" w:rsidRDefault="00CC62B6" w:rsidP="00CC62B6"/>
    <w:p w:rsidR="00D95E02" w:rsidRDefault="00D95E02" w:rsidP="00CC62B6"/>
    <w:p w:rsidR="00D95E02" w:rsidRDefault="00D95E02" w:rsidP="00CC62B6"/>
    <w:p w:rsidR="00CC62B6" w:rsidRDefault="001B18F5" w:rsidP="001B18F5">
      <w:pPr>
        <w:pStyle w:val="3"/>
      </w:pPr>
      <w:bookmarkStart w:id="20" w:name="_Toc348080658"/>
      <w:r>
        <w:rPr>
          <w:rFonts w:hint="eastAsia"/>
        </w:rPr>
        <w:t xml:space="preserve">9) </w:t>
      </w:r>
      <w:r w:rsidR="00CC62B6" w:rsidRPr="00AB1DA6">
        <w:rPr>
          <w:rFonts w:hint="eastAsia"/>
        </w:rPr>
        <w:t>中断状态寄存器</w:t>
      </w:r>
      <w:bookmarkEnd w:id="20"/>
    </w:p>
    <w:p w:rsidR="00CC62B6" w:rsidRDefault="00CC62B6" w:rsidP="00CC62B6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CC62B6" w:rsidTr="004D7544">
        <w:tc>
          <w:tcPr>
            <w:tcW w:w="1080" w:type="dxa"/>
            <w:shd w:val="clear" w:color="auto" w:fill="00FFFF"/>
          </w:tcPr>
          <w:p w:rsidR="00CC62B6" w:rsidRPr="004E4605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CC62B6" w:rsidRPr="004E4605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CC62B6" w:rsidRPr="004E4605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CC62B6" w:rsidRPr="004E4605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CC62B6" w:rsidRPr="004E4605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CC62B6" w:rsidTr="004D7544">
        <w:tc>
          <w:tcPr>
            <w:tcW w:w="108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INT_STS</w:t>
            </w:r>
          </w:p>
        </w:tc>
        <w:tc>
          <w:tcPr>
            <w:tcW w:w="36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中断状态寄存器</w:t>
            </w:r>
          </w:p>
        </w:tc>
        <w:tc>
          <w:tcPr>
            <w:tcW w:w="935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971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CC62B6" w:rsidRDefault="00CC62B6" w:rsidP="00CC62B6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20"/>
        <w:gridCol w:w="5760"/>
        <w:gridCol w:w="1106"/>
      </w:tblGrid>
      <w:tr w:rsidR="00CC62B6" w:rsidTr="004D7544">
        <w:tc>
          <w:tcPr>
            <w:tcW w:w="9386" w:type="dxa"/>
            <w:gridSpan w:val="4"/>
          </w:tcPr>
          <w:p w:rsidR="00CC62B6" w:rsidRDefault="00CC62B6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CC62B6" w:rsidTr="004D7544">
        <w:tc>
          <w:tcPr>
            <w:tcW w:w="9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CC62B6" w:rsidTr="004D7544">
        <w:trPr>
          <w:trHeight w:val="1095"/>
        </w:trPr>
        <w:tc>
          <w:tcPr>
            <w:tcW w:w="9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62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DMA_INT_STS</w:t>
            </w:r>
          </w:p>
        </w:tc>
        <w:tc>
          <w:tcPr>
            <w:tcW w:w="576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操作结束时，该位置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，并产生</w:t>
            </w:r>
            <w:r>
              <w:rPr>
                <w:rFonts w:ascii="Calibri" w:eastAsia="宋体" w:hAnsi="Calibri" w:cs="Times New Roman" w:hint="eastAsia"/>
              </w:rPr>
              <w:t>PCIe</w:t>
            </w:r>
            <w:r>
              <w:rPr>
                <w:rFonts w:ascii="Calibri" w:eastAsia="宋体" w:hAnsi="Calibri" w:cs="Times New Roman" w:hint="eastAsia"/>
              </w:rPr>
              <w:t>中断；</w:t>
            </w:r>
          </w:p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清除此中断，参见</w:t>
            </w: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相关寄存器</w:t>
            </w:r>
          </w:p>
        </w:tc>
        <w:tc>
          <w:tcPr>
            <w:tcW w:w="1106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CC62B6" w:rsidTr="004D7544">
        <w:trPr>
          <w:trHeight w:val="780"/>
        </w:trPr>
        <w:tc>
          <w:tcPr>
            <w:tcW w:w="9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FIFO_INT_STS</w:t>
            </w:r>
          </w:p>
        </w:tc>
        <w:tc>
          <w:tcPr>
            <w:tcW w:w="576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</w:t>
            </w:r>
            <w:r>
              <w:rPr>
                <w:rFonts w:ascii="Calibri" w:eastAsia="宋体" w:hAnsi="Calibri" w:cs="Times New Roman" w:hint="eastAsia"/>
              </w:rPr>
              <w:t xml:space="preserve">IP FIFO </w:t>
            </w:r>
            <w:r>
              <w:rPr>
                <w:rFonts w:ascii="Calibri" w:eastAsia="宋体" w:hAnsi="Calibri" w:cs="Times New Roman" w:hint="eastAsia"/>
              </w:rPr>
              <w:t>不空时，该位置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，并产生</w:t>
            </w:r>
            <w:r>
              <w:rPr>
                <w:rFonts w:ascii="Calibri" w:eastAsia="宋体" w:hAnsi="Calibri" w:cs="Times New Roman" w:hint="eastAsia"/>
              </w:rPr>
              <w:t>PCIe</w:t>
            </w:r>
            <w:r>
              <w:rPr>
                <w:rFonts w:ascii="Calibri" w:eastAsia="宋体" w:hAnsi="Calibri" w:cs="Times New Roman" w:hint="eastAsia"/>
              </w:rPr>
              <w:t>端中断；</w:t>
            </w:r>
          </w:p>
          <w:p w:rsidR="00CC62B6" w:rsidRPr="00D3383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此中断不用清除，当</w:t>
            </w:r>
            <w:r>
              <w:rPr>
                <w:rFonts w:ascii="Calibri" w:eastAsia="宋体" w:hAnsi="Calibri" w:cs="Times New Roman" w:hint="eastAsia"/>
              </w:rPr>
              <w:t>FIFO</w:t>
            </w:r>
            <w:r>
              <w:rPr>
                <w:rFonts w:ascii="Calibri" w:eastAsia="宋体" w:hAnsi="Calibri" w:cs="Times New Roman" w:hint="eastAsia"/>
              </w:rPr>
              <w:t>中数据读完时，自动清除</w:t>
            </w:r>
          </w:p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CC62B6" w:rsidTr="004D7544">
        <w:tc>
          <w:tcPr>
            <w:tcW w:w="9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其他</w:t>
            </w:r>
          </w:p>
        </w:tc>
        <w:tc>
          <w:tcPr>
            <w:tcW w:w="162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保留</w:t>
            </w:r>
          </w:p>
        </w:tc>
        <w:tc>
          <w:tcPr>
            <w:tcW w:w="576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CC62B6" w:rsidTr="004D7544">
        <w:tc>
          <w:tcPr>
            <w:tcW w:w="9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576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</w:tr>
    </w:tbl>
    <w:p w:rsidR="00CC62B6" w:rsidRDefault="00CC62B6" w:rsidP="00CC62B6">
      <w:pPr>
        <w:rPr>
          <w:rFonts w:ascii="Calibri" w:eastAsia="宋体" w:hAnsi="Calibri" w:cs="Times New Roman"/>
        </w:rPr>
      </w:pPr>
    </w:p>
    <w:p w:rsidR="00CC62B6" w:rsidRDefault="00CC62B6" w:rsidP="00CC62B6"/>
    <w:p w:rsidR="0066667D" w:rsidRDefault="0066667D" w:rsidP="0066667D"/>
    <w:p w:rsidR="0066667D" w:rsidRDefault="0066667D" w:rsidP="0066667D"/>
    <w:p w:rsidR="00D95E02" w:rsidRDefault="00D95E02" w:rsidP="0066667D"/>
    <w:p w:rsidR="00D95E02" w:rsidRDefault="00D95E02" w:rsidP="0066667D"/>
    <w:p w:rsidR="00D95E02" w:rsidRDefault="00D95E02" w:rsidP="0066667D"/>
    <w:p w:rsidR="00D95E02" w:rsidRDefault="00D95E02" w:rsidP="0066667D"/>
    <w:p w:rsidR="00D95E02" w:rsidRDefault="00D95E02" w:rsidP="0066667D"/>
    <w:p w:rsidR="00D95E02" w:rsidRDefault="00D95E02" w:rsidP="0066667D"/>
    <w:p w:rsidR="0066667D" w:rsidRDefault="0089128A" w:rsidP="0089128A">
      <w:pPr>
        <w:pStyle w:val="3"/>
      </w:pPr>
      <w:bookmarkStart w:id="21" w:name="_Toc348080659"/>
      <w:r>
        <w:rPr>
          <w:rFonts w:hint="eastAsia"/>
        </w:rPr>
        <w:lastRenderedPageBreak/>
        <w:t xml:space="preserve">10) </w:t>
      </w:r>
      <w:r w:rsidR="0066667D">
        <w:rPr>
          <w:rFonts w:hint="eastAsia"/>
        </w:rPr>
        <w:t xml:space="preserve"> OPB</w:t>
      </w:r>
      <w:r w:rsidR="00143E08">
        <w:rPr>
          <w:rFonts w:hint="eastAsia"/>
        </w:rPr>
        <w:t>总线操作</w:t>
      </w:r>
      <w:r w:rsidR="0066667D">
        <w:rPr>
          <w:rFonts w:hint="eastAsia"/>
        </w:rPr>
        <w:t>寄存器</w:t>
      </w:r>
      <w:bookmarkEnd w:id="21"/>
    </w:p>
    <w:p w:rsidR="0066667D" w:rsidRDefault="0066667D" w:rsidP="0066667D">
      <w:pPr>
        <w:ind w:firstLine="405"/>
      </w:pPr>
      <w:r>
        <w:rPr>
          <w:rFonts w:hint="eastAsia"/>
        </w:rPr>
        <w:t>这些寄存器是用来使</w:t>
      </w:r>
      <w:r>
        <w:rPr>
          <w:rFonts w:hint="eastAsia"/>
        </w:rPr>
        <w:t>PCIe</w:t>
      </w:r>
      <w:r>
        <w:rPr>
          <w:rFonts w:hint="eastAsia"/>
        </w:rPr>
        <w:t>端主机</w:t>
      </w:r>
      <w:r w:rsidR="00143E08">
        <w:rPr>
          <w:rFonts w:hint="eastAsia"/>
        </w:rPr>
        <w:t>操作</w:t>
      </w:r>
      <w:r>
        <w:rPr>
          <w:rFonts w:hint="eastAsia"/>
        </w:rPr>
        <w:t>I</w:t>
      </w:r>
      <w:r>
        <w:t>ntoPix</w:t>
      </w:r>
      <w:r>
        <w:rPr>
          <w:rFonts w:hint="eastAsia"/>
        </w:rPr>
        <w:t xml:space="preserve"> IP</w:t>
      </w:r>
      <w:r>
        <w:rPr>
          <w:rFonts w:hint="eastAsia"/>
        </w:rPr>
        <w:t>核的</w:t>
      </w:r>
      <w:r>
        <w:rPr>
          <w:rFonts w:hint="eastAsia"/>
        </w:rPr>
        <w:t>OPB</w:t>
      </w:r>
      <w:r>
        <w:rPr>
          <w:rFonts w:hint="eastAsia"/>
        </w:rPr>
        <w:t>总线，</w:t>
      </w:r>
      <w:r w:rsidR="00143E08">
        <w:rPr>
          <w:rFonts w:hint="eastAsia"/>
        </w:rPr>
        <w:t>可</w:t>
      </w:r>
      <w:r w:rsidR="00AF790A">
        <w:rPr>
          <w:rFonts w:hint="eastAsia"/>
        </w:rPr>
        <w:t>对</w:t>
      </w:r>
      <w:r>
        <w:rPr>
          <w:rFonts w:hint="eastAsia"/>
        </w:rPr>
        <w:t>其</w:t>
      </w:r>
      <w:r w:rsidR="00143E08">
        <w:rPr>
          <w:rFonts w:hint="eastAsia"/>
        </w:rPr>
        <w:t>总线上的</w:t>
      </w:r>
      <w:r>
        <w:rPr>
          <w:rFonts w:hint="eastAsia"/>
        </w:rPr>
        <w:t>寄存器进行读写操作</w:t>
      </w:r>
      <w:r w:rsidR="00AF790A">
        <w:rPr>
          <w:rFonts w:hint="eastAsia"/>
        </w:rPr>
        <w:t>。</w:t>
      </w:r>
    </w:p>
    <w:p w:rsidR="00AF790A" w:rsidRPr="00AF790A" w:rsidRDefault="00AF790A" w:rsidP="0066667D">
      <w:pPr>
        <w:ind w:firstLine="405"/>
      </w:pPr>
      <w:r>
        <w:rPr>
          <w:rFonts w:hint="eastAsia"/>
        </w:rPr>
        <w:t>INTOPIX JPEG2000</w:t>
      </w:r>
      <w:r>
        <w:rPr>
          <w:rFonts w:hint="eastAsia"/>
        </w:rPr>
        <w:t>解码核的</w:t>
      </w:r>
      <w:r>
        <w:rPr>
          <w:rFonts w:hint="eastAsia"/>
        </w:rPr>
        <w:t xml:space="preserve">OPB </w:t>
      </w:r>
      <w:r>
        <w:rPr>
          <w:rFonts w:hint="eastAsia"/>
        </w:rPr>
        <w:t>寄存器定义参见</w:t>
      </w:r>
      <w:r w:rsidR="008D2CB5">
        <w:rPr>
          <w:rFonts w:hint="eastAsia"/>
        </w:rPr>
        <w:t>解码核</w:t>
      </w:r>
      <w:r w:rsidR="008D2CB5">
        <w:rPr>
          <w:rFonts w:hint="eastAsia"/>
        </w:rPr>
        <w:t>DATASHEET</w:t>
      </w:r>
      <w:r w:rsidR="008D2CB5">
        <w:rPr>
          <w:rFonts w:hint="eastAsia"/>
        </w:rPr>
        <w:t>。</w:t>
      </w:r>
    </w:p>
    <w:p w:rsidR="0066667D" w:rsidRDefault="0066667D" w:rsidP="0066667D">
      <w:pPr>
        <w:rPr>
          <w:noProof/>
          <w:sz w:val="18"/>
          <w:szCs w:val="18"/>
        </w:rPr>
      </w:pPr>
    </w:p>
    <w:p w:rsidR="0066667D" w:rsidRDefault="0066667D" w:rsidP="006666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>寄存器：</w:t>
      </w:r>
    </w:p>
    <w:p w:rsidR="0066667D" w:rsidRDefault="0066667D" w:rsidP="0066667D">
      <w:pPr>
        <w:pStyle w:val="a5"/>
        <w:ind w:left="435" w:firstLineChars="0" w:firstLine="405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>&lt;</w:t>
      </w:r>
      <w:r w:rsidR="00B7273A">
        <w:rPr>
          <w:rFonts w:asciiTheme="majorEastAsia" w:eastAsiaTheme="majorEastAsia" w:hAnsiTheme="majorEastAsia" w:hint="eastAsia"/>
          <w:noProof/>
          <w:szCs w:val="21"/>
        </w:rPr>
        <w:t>OPB</w:t>
      </w:r>
      <w:r w:rsidR="00CB5A5F">
        <w:rPr>
          <w:rFonts w:asciiTheme="majorEastAsia" w:eastAsiaTheme="majorEastAsia" w:hAnsiTheme="majorEastAsia" w:hint="eastAsia"/>
          <w:noProof/>
          <w:szCs w:val="21"/>
        </w:rPr>
        <w:t>总线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地址&gt;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="00B7273A"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>：</w:t>
      </w:r>
      <w:r w:rsidR="00286755">
        <w:rPr>
          <w:rFonts w:asciiTheme="majorEastAsia" w:eastAsiaTheme="majorEastAsia" w:hAnsiTheme="majorEastAsia" w:hint="eastAsia"/>
          <w:noProof/>
          <w:szCs w:val="21"/>
        </w:rPr>
        <w:t>提供要访问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OPB总线</w:t>
      </w:r>
      <w:r w:rsidR="00286755">
        <w:rPr>
          <w:rFonts w:asciiTheme="majorEastAsia" w:eastAsiaTheme="majorEastAsia" w:hAnsiTheme="majorEastAsia" w:hint="eastAsia"/>
          <w:noProof/>
          <w:szCs w:val="21"/>
        </w:rPr>
        <w:t>的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</w:p>
    <w:p w:rsidR="0066667D" w:rsidRDefault="0066667D" w:rsidP="006666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B7273A">
        <w:rPr>
          <w:rFonts w:asciiTheme="majorEastAsia" w:eastAsiaTheme="majorEastAsia" w:hAnsiTheme="majorEastAsia" w:hint="eastAsia"/>
          <w:noProof/>
          <w:szCs w:val="21"/>
        </w:rPr>
        <w:t>OPB</w:t>
      </w:r>
      <w:r w:rsidR="007C432D">
        <w:rPr>
          <w:rFonts w:asciiTheme="majorEastAsia" w:eastAsiaTheme="majorEastAsia" w:hAnsiTheme="majorEastAsia" w:hint="eastAsia"/>
          <w:noProof/>
          <w:szCs w:val="21"/>
        </w:rPr>
        <w:t>总线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写数据&gt;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ab/>
        <w:t>：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提供写数据</w:t>
      </w:r>
    </w:p>
    <w:p w:rsidR="0066667D" w:rsidRDefault="0066667D" w:rsidP="006666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B7273A">
        <w:rPr>
          <w:rFonts w:asciiTheme="majorEastAsia" w:eastAsiaTheme="majorEastAsia" w:hAnsiTheme="majorEastAsia" w:hint="eastAsia"/>
          <w:noProof/>
          <w:szCs w:val="21"/>
        </w:rPr>
        <w:t>OPB</w:t>
      </w:r>
      <w:r w:rsidR="007C432D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7C432D" w:rsidRPr="00922185">
        <w:rPr>
          <w:rFonts w:asciiTheme="majorEastAsia" w:eastAsiaTheme="majorEastAsia" w:hAnsiTheme="majorEastAsia" w:hint="eastAsia"/>
          <w:noProof/>
          <w:szCs w:val="21"/>
        </w:rPr>
        <w:t>辅助</w:t>
      </w:r>
      <w:r w:rsidR="00707D45" w:rsidRPr="00922185">
        <w:rPr>
          <w:rFonts w:asciiTheme="majorEastAsia" w:eastAsiaTheme="majorEastAsia" w:hAnsiTheme="majorEastAsia" w:hint="eastAsia"/>
          <w:noProof/>
          <w:szCs w:val="21"/>
        </w:rPr>
        <w:t>读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数据&gt;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922185">
        <w:rPr>
          <w:rFonts w:asciiTheme="majorEastAsia" w:eastAsiaTheme="majorEastAsia" w:hAnsiTheme="majorEastAsia" w:hint="eastAsia"/>
          <w:noProof/>
          <w:szCs w:val="21"/>
        </w:rPr>
        <w:t>：提供给内部逻辑产生读操作</w:t>
      </w:r>
    </w:p>
    <w:p w:rsidR="0066667D" w:rsidRPr="00922185" w:rsidRDefault="0066667D" w:rsidP="006666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B7273A">
        <w:rPr>
          <w:rFonts w:asciiTheme="majorEastAsia" w:eastAsiaTheme="majorEastAsia" w:hAnsiTheme="majorEastAsia" w:hint="eastAsia"/>
          <w:noProof/>
          <w:szCs w:val="21"/>
        </w:rPr>
        <w:t>OPB</w:t>
      </w:r>
      <w:r w:rsidR="00707D45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9122FA">
        <w:rPr>
          <w:rFonts w:asciiTheme="majorEastAsia" w:eastAsiaTheme="majorEastAsia" w:hAnsiTheme="majorEastAsia" w:hint="eastAsia"/>
          <w:noProof/>
          <w:szCs w:val="21"/>
        </w:rPr>
        <w:t>读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状态&gt;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="00B7273A">
        <w:rPr>
          <w:rFonts w:asciiTheme="majorEastAsia" w:eastAsiaTheme="majorEastAsia" w:hAnsiTheme="majorEastAsia" w:hint="eastAsia"/>
          <w:noProof/>
          <w:szCs w:val="21"/>
        </w:rPr>
        <w:tab/>
      </w:r>
      <w:r w:rsidRPr="00922185">
        <w:rPr>
          <w:rFonts w:asciiTheme="majorEastAsia" w:eastAsiaTheme="majorEastAsia" w:hAnsiTheme="majorEastAsia" w:hint="eastAsia"/>
          <w:noProof/>
          <w:szCs w:val="21"/>
        </w:rPr>
        <w:t xml:space="preserve">：BIT0  提供读操作完成状态 </w:t>
      </w:r>
      <w:r>
        <w:rPr>
          <w:rFonts w:asciiTheme="majorEastAsia" w:eastAsiaTheme="majorEastAsia" w:hAnsiTheme="majorEastAsia" w:hint="eastAsia"/>
          <w:noProof/>
          <w:szCs w:val="21"/>
        </w:rPr>
        <w:t>opb_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read _rdy</w:t>
      </w:r>
    </w:p>
    <w:p w:rsidR="0066667D" w:rsidRPr="00070E12" w:rsidRDefault="0066667D" w:rsidP="006666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070E12">
        <w:rPr>
          <w:rFonts w:asciiTheme="majorEastAsia" w:eastAsiaTheme="majorEastAsia" w:hAnsiTheme="majorEastAsia" w:hint="eastAsia"/>
          <w:noProof/>
          <w:szCs w:val="21"/>
        </w:rPr>
        <w:t>&lt;</w:t>
      </w:r>
      <w:r w:rsidR="00B7273A">
        <w:rPr>
          <w:rFonts w:asciiTheme="majorEastAsia" w:eastAsiaTheme="majorEastAsia" w:hAnsiTheme="majorEastAsia" w:hint="eastAsia"/>
          <w:noProof/>
          <w:szCs w:val="21"/>
        </w:rPr>
        <w:t>OPB</w:t>
      </w:r>
      <w:r w:rsidR="00675684">
        <w:rPr>
          <w:rFonts w:asciiTheme="majorEastAsia" w:eastAsiaTheme="majorEastAsia" w:hAnsiTheme="majorEastAsia" w:hint="eastAsia"/>
          <w:noProof/>
          <w:szCs w:val="21"/>
        </w:rPr>
        <w:t>总线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读数据&gt;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070E12">
        <w:rPr>
          <w:rFonts w:asciiTheme="majorEastAsia" w:eastAsiaTheme="majorEastAsia" w:hAnsiTheme="majorEastAsia" w:hint="eastAsia"/>
          <w:noProof/>
          <w:szCs w:val="21"/>
        </w:rPr>
        <w:t>：提供</w:t>
      </w:r>
      <w:r w:rsidR="00BC76EC">
        <w:rPr>
          <w:rFonts w:asciiTheme="majorEastAsia" w:eastAsiaTheme="majorEastAsia" w:hAnsiTheme="majorEastAsia" w:hint="eastAsia"/>
          <w:noProof/>
          <w:szCs w:val="21"/>
        </w:rPr>
        <w:t>从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OPB</w:t>
      </w:r>
      <w:r w:rsidR="00BC76EC">
        <w:rPr>
          <w:rFonts w:asciiTheme="majorEastAsia" w:eastAsiaTheme="majorEastAsia" w:hAnsiTheme="majorEastAsia" w:hint="eastAsia"/>
          <w:noProof/>
          <w:szCs w:val="21"/>
        </w:rPr>
        <w:t>总线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读出的数据</w:t>
      </w:r>
    </w:p>
    <w:p w:rsidR="0066667D" w:rsidRPr="00215096" w:rsidRDefault="0066667D" w:rsidP="006666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</w:p>
    <w:p w:rsidR="0066667D" w:rsidRPr="009937A0" w:rsidRDefault="0066667D" w:rsidP="009937A0">
      <w:pPr>
        <w:rPr>
          <w:rFonts w:asciiTheme="majorEastAsia" w:eastAsiaTheme="majorEastAsia" w:hAnsiTheme="majorEastAsia"/>
          <w:noProof/>
          <w:szCs w:val="21"/>
        </w:rPr>
      </w:pPr>
    </w:p>
    <w:p w:rsidR="0066667D" w:rsidRDefault="0066667D" w:rsidP="006666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 xml:space="preserve">操作流程： </w:t>
      </w:r>
    </w:p>
    <w:p w:rsidR="0066667D" w:rsidRDefault="0066667D" w:rsidP="006666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 xml:space="preserve">写操作： </w:t>
      </w:r>
    </w:p>
    <w:p w:rsidR="0066667D" w:rsidRPr="00B90143" w:rsidRDefault="0066667D" w:rsidP="0066667D">
      <w:pPr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&lt;1&gt;  写&lt;</w:t>
      </w:r>
      <w:r w:rsidR="003F37EB">
        <w:rPr>
          <w:rFonts w:asciiTheme="majorEastAsia" w:eastAsiaTheme="majorEastAsia" w:hAnsiTheme="majorEastAsia" w:hint="eastAsia"/>
          <w:noProof/>
          <w:szCs w:val="21"/>
        </w:rPr>
        <w:t>OPB</w:t>
      </w:r>
      <w:r w:rsidR="000910B6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3F37EB"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&gt;，提供OPB总线地址</w:t>
      </w:r>
    </w:p>
    <w:p w:rsidR="0066667D" w:rsidRPr="00B90143" w:rsidRDefault="0066667D" w:rsidP="0066667D">
      <w:pPr>
        <w:ind w:firstLineChars="300" w:firstLine="63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&lt;2&gt;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把数据写入&lt;</w:t>
      </w:r>
      <w:r w:rsidR="00A94467">
        <w:rPr>
          <w:rFonts w:asciiTheme="majorEastAsia" w:eastAsiaTheme="majorEastAsia" w:hAnsiTheme="majorEastAsia" w:hint="eastAsia"/>
          <w:noProof/>
          <w:szCs w:val="21"/>
        </w:rPr>
        <w:t>OPB</w:t>
      </w:r>
      <w:r w:rsidR="000910B6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A94467" w:rsidRPr="00922185">
        <w:rPr>
          <w:rFonts w:asciiTheme="majorEastAsia" w:eastAsiaTheme="majorEastAsia" w:hAnsiTheme="majorEastAsia" w:hint="eastAsia"/>
          <w:noProof/>
          <w:szCs w:val="21"/>
        </w:rPr>
        <w:t>写数据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&gt;即可</w:t>
      </w:r>
    </w:p>
    <w:p w:rsidR="0066667D" w:rsidRPr="00DB1C05" w:rsidRDefault="0066667D" w:rsidP="0066667D">
      <w:pPr>
        <w:ind w:firstLineChars="200" w:firstLine="420"/>
        <w:rPr>
          <w:rFonts w:asciiTheme="majorEastAsia" w:eastAsiaTheme="majorEastAsia" w:hAnsiTheme="majorEastAsia"/>
          <w:noProof/>
          <w:szCs w:val="21"/>
        </w:rPr>
      </w:pPr>
    </w:p>
    <w:p w:rsidR="0066667D" w:rsidRDefault="0066667D" w:rsidP="0066667D">
      <w:pPr>
        <w:ind w:firstLineChars="200" w:firstLine="420"/>
        <w:rPr>
          <w:rFonts w:asciiTheme="majorEastAsia" w:eastAsiaTheme="majorEastAsia" w:hAnsiTheme="majorEastAsia"/>
          <w:noProof/>
          <w:szCs w:val="21"/>
        </w:rPr>
      </w:pPr>
      <w:r w:rsidRPr="00385D3C">
        <w:rPr>
          <w:rFonts w:asciiTheme="majorEastAsia" w:eastAsiaTheme="majorEastAsia" w:hAnsiTheme="majorEastAsia" w:hint="eastAsia"/>
          <w:noProof/>
          <w:szCs w:val="21"/>
        </w:rPr>
        <w:t xml:space="preserve">读操作：   </w:t>
      </w:r>
    </w:p>
    <w:p w:rsidR="0066667D" w:rsidRPr="00385D3C" w:rsidRDefault="0066667D" w:rsidP="0066667D">
      <w:pPr>
        <w:ind w:firstLineChars="300" w:firstLine="63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&lt;1&gt;</w:t>
      </w:r>
      <w:r w:rsidRPr="00385D3C">
        <w:rPr>
          <w:rFonts w:asciiTheme="majorEastAsia" w:eastAsiaTheme="majorEastAsia" w:hAnsiTheme="majorEastAsia" w:hint="eastAsia"/>
          <w:noProof/>
          <w:szCs w:val="21"/>
        </w:rPr>
        <w:t>写&lt;</w:t>
      </w:r>
      <w:r w:rsidR="00CE5A3D">
        <w:rPr>
          <w:rFonts w:asciiTheme="majorEastAsia" w:eastAsiaTheme="majorEastAsia" w:hAnsiTheme="majorEastAsia" w:hint="eastAsia"/>
          <w:noProof/>
          <w:szCs w:val="21"/>
        </w:rPr>
        <w:t>OPB</w:t>
      </w:r>
      <w:r w:rsidR="00F14713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CE5A3D"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  <w:r w:rsidRPr="00385D3C">
        <w:rPr>
          <w:rFonts w:asciiTheme="majorEastAsia" w:eastAsiaTheme="majorEastAsia" w:hAnsiTheme="majorEastAsia" w:hint="eastAsia"/>
          <w:noProof/>
          <w:szCs w:val="21"/>
        </w:rPr>
        <w:t>&gt;，提供OPB总线地址</w:t>
      </w:r>
    </w:p>
    <w:p w:rsidR="0066667D" w:rsidRDefault="0066667D" w:rsidP="0066667D">
      <w:pPr>
        <w:ind w:firstLineChars="291" w:firstLine="611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&lt;2&gt;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读取&lt;</w:t>
      </w:r>
      <w:r w:rsidR="00C36993">
        <w:rPr>
          <w:rFonts w:asciiTheme="majorEastAsia" w:eastAsiaTheme="majorEastAsia" w:hAnsiTheme="majorEastAsia" w:hint="eastAsia"/>
          <w:noProof/>
          <w:szCs w:val="21"/>
        </w:rPr>
        <w:t>OPB</w:t>
      </w:r>
      <w:r w:rsidR="00F14713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F14713" w:rsidRPr="00922185">
        <w:rPr>
          <w:rFonts w:asciiTheme="majorEastAsia" w:eastAsiaTheme="majorEastAsia" w:hAnsiTheme="majorEastAsia" w:hint="eastAsia"/>
          <w:noProof/>
          <w:szCs w:val="21"/>
        </w:rPr>
        <w:t>辅助</w:t>
      </w:r>
      <w:r w:rsidR="00C36993" w:rsidRPr="00922185">
        <w:rPr>
          <w:rFonts w:asciiTheme="majorEastAsia" w:eastAsiaTheme="majorEastAsia" w:hAnsiTheme="majorEastAsia" w:hint="eastAsia"/>
          <w:noProof/>
          <w:szCs w:val="21"/>
        </w:rPr>
        <w:t>读数据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&gt;，但忽略读进来的数据</w:t>
      </w:r>
    </w:p>
    <w:p w:rsidR="0066667D" w:rsidRPr="00070E12" w:rsidRDefault="0066667D" w:rsidP="0066667D">
      <w:pPr>
        <w:ind w:firstLineChars="291" w:firstLine="611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&lt;3&gt;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读&lt;</w:t>
      </w:r>
      <w:r w:rsidR="005B5C9D">
        <w:rPr>
          <w:rFonts w:asciiTheme="majorEastAsia" w:eastAsiaTheme="majorEastAsia" w:hAnsiTheme="majorEastAsia" w:hint="eastAsia"/>
          <w:noProof/>
          <w:szCs w:val="21"/>
        </w:rPr>
        <w:t>OPB</w:t>
      </w:r>
      <w:r w:rsidR="001C6674" w:rsidRPr="00922185">
        <w:rPr>
          <w:rFonts w:asciiTheme="majorEastAsia" w:eastAsiaTheme="majorEastAsia" w:hAnsiTheme="majorEastAsia" w:hint="eastAsia"/>
          <w:noProof/>
          <w:szCs w:val="21"/>
        </w:rPr>
        <w:t>辅助</w:t>
      </w:r>
      <w:r w:rsidR="00E13662">
        <w:rPr>
          <w:rFonts w:asciiTheme="majorEastAsia" w:eastAsiaTheme="majorEastAsia" w:hAnsiTheme="majorEastAsia" w:hint="eastAsia"/>
          <w:noProof/>
          <w:szCs w:val="21"/>
        </w:rPr>
        <w:t>读</w:t>
      </w:r>
      <w:r w:rsidR="005B5C9D" w:rsidRPr="00922185">
        <w:rPr>
          <w:rFonts w:asciiTheme="majorEastAsia" w:eastAsiaTheme="majorEastAsia" w:hAnsiTheme="majorEastAsia" w:hint="eastAsia"/>
          <w:noProof/>
          <w:szCs w:val="21"/>
        </w:rPr>
        <w:t>状态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&gt;，如果</w:t>
      </w:r>
      <w:r w:rsidR="00767A40">
        <w:rPr>
          <w:rFonts w:asciiTheme="majorEastAsia" w:eastAsiaTheme="majorEastAsia" w:hAnsiTheme="majorEastAsia" w:hint="eastAsia"/>
          <w:noProof/>
          <w:szCs w:val="21"/>
        </w:rPr>
        <w:t xml:space="preserve"> opb_read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_rdy 为1，则OPB总线读操作完成，读取&lt;</w:t>
      </w:r>
      <w:r w:rsidR="00505118">
        <w:rPr>
          <w:rFonts w:asciiTheme="majorEastAsia" w:eastAsiaTheme="majorEastAsia" w:hAnsiTheme="majorEastAsia" w:hint="eastAsia"/>
          <w:noProof/>
          <w:szCs w:val="21"/>
        </w:rPr>
        <w:t>OPB总线读数据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&gt;即可</w:t>
      </w:r>
    </w:p>
    <w:p w:rsidR="0066667D" w:rsidRPr="0010613C" w:rsidRDefault="0066667D" w:rsidP="0066667D"/>
    <w:p w:rsidR="0066667D" w:rsidRPr="006C40A9" w:rsidRDefault="0066667D" w:rsidP="0066667D"/>
    <w:p w:rsidR="006E247D" w:rsidRDefault="006E247D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6E247D" w:rsidRDefault="00FD2D5F" w:rsidP="00FD2D5F">
      <w:pPr>
        <w:pStyle w:val="3"/>
      </w:pPr>
      <w:bookmarkStart w:id="22" w:name="_Toc348080660"/>
      <w:r>
        <w:rPr>
          <w:rFonts w:hint="eastAsia"/>
        </w:rPr>
        <w:lastRenderedPageBreak/>
        <w:t xml:space="preserve">11) </w:t>
      </w:r>
      <w:r w:rsidR="00990D89">
        <w:rPr>
          <w:rFonts w:hint="eastAsia"/>
        </w:rPr>
        <w:t>内部总线</w:t>
      </w:r>
      <w:r w:rsidR="00CF733B">
        <w:rPr>
          <w:rFonts w:hint="eastAsia"/>
        </w:rPr>
        <w:t>操作</w:t>
      </w:r>
      <w:r w:rsidR="006E247D">
        <w:rPr>
          <w:rFonts w:hint="eastAsia"/>
        </w:rPr>
        <w:t>寄存器</w:t>
      </w:r>
      <w:bookmarkEnd w:id="22"/>
    </w:p>
    <w:p w:rsidR="006E247D" w:rsidRDefault="006E247D" w:rsidP="00CF733B">
      <w:pPr>
        <w:ind w:left="405"/>
      </w:pPr>
      <w:r>
        <w:rPr>
          <w:rFonts w:hint="eastAsia"/>
        </w:rPr>
        <w:t>这些寄存器是用来使</w:t>
      </w:r>
      <w:r>
        <w:rPr>
          <w:rFonts w:hint="eastAsia"/>
        </w:rPr>
        <w:t>PCIe</w:t>
      </w:r>
      <w:r>
        <w:rPr>
          <w:rFonts w:hint="eastAsia"/>
        </w:rPr>
        <w:t>端主机访问</w:t>
      </w:r>
      <w:r w:rsidR="00CF733B">
        <w:rPr>
          <w:rFonts w:hint="eastAsia"/>
        </w:rPr>
        <w:t>FPGA</w:t>
      </w:r>
      <w:r w:rsidR="00CF733B">
        <w:rPr>
          <w:rFonts w:hint="eastAsia"/>
        </w:rPr>
        <w:t>内部总线上的各寄存器，内部总线上实现了</w:t>
      </w:r>
      <w:r w:rsidR="009C7F76" w:rsidRPr="00D24AFD">
        <w:rPr>
          <w:rFonts w:hint="eastAsia"/>
          <w:u w:val="single"/>
        </w:rPr>
        <w:t>IMB</w:t>
      </w:r>
      <w:r w:rsidR="009C7F76" w:rsidRPr="00D24AFD">
        <w:rPr>
          <w:rFonts w:hint="eastAsia"/>
          <w:u w:val="single"/>
        </w:rPr>
        <w:t>板卡</w:t>
      </w:r>
      <w:r w:rsidR="00AE69D7" w:rsidRPr="00D24AFD">
        <w:rPr>
          <w:rFonts w:hint="eastAsia"/>
          <w:u w:val="single"/>
        </w:rPr>
        <w:t>音视频播放</w:t>
      </w:r>
      <w:r w:rsidR="00A52A6F" w:rsidRPr="00D24AFD">
        <w:rPr>
          <w:rFonts w:hint="eastAsia"/>
          <w:u w:val="single"/>
        </w:rPr>
        <w:t>各</w:t>
      </w:r>
      <w:r w:rsidR="00AE69D7" w:rsidRPr="00D24AFD">
        <w:rPr>
          <w:rFonts w:hint="eastAsia"/>
          <w:u w:val="single"/>
        </w:rPr>
        <w:t>功能</w:t>
      </w:r>
      <w:r w:rsidR="001B7DF4" w:rsidRPr="00F74B56">
        <w:rPr>
          <w:rFonts w:hint="eastAsia"/>
          <w:u w:val="single"/>
        </w:rPr>
        <w:t>对应的</w:t>
      </w:r>
      <w:r w:rsidR="00AE69D7" w:rsidRPr="00F74B56">
        <w:rPr>
          <w:rFonts w:hint="eastAsia"/>
          <w:u w:val="single"/>
        </w:rPr>
        <w:t>寄存器</w:t>
      </w:r>
      <w:r w:rsidR="001B7DF4">
        <w:rPr>
          <w:rFonts w:hint="eastAsia"/>
        </w:rPr>
        <w:t>，</w:t>
      </w:r>
    </w:p>
    <w:p w:rsidR="005859AD" w:rsidRPr="00D63D61" w:rsidRDefault="005859A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</w:p>
    <w:p w:rsidR="006E247D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>寄存器：</w:t>
      </w:r>
    </w:p>
    <w:p w:rsidR="006E247D" w:rsidRDefault="006E247D" w:rsidP="006E247D">
      <w:pPr>
        <w:pStyle w:val="a5"/>
        <w:ind w:left="435" w:firstLineChars="0" w:firstLine="405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>&lt;</w:t>
      </w:r>
      <w:r w:rsidR="00D63D61">
        <w:rPr>
          <w:rFonts w:hint="eastAsia"/>
        </w:rPr>
        <w:t>内部总线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地址&gt;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ab/>
        <w:t>：</w:t>
      </w:r>
      <w:r w:rsidR="00D33BC4">
        <w:rPr>
          <w:rFonts w:asciiTheme="majorEastAsia" w:eastAsiaTheme="majorEastAsia" w:hAnsiTheme="majorEastAsia" w:hint="eastAsia"/>
          <w:noProof/>
          <w:szCs w:val="21"/>
        </w:rPr>
        <w:t>提供</w:t>
      </w:r>
      <w:r w:rsidR="003341AF">
        <w:rPr>
          <w:rFonts w:asciiTheme="majorEastAsia" w:eastAsiaTheme="majorEastAsia" w:hAnsiTheme="majorEastAsia" w:hint="eastAsia"/>
          <w:noProof/>
          <w:szCs w:val="21"/>
        </w:rPr>
        <w:t>要访问的</w:t>
      </w:r>
      <w:r w:rsidR="00017107">
        <w:rPr>
          <w:rFonts w:hint="eastAsia"/>
        </w:rPr>
        <w:t>内部总线</w:t>
      </w:r>
      <w:r w:rsidR="00D33BC4">
        <w:rPr>
          <w:rFonts w:asciiTheme="majorEastAsia" w:eastAsiaTheme="majorEastAsia" w:hAnsiTheme="majorEastAsia" w:hint="eastAsia"/>
          <w:noProof/>
          <w:szCs w:val="21"/>
        </w:rPr>
        <w:t>寄存器的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</w:p>
    <w:p w:rsidR="006E247D" w:rsidRDefault="006E247D" w:rsidP="006E24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D63D61">
        <w:rPr>
          <w:rFonts w:hint="eastAsia"/>
        </w:rPr>
        <w:t>内部总线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写数据&gt;</w:t>
      </w:r>
      <w:r>
        <w:rPr>
          <w:rFonts w:asciiTheme="majorEastAsia" w:eastAsiaTheme="majorEastAsia" w:hAnsiTheme="majorEastAsia" w:hint="eastAsia"/>
          <w:noProof/>
          <w:szCs w:val="21"/>
        </w:rPr>
        <w:tab/>
        <w:t>：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提供</w:t>
      </w:r>
      <w:r w:rsidR="00C168D5">
        <w:rPr>
          <w:rFonts w:asciiTheme="majorEastAsia" w:eastAsiaTheme="majorEastAsia" w:hAnsiTheme="majorEastAsia" w:hint="eastAsia"/>
          <w:noProof/>
          <w:szCs w:val="21"/>
        </w:rPr>
        <w:t>要写入</w:t>
      </w:r>
      <w:r w:rsidR="005415A2">
        <w:rPr>
          <w:rFonts w:asciiTheme="majorEastAsia" w:eastAsiaTheme="majorEastAsia" w:hAnsiTheme="majorEastAsia" w:hint="eastAsia"/>
          <w:noProof/>
          <w:szCs w:val="21"/>
        </w:rPr>
        <w:t>某</w:t>
      </w:r>
      <w:r w:rsidR="00017107">
        <w:rPr>
          <w:rFonts w:hint="eastAsia"/>
        </w:rPr>
        <w:t>内部总线</w:t>
      </w:r>
      <w:r w:rsidR="00C168D5">
        <w:rPr>
          <w:rFonts w:asciiTheme="majorEastAsia" w:eastAsiaTheme="majorEastAsia" w:hAnsiTheme="majorEastAsia" w:hint="eastAsia"/>
          <w:noProof/>
          <w:szCs w:val="21"/>
        </w:rPr>
        <w:t>寄存器的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数据</w:t>
      </w:r>
    </w:p>
    <w:p w:rsidR="006E247D" w:rsidRDefault="006E247D" w:rsidP="006E24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D63D61">
        <w:rPr>
          <w:rFonts w:hint="eastAsia"/>
        </w:rPr>
        <w:t>内部总线</w:t>
      </w:r>
      <w:r w:rsidR="008E4F70" w:rsidRPr="00922185">
        <w:rPr>
          <w:rFonts w:asciiTheme="majorEastAsia" w:eastAsiaTheme="majorEastAsia" w:hAnsiTheme="majorEastAsia" w:hint="eastAsia"/>
          <w:noProof/>
          <w:szCs w:val="21"/>
        </w:rPr>
        <w:t>辅助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读数据&gt;：提供给内部逻辑产生读操作</w:t>
      </w:r>
    </w:p>
    <w:p w:rsidR="006E247D" w:rsidRPr="00922185" w:rsidRDefault="006E247D" w:rsidP="006E24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D63D61">
        <w:rPr>
          <w:rFonts w:hint="eastAsia"/>
        </w:rPr>
        <w:t>内部总线读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状态&gt;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922185">
        <w:rPr>
          <w:rFonts w:asciiTheme="majorEastAsia" w:eastAsiaTheme="majorEastAsia" w:hAnsiTheme="majorEastAsia" w:hint="eastAsia"/>
          <w:noProof/>
          <w:szCs w:val="21"/>
        </w:rPr>
        <w:t>：BIT0  提供</w:t>
      </w:r>
      <w:r w:rsidR="00352178">
        <w:rPr>
          <w:rFonts w:hint="eastAsia"/>
        </w:rPr>
        <w:t>内部总线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 xml:space="preserve">读操作完成状态 </w:t>
      </w:r>
      <w:r w:rsidR="00950EBB">
        <w:rPr>
          <w:rFonts w:asciiTheme="majorEastAsia" w:eastAsiaTheme="majorEastAsia" w:hAnsiTheme="majorEastAsia" w:hint="eastAsia"/>
          <w:noProof/>
          <w:szCs w:val="21"/>
        </w:rPr>
        <w:t>func</w:t>
      </w:r>
      <w:r>
        <w:rPr>
          <w:rFonts w:asciiTheme="majorEastAsia" w:eastAsiaTheme="majorEastAsia" w:hAnsiTheme="majorEastAsia" w:hint="eastAsia"/>
          <w:noProof/>
          <w:szCs w:val="21"/>
        </w:rPr>
        <w:t>_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read _rdy</w:t>
      </w:r>
    </w:p>
    <w:p w:rsidR="006E247D" w:rsidRPr="00070E12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070E12">
        <w:rPr>
          <w:rFonts w:asciiTheme="majorEastAsia" w:eastAsiaTheme="majorEastAsia" w:hAnsiTheme="majorEastAsia" w:hint="eastAsia"/>
          <w:noProof/>
          <w:szCs w:val="21"/>
        </w:rPr>
        <w:t>&lt;</w:t>
      </w:r>
      <w:r w:rsidR="00D63D61">
        <w:rPr>
          <w:rFonts w:hint="eastAsia"/>
        </w:rPr>
        <w:t>内部总线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读数据&gt;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070E12">
        <w:rPr>
          <w:rFonts w:asciiTheme="majorEastAsia" w:eastAsiaTheme="majorEastAsia" w:hAnsiTheme="majorEastAsia" w:hint="eastAsia"/>
          <w:noProof/>
          <w:szCs w:val="21"/>
        </w:rPr>
        <w:t>：提供</w:t>
      </w:r>
      <w:r w:rsidR="007A67AF">
        <w:rPr>
          <w:rFonts w:asciiTheme="majorEastAsia" w:eastAsiaTheme="majorEastAsia" w:hAnsiTheme="majorEastAsia" w:hint="eastAsia"/>
          <w:noProof/>
          <w:szCs w:val="21"/>
        </w:rPr>
        <w:t>从要访问的</w:t>
      </w:r>
      <w:r w:rsidR="003A6750">
        <w:rPr>
          <w:rFonts w:hint="eastAsia"/>
        </w:rPr>
        <w:t>内部总线</w:t>
      </w:r>
      <w:r w:rsidR="004523C0">
        <w:rPr>
          <w:rFonts w:hint="eastAsia"/>
        </w:rPr>
        <w:t>寄存器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读出的数据</w:t>
      </w:r>
    </w:p>
    <w:p w:rsidR="006E247D" w:rsidRPr="005C33E1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</w:p>
    <w:p w:rsidR="006E247D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</w:p>
    <w:p w:rsidR="006E247D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 xml:space="preserve">操作流程： </w:t>
      </w:r>
    </w:p>
    <w:p w:rsidR="006E247D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 xml:space="preserve">写操作： </w:t>
      </w:r>
    </w:p>
    <w:p w:rsidR="006E247D" w:rsidRPr="00B90143" w:rsidRDefault="006E247D" w:rsidP="006E247D">
      <w:pPr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&lt;1&gt;  写&lt;</w:t>
      </w:r>
      <w:r w:rsidR="001A21B7">
        <w:rPr>
          <w:rFonts w:hint="eastAsia"/>
        </w:rPr>
        <w:t>内部总线</w:t>
      </w:r>
      <w:r w:rsidR="00741C65"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&gt;，</w:t>
      </w:r>
      <w:r w:rsidR="00741C65">
        <w:rPr>
          <w:rFonts w:asciiTheme="majorEastAsia" w:eastAsiaTheme="majorEastAsia" w:hAnsiTheme="majorEastAsia" w:hint="eastAsia"/>
          <w:noProof/>
          <w:szCs w:val="21"/>
        </w:rPr>
        <w:t>提供要访问的</w:t>
      </w:r>
      <w:r w:rsidR="001A21B7">
        <w:rPr>
          <w:rFonts w:hint="eastAsia"/>
        </w:rPr>
        <w:t>内部总线寄存器</w:t>
      </w:r>
      <w:r w:rsidR="00741C65"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</w:p>
    <w:p w:rsidR="006E247D" w:rsidRPr="00B90143" w:rsidRDefault="006E247D" w:rsidP="006E247D">
      <w:pPr>
        <w:ind w:firstLineChars="300" w:firstLine="63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&lt;2&gt;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把数据写入&lt;</w:t>
      </w:r>
      <w:r w:rsidR="008A21F0">
        <w:rPr>
          <w:rFonts w:hint="eastAsia"/>
        </w:rPr>
        <w:t>内部总线</w:t>
      </w:r>
      <w:r w:rsidR="006E37E6" w:rsidRPr="00922185">
        <w:rPr>
          <w:rFonts w:asciiTheme="majorEastAsia" w:eastAsiaTheme="majorEastAsia" w:hAnsiTheme="majorEastAsia" w:hint="eastAsia"/>
          <w:noProof/>
          <w:szCs w:val="21"/>
        </w:rPr>
        <w:t>写数据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&gt;即可</w:t>
      </w:r>
    </w:p>
    <w:p w:rsidR="006E247D" w:rsidRPr="00D9347A" w:rsidRDefault="006E247D" w:rsidP="006E247D">
      <w:pPr>
        <w:ind w:firstLineChars="200" w:firstLine="420"/>
        <w:rPr>
          <w:rFonts w:asciiTheme="majorEastAsia" w:eastAsiaTheme="majorEastAsia" w:hAnsiTheme="majorEastAsia"/>
          <w:noProof/>
          <w:szCs w:val="21"/>
        </w:rPr>
      </w:pPr>
    </w:p>
    <w:p w:rsidR="006E247D" w:rsidRDefault="006E247D" w:rsidP="006E247D">
      <w:pPr>
        <w:ind w:firstLineChars="200" w:firstLine="420"/>
        <w:rPr>
          <w:rFonts w:asciiTheme="majorEastAsia" w:eastAsiaTheme="majorEastAsia" w:hAnsiTheme="majorEastAsia"/>
          <w:noProof/>
          <w:szCs w:val="21"/>
        </w:rPr>
      </w:pPr>
      <w:r w:rsidRPr="00385D3C">
        <w:rPr>
          <w:rFonts w:asciiTheme="majorEastAsia" w:eastAsiaTheme="majorEastAsia" w:hAnsiTheme="majorEastAsia" w:hint="eastAsia"/>
          <w:noProof/>
          <w:szCs w:val="21"/>
        </w:rPr>
        <w:t xml:space="preserve">读操作：   </w:t>
      </w:r>
    </w:p>
    <w:p w:rsidR="006E247D" w:rsidRPr="00385D3C" w:rsidRDefault="006E247D" w:rsidP="006E247D">
      <w:pPr>
        <w:ind w:firstLineChars="300" w:firstLine="63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&lt;1&gt;</w:t>
      </w:r>
      <w:r w:rsidRPr="00385D3C">
        <w:rPr>
          <w:rFonts w:asciiTheme="majorEastAsia" w:eastAsiaTheme="majorEastAsia" w:hAnsiTheme="majorEastAsia" w:hint="eastAsia"/>
          <w:noProof/>
          <w:szCs w:val="21"/>
        </w:rPr>
        <w:t>写&lt;</w:t>
      </w:r>
      <w:r w:rsidR="00D9347A">
        <w:rPr>
          <w:rFonts w:hint="eastAsia"/>
        </w:rPr>
        <w:t>内部总线</w:t>
      </w:r>
      <w:r w:rsidR="00767A40"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  <w:r w:rsidRPr="00385D3C">
        <w:rPr>
          <w:rFonts w:asciiTheme="majorEastAsia" w:eastAsiaTheme="majorEastAsia" w:hAnsiTheme="majorEastAsia" w:hint="eastAsia"/>
          <w:noProof/>
          <w:szCs w:val="21"/>
        </w:rPr>
        <w:t>&gt;，提供</w:t>
      </w:r>
      <w:r w:rsidR="00DC5092">
        <w:rPr>
          <w:rFonts w:asciiTheme="majorEastAsia" w:eastAsiaTheme="majorEastAsia" w:hAnsiTheme="majorEastAsia" w:hint="eastAsia"/>
          <w:noProof/>
          <w:szCs w:val="21"/>
        </w:rPr>
        <w:t>要访问的</w:t>
      </w:r>
      <w:r w:rsidR="00D9347A">
        <w:rPr>
          <w:rFonts w:hint="eastAsia"/>
        </w:rPr>
        <w:t>内部总线</w:t>
      </w:r>
      <w:r w:rsidR="003B7B87">
        <w:rPr>
          <w:rFonts w:hint="eastAsia"/>
        </w:rPr>
        <w:t>功能</w:t>
      </w:r>
      <w:r w:rsidR="00DC5092">
        <w:rPr>
          <w:rFonts w:asciiTheme="majorEastAsia" w:eastAsiaTheme="majorEastAsia" w:hAnsiTheme="majorEastAsia" w:hint="eastAsia"/>
          <w:noProof/>
          <w:szCs w:val="21"/>
        </w:rPr>
        <w:t>寄存器地址</w:t>
      </w:r>
    </w:p>
    <w:p w:rsidR="006E247D" w:rsidRDefault="006E247D" w:rsidP="006E247D">
      <w:pPr>
        <w:ind w:firstLineChars="291" w:firstLine="611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&lt;2&gt;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读取&lt;</w:t>
      </w:r>
      <w:r w:rsidR="00174C1B">
        <w:rPr>
          <w:rFonts w:hint="eastAsia"/>
        </w:rPr>
        <w:t>内部总线</w:t>
      </w:r>
      <w:r w:rsidR="00767A40" w:rsidRPr="00922185">
        <w:rPr>
          <w:rFonts w:asciiTheme="majorEastAsia" w:eastAsiaTheme="majorEastAsia" w:hAnsiTheme="majorEastAsia" w:hint="eastAsia"/>
          <w:noProof/>
          <w:szCs w:val="21"/>
        </w:rPr>
        <w:t>辅助</w:t>
      </w:r>
      <w:r w:rsidR="009277E9">
        <w:rPr>
          <w:rFonts w:ascii="Calibri" w:eastAsia="宋体" w:hAnsi="Calibri" w:cs="Times New Roman" w:hint="eastAsia"/>
        </w:rPr>
        <w:t>-</w:t>
      </w:r>
      <w:r w:rsidR="00767A40" w:rsidRPr="00922185">
        <w:rPr>
          <w:rFonts w:asciiTheme="majorEastAsia" w:eastAsiaTheme="majorEastAsia" w:hAnsiTheme="majorEastAsia" w:hint="eastAsia"/>
          <w:noProof/>
          <w:szCs w:val="21"/>
        </w:rPr>
        <w:t>读数据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&gt;，但忽略读进来的数据</w:t>
      </w:r>
    </w:p>
    <w:p w:rsidR="00B1497E" w:rsidRDefault="006E247D" w:rsidP="006E247D">
      <w:pPr>
        <w:ind w:firstLineChars="291" w:firstLine="611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&lt;3&gt;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读&lt;</w:t>
      </w:r>
      <w:r w:rsidR="00174C1B">
        <w:rPr>
          <w:rFonts w:hint="eastAsia"/>
        </w:rPr>
        <w:t>内部总线</w:t>
      </w:r>
      <w:r w:rsidR="00174C1B">
        <w:rPr>
          <w:rFonts w:ascii="Calibri" w:eastAsia="宋体" w:hAnsi="Calibri" w:cs="Times New Roman" w:hint="eastAsia"/>
        </w:rPr>
        <w:t>读</w:t>
      </w:r>
      <w:r w:rsidR="00767A40" w:rsidRPr="00922185">
        <w:rPr>
          <w:rFonts w:asciiTheme="majorEastAsia" w:eastAsiaTheme="majorEastAsia" w:hAnsiTheme="majorEastAsia" w:hint="eastAsia"/>
          <w:noProof/>
          <w:szCs w:val="21"/>
        </w:rPr>
        <w:t>状态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&gt;，如果</w:t>
      </w:r>
      <w:r w:rsidR="00F27ACD">
        <w:rPr>
          <w:rFonts w:asciiTheme="majorEastAsia" w:eastAsiaTheme="majorEastAsia" w:hAnsiTheme="majorEastAsia" w:hint="eastAsia"/>
          <w:noProof/>
          <w:szCs w:val="21"/>
        </w:rPr>
        <w:t>func_read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_rdy 为1，则</w:t>
      </w:r>
      <w:r w:rsidR="00174C1B">
        <w:rPr>
          <w:rFonts w:hint="eastAsia"/>
        </w:rPr>
        <w:t>内部总线</w:t>
      </w:r>
      <w:r w:rsidR="00D24DDC">
        <w:rPr>
          <w:rFonts w:asciiTheme="majorEastAsia" w:eastAsiaTheme="majorEastAsia" w:hAnsiTheme="majorEastAsia" w:hint="eastAsia"/>
          <w:noProof/>
          <w:szCs w:val="21"/>
        </w:rPr>
        <w:t>寄存器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读操作完成，</w:t>
      </w:r>
    </w:p>
    <w:p w:rsidR="006E247D" w:rsidRPr="00070E12" w:rsidRDefault="006E247D" w:rsidP="00B1497E">
      <w:pPr>
        <w:ind w:firstLineChars="540" w:firstLine="1134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>读取&lt;</w:t>
      </w:r>
      <w:r w:rsidR="00174C1B">
        <w:rPr>
          <w:rFonts w:hint="eastAsia"/>
        </w:rPr>
        <w:t>内部总线</w:t>
      </w:r>
      <w:r w:rsidR="00B1497E" w:rsidRPr="00070E12">
        <w:rPr>
          <w:rFonts w:asciiTheme="majorEastAsia" w:eastAsiaTheme="majorEastAsia" w:hAnsiTheme="majorEastAsia" w:hint="eastAsia"/>
          <w:noProof/>
          <w:szCs w:val="21"/>
        </w:rPr>
        <w:t>读数据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&gt;即可</w:t>
      </w:r>
    </w:p>
    <w:p w:rsidR="006E247D" w:rsidRPr="00384EC7" w:rsidRDefault="006E247D" w:rsidP="006E247D"/>
    <w:p w:rsidR="008B760B" w:rsidRPr="00B63EE7" w:rsidRDefault="008B760B"/>
    <w:p w:rsidR="00054613" w:rsidRDefault="00054613"/>
    <w:p w:rsidR="00054613" w:rsidRDefault="00054613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36096E" w:rsidRDefault="0036096E"/>
    <w:p w:rsidR="0036096E" w:rsidRDefault="0036096E" w:rsidP="002B3880">
      <w:pPr>
        <w:pStyle w:val="2"/>
      </w:pPr>
      <w:bookmarkStart w:id="23" w:name="_Toc348080661"/>
      <w:r>
        <w:rPr>
          <w:rFonts w:hint="eastAsia"/>
        </w:rPr>
        <w:lastRenderedPageBreak/>
        <w:t>2  OPB</w:t>
      </w:r>
      <w:r>
        <w:rPr>
          <w:rFonts w:hint="eastAsia"/>
        </w:rPr>
        <w:t>总线寄存器</w:t>
      </w:r>
      <w:bookmarkEnd w:id="23"/>
    </w:p>
    <w:p w:rsidR="006A7056" w:rsidRDefault="005750F3" w:rsidP="00D440E4">
      <w:pPr>
        <w:ind w:firstLine="405"/>
      </w:pPr>
      <w:r>
        <w:rPr>
          <w:rFonts w:hint="eastAsia"/>
        </w:rPr>
        <w:t>参见</w:t>
      </w:r>
      <w:r>
        <w:rPr>
          <w:rFonts w:hint="eastAsia"/>
        </w:rPr>
        <w:t xml:space="preserve">INTOPIX JPEG2000 </w:t>
      </w:r>
      <w:r>
        <w:rPr>
          <w:rFonts w:hint="eastAsia"/>
        </w:rPr>
        <w:t>解码核的</w:t>
      </w:r>
      <w:r w:rsidR="00D440E4">
        <w:rPr>
          <w:rFonts w:hint="eastAsia"/>
        </w:rPr>
        <w:t>数据手册</w:t>
      </w:r>
    </w:p>
    <w:p w:rsidR="00D440E4" w:rsidRDefault="00D440E4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Default="00AA2862" w:rsidP="00D440E4">
      <w:pPr>
        <w:ind w:firstLine="405"/>
      </w:pPr>
    </w:p>
    <w:p w:rsidR="00AA2862" w:rsidRPr="00D440E4" w:rsidRDefault="00AA2862" w:rsidP="00D440E4">
      <w:pPr>
        <w:ind w:firstLine="405"/>
      </w:pPr>
    </w:p>
    <w:p w:rsidR="006A7056" w:rsidRDefault="006A7056"/>
    <w:p w:rsidR="00353A18" w:rsidRDefault="00353A18" w:rsidP="003E55AB">
      <w:pPr>
        <w:pStyle w:val="2"/>
      </w:pPr>
      <w:bookmarkStart w:id="24" w:name="_Toc348080662"/>
      <w:r>
        <w:rPr>
          <w:rFonts w:hint="eastAsia"/>
        </w:rPr>
        <w:lastRenderedPageBreak/>
        <w:t xml:space="preserve">3 </w:t>
      </w:r>
      <w:r>
        <w:rPr>
          <w:rFonts w:hint="eastAsia"/>
        </w:rPr>
        <w:t>内部总线寄存器</w:t>
      </w:r>
      <w:bookmarkEnd w:id="24"/>
    </w:p>
    <w:p w:rsidR="002C70F3" w:rsidRDefault="009D0147" w:rsidP="008A32DD">
      <w:pPr>
        <w:pStyle w:val="3"/>
      </w:pPr>
      <w:bookmarkStart w:id="25" w:name="_Toc348080663"/>
      <w:r>
        <w:rPr>
          <w:rFonts w:hint="eastAsia"/>
        </w:rPr>
        <w:t>1</w:t>
      </w:r>
      <w:r>
        <w:rPr>
          <w:rFonts w:hint="eastAsia"/>
        </w:rPr>
        <w:t>）</w:t>
      </w:r>
      <w:r w:rsidR="00935B5A">
        <w:rPr>
          <w:rFonts w:hint="eastAsia"/>
        </w:rPr>
        <w:t>开始</w:t>
      </w:r>
      <w:r w:rsidR="00FF7C1F" w:rsidRPr="004835A0">
        <w:rPr>
          <w:rFonts w:hint="eastAsia"/>
        </w:rPr>
        <w:t>播放控制</w:t>
      </w:r>
      <w:r w:rsidR="00692497">
        <w:rPr>
          <w:rFonts w:hint="eastAsia"/>
        </w:rPr>
        <w:t>寄存器</w:t>
      </w:r>
      <w:bookmarkEnd w:id="25"/>
    </w:p>
    <w:p w:rsidR="00054613" w:rsidRDefault="0005461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C70F3" w:rsidTr="004D7544">
        <w:tc>
          <w:tcPr>
            <w:tcW w:w="108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C70F3" w:rsidTr="004D7544">
        <w:tc>
          <w:tcPr>
            <w:tcW w:w="108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C70F3" w:rsidRDefault="00FF7C1F" w:rsidP="00FF7C1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START</w:t>
            </w:r>
            <w:r w:rsidR="00485AD3">
              <w:rPr>
                <w:rFonts w:ascii="Calibri" w:eastAsia="宋体" w:hAnsi="Calibri" w:cs="Times New Roman" w:hint="eastAsia"/>
              </w:rPr>
              <w:t>_</w:t>
            </w:r>
            <w:r w:rsidR="002C70F3">
              <w:rPr>
                <w:rFonts w:ascii="Calibri" w:eastAsia="宋体" w:hAnsi="Calibri" w:cs="Times New Roman" w:hint="eastAsia"/>
              </w:rPr>
              <w:t>CTL</w:t>
            </w:r>
          </w:p>
        </w:tc>
        <w:tc>
          <w:tcPr>
            <w:tcW w:w="3600" w:type="dxa"/>
          </w:tcPr>
          <w:p w:rsidR="002C70F3" w:rsidRDefault="00FF7C1F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开始</w:t>
            </w:r>
            <w:r w:rsidR="000E193A">
              <w:rPr>
                <w:rFonts w:ascii="Calibri" w:eastAsia="宋体" w:hAnsi="Calibri" w:cs="Times New Roman" w:hint="eastAsia"/>
              </w:rPr>
              <w:t>播放控制寄存器</w:t>
            </w:r>
          </w:p>
        </w:tc>
        <w:tc>
          <w:tcPr>
            <w:tcW w:w="935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971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470AFD" w:rsidRDefault="00470AFD" w:rsidP="002C70F3">
      <w:pPr>
        <w:rPr>
          <w:rFonts w:ascii="Calibri" w:eastAsia="宋体" w:hAnsi="Calibri" w:cs="Times New Roman"/>
        </w:rPr>
      </w:pPr>
    </w:p>
    <w:p w:rsidR="009C7D3D" w:rsidRDefault="00091A15" w:rsidP="002C70F3">
      <w:r>
        <w:rPr>
          <w:rFonts w:hint="eastAsia"/>
        </w:rPr>
        <w:t>Bit0</w:t>
      </w:r>
      <w:r>
        <w:rPr>
          <w:rFonts w:ascii="Calibri" w:eastAsia="宋体" w:hAnsi="Calibri" w:cs="Times New Roman" w:hint="eastAsia"/>
        </w:rPr>
        <w:t xml:space="preserve">: </w:t>
      </w:r>
      <w:r>
        <w:rPr>
          <w:rFonts w:ascii="Calibri" w:eastAsia="宋体" w:hAnsi="Calibri" w:cs="Times New Roman" w:hint="eastAsia"/>
        </w:rPr>
        <w:t>写</w:t>
      </w:r>
      <w:r>
        <w:rPr>
          <w:rFonts w:ascii="Calibri" w:eastAsia="宋体" w:hAnsi="Calibri" w:cs="Times New Roman" w:hint="eastAsia"/>
        </w:rPr>
        <w:t xml:space="preserve">1 </w:t>
      </w:r>
      <w:r>
        <w:rPr>
          <w:rFonts w:ascii="Calibri" w:eastAsia="宋体" w:hAnsi="Calibri" w:cs="Times New Roman" w:hint="eastAsia"/>
        </w:rPr>
        <w:t>使能音视频播放</w:t>
      </w:r>
      <w:r w:rsidR="009C7D3D">
        <w:rPr>
          <w:rFonts w:hint="eastAsia"/>
        </w:rPr>
        <w:t>；</w:t>
      </w:r>
    </w:p>
    <w:p w:rsidR="009C7D3D" w:rsidRDefault="00091A15" w:rsidP="009C7D3D">
      <w:pPr>
        <w:ind w:left="42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无需</w:t>
      </w:r>
      <w:r>
        <w:rPr>
          <w:rFonts w:ascii="Calibri" w:eastAsia="宋体" w:hAnsi="Calibri" w:cs="Times New Roman" w:hint="eastAsia"/>
        </w:rPr>
        <w:t>S/W</w:t>
      </w:r>
      <w:r>
        <w:rPr>
          <w:rFonts w:ascii="Calibri" w:eastAsia="宋体" w:hAnsi="Calibri" w:cs="Times New Roman" w:hint="eastAsia"/>
        </w:rPr>
        <w:t>清零</w:t>
      </w:r>
    </w:p>
    <w:p w:rsidR="002C70F3" w:rsidRDefault="00282111" w:rsidP="009C7D3D">
      <w:pPr>
        <w:ind w:left="42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默认值为</w:t>
      </w:r>
      <w:r>
        <w:rPr>
          <w:rFonts w:ascii="Calibri" w:eastAsia="宋体" w:hAnsi="Calibri" w:cs="Times New Roman" w:hint="eastAsia"/>
        </w:rPr>
        <w:t>0</w:t>
      </w:r>
    </w:p>
    <w:p w:rsidR="00E505E7" w:rsidRDefault="00A0639D" w:rsidP="002C70F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Bit1: </w:t>
      </w:r>
    </w:p>
    <w:p w:rsidR="002C70F3" w:rsidRDefault="00091A15" w:rsidP="002C70F3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其它位</w:t>
      </w:r>
      <w:r w:rsidR="00E505E7"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保留</w:t>
      </w:r>
      <w:r w:rsidR="008B59C1">
        <w:rPr>
          <w:rFonts w:ascii="Calibri" w:eastAsia="宋体" w:hAnsi="Calibri" w:cs="Times New Roman" w:hint="eastAsia"/>
        </w:rPr>
        <w:t>；</w:t>
      </w:r>
    </w:p>
    <w:p w:rsidR="00091A15" w:rsidRPr="00091A15" w:rsidRDefault="00091A15" w:rsidP="002C70F3">
      <w:pPr>
        <w:rPr>
          <w:rFonts w:ascii="Calibri" w:eastAsia="宋体" w:hAnsi="Calibri" w:cs="Times New Roman"/>
        </w:rPr>
      </w:pPr>
    </w:p>
    <w:p w:rsidR="002C70F3" w:rsidRDefault="002C70F3"/>
    <w:p w:rsidR="00F94DD0" w:rsidRDefault="00F94DD0"/>
    <w:p w:rsidR="00F94DD0" w:rsidRDefault="00F94DD0"/>
    <w:p w:rsidR="00F02431" w:rsidRDefault="008A32DD" w:rsidP="008A32DD">
      <w:pPr>
        <w:pStyle w:val="3"/>
      </w:pPr>
      <w:bookmarkStart w:id="26" w:name="_Toc348080664"/>
      <w:r>
        <w:rPr>
          <w:rFonts w:hint="eastAsia"/>
        </w:rPr>
        <w:t>2</w:t>
      </w:r>
      <w:r>
        <w:rPr>
          <w:rFonts w:hint="eastAsia"/>
        </w:rPr>
        <w:t>）</w:t>
      </w:r>
      <w:r w:rsidR="00F02431">
        <w:rPr>
          <w:rFonts w:hint="eastAsia"/>
        </w:rPr>
        <w:t>播放完毕控制</w:t>
      </w:r>
      <w:bookmarkEnd w:id="26"/>
    </w:p>
    <w:p w:rsidR="00F02431" w:rsidRDefault="00F02431" w:rsidP="00F02431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F02431" w:rsidTr="004D7544">
        <w:tc>
          <w:tcPr>
            <w:tcW w:w="1080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F02431" w:rsidTr="004D7544">
        <w:tc>
          <w:tcPr>
            <w:tcW w:w="1080" w:type="dxa"/>
          </w:tcPr>
          <w:p w:rsidR="00F02431" w:rsidRDefault="00F02431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F02431" w:rsidRDefault="000128A2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END</w:t>
            </w:r>
            <w:r w:rsidR="00F02431">
              <w:rPr>
                <w:rFonts w:ascii="Calibri" w:eastAsia="宋体" w:hAnsi="Calibri" w:cs="Times New Roman" w:hint="eastAsia"/>
              </w:rPr>
              <w:t>_CTL</w:t>
            </w:r>
          </w:p>
        </w:tc>
        <w:tc>
          <w:tcPr>
            <w:tcW w:w="3600" w:type="dxa"/>
          </w:tcPr>
          <w:p w:rsidR="00F02431" w:rsidRDefault="00F02431" w:rsidP="008A593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播放</w:t>
            </w:r>
            <w:r w:rsidR="008A5933">
              <w:rPr>
                <w:rFonts w:ascii="Calibri" w:eastAsia="宋体" w:hAnsi="Calibri" w:cs="Times New Roman" w:hint="eastAsia"/>
              </w:rPr>
              <w:t>结束</w:t>
            </w:r>
            <w:r>
              <w:rPr>
                <w:rFonts w:ascii="Calibri" w:eastAsia="宋体" w:hAnsi="Calibri" w:cs="Times New Roman" w:hint="eastAsia"/>
              </w:rPr>
              <w:t>控制</w:t>
            </w:r>
          </w:p>
        </w:tc>
        <w:tc>
          <w:tcPr>
            <w:tcW w:w="935" w:type="dxa"/>
          </w:tcPr>
          <w:p w:rsidR="00F02431" w:rsidRDefault="00F02431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971" w:type="dxa"/>
          </w:tcPr>
          <w:p w:rsidR="00F02431" w:rsidRDefault="00F02431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F02431" w:rsidRDefault="00F02431" w:rsidP="00F02431">
      <w:pPr>
        <w:rPr>
          <w:rFonts w:ascii="Calibri" w:eastAsia="宋体" w:hAnsi="Calibri" w:cs="Times New Roman"/>
        </w:rPr>
      </w:pPr>
    </w:p>
    <w:p w:rsidR="00F02431" w:rsidRDefault="000128A2" w:rsidP="00F0243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Bit0:</w:t>
      </w:r>
      <w:r w:rsidRPr="00220D9A">
        <w:rPr>
          <w:rFonts w:ascii="Calibri" w:eastAsia="宋体" w:hAnsi="Calibri" w:cs="Times New Roman" w:hint="eastAsia"/>
        </w:rPr>
        <w:t>当影片播完最后一桢后，将该位置</w:t>
      </w:r>
      <w:r w:rsidRPr="00220D9A">
        <w:rPr>
          <w:rFonts w:ascii="Calibri" w:eastAsia="宋体" w:hAnsi="Calibri" w:cs="Times New Roman" w:hint="eastAsia"/>
        </w:rPr>
        <w:t>1</w:t>
      </w:r>
      <w:r w:rsidR="00220D9A" w:rsidRPr="00220D9A">
        <w:rPr>
          <w:rFonts w:hint="eastAsia"/>
        </w:rPr>
        <w:t>,</w:t>
      </w:r>
      <w:r w:rsidRPr="00220D9A">
        <w:rPr>
          <w:rFonts w:ascii="Calibri" w:eastAsia="宋体" w:hAnsi="Calibri" w:cs="Times New Roman" w:hint="eastAsia"/>
        </w:rPr>
        <w:t>FPGA</w:t>
      </w:r>
      <w:r w:rsidRPr="00220D9A">
        <w:rPr>
          <w:rFonts w:ascii="Calibri" w:eastAsia="宋体" w:hAnsi="Calibri" w:cs="Times New Roman" w:hint="eastAsia"/>
        </w:rPr>
        <w:t>将进行完整性校验相关工作</w:t>
      </w:r>
    </w:p>
    <w:p w:rsidR="00F02431" w:rsidRDefault="00BA2005" w:rsidP="00F0243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其它位：保留</w:t>
      </w:r>
    </w:p>
    <w:p w:rsidR="002C70F3" w:rsidRDefault="002C70F3"/>
    <w:p w:rsidR="00F94DD0" w:rsidRDefault="00F94DD0"/>
    <w:p w:rsidR="00F94DD0" w:rsidRDefault="00F94DD0"/>
    <w:p w:rsidR="00F94DD0" w:rsidRDefault="00F94DD0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Pr="00F02431" w:rsidRDefault="00A13A1B"/>
    <w:p w:rsidR="00F02431" w:rsidRDefault="004E2B05" w:rsidP="004E2B05">
      <w:pPr>
        <w:pStyle w:val="3"/>
      </w:pPr>
      <w:bookmarkStart w:id="27" w:name="_Toc348080665"/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645136" w:rsidRPr="006415D7">
        <w:rPr>
          <w:rFonts w:hint="eastAsia"/>
        </w:rPr>
        <w:t>INTOPIX</w:t>
      </w:r>
      <w:r w:rsidR="00645136" w:rsidRPr="006415D7">
        <w:rPr>
          <w:rFonts w:hint="eastAsia"/>
        </w:rPr>
        <w:t>水印头参数</w:t>
      </w:r>
      <w:bookmarkEnd w:id="27"/>
    </w:p>
    <w:p w:rsidR="00F02431" w:rsidRDefault="00F02431" w:rsidP="00F02431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F02431" w:rsidTr="004D7544">
        <w:tc>
          <w:tcPr>
            <w:tcW w:w="1080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F02431" w:rsidTr="004D7544">
        <w:tc>
          <w:tcPr>
            <w:tcW w:w="1080" w:type="dxa"/>
          </w:tcPr>
          <w:p w:rsidR="00F02431" w:rsidRDefault="00F02431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F02431" w:rsidRDefault="00C04729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WM_HEADER</w:t>
            </w:r>
          </w:p>
        </w:tc>
        <w:tc>
          <w:tcPr>
            <w:tcW w:w="3600" w:type="dxa"/>
          </w:tcPr>
          <w:p w:rsidR="00F02431" w:rsidRDefault="00C04729" w:rsidP="00F62C4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INTOPIX</w:t>
            </w:r>
            <w:r>
              <w:rPr>
                <w:rFonts w:ascii="Calibri" w:eastAsia="宋体" w:hAnsi="Calibri" w:cs="Times New Roman" w:hint="eastAsia"/>
              </w:rPr>
              <w:t>水印头参数</w:t>
            </w:r>
          </w:p>
        </w:tc>
        <w:tc>
          <w:tcPr>
            <w:tcW w:w="935" w:type="dxa"/>
          </w:tcPr>
          <w:p w:rsidR="00F02431" w:rsidRDefault="00F02431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971" w:type="dxa"/>
          </w:tcPr>
          <w:p w:rsidR="00F02431" w:rsidRDefault="00F02431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F02431" w:rsidRDefault="00F02431" w:rsidP="00F02431">
      <w:pPr>
        <w:rPr>
          <w:rFonts w:ascii="Calibri" w:eastAsia="宋体" w:hAnsi="Calibri" w:cs="Times New Roman"/>
        </w:rPr>
      </w:pPr>
    </w:p>
    <w:p w:rsidR="006D7266" w:rsidRPr="006415D7" w:rsidRDefault="00FD0D1F" w:rsidP="00FD0D1F">
      <w:r w:rsidRPr="006415D7">
        <w:rPr>
          <w:rFonts w:ascii="Calibri" w:eastAsia="宋体" w:hAnsi="Calibri" w:cs="Times New Roman" w:hint="eastAsia"/>
        </w:rPr>
        <w:t>Bit0</w:t>
      </w:r>
      <w:r w:rsidRPr="006415D7">
        <w:rPr>
          <w:rFonts w:ascii="Calibri" w:eastAsia="宋体" w:hAnsi="Calibri" w:cs="Times New Roman" w:hint="eastAsia"/>
        </w:rPr>
        <w:t>：写</w:t>
      </w:r>
      <w:r w:rsidRPr="006415D7">
        <w:rPr>
          <w:rFonts w:ascii="Calibri" w:eastAsia="宋体" w:hAnsi="Calibri" w:cs="Times New Roman" w:hint="eastAsia"/>
        </w:rPr>
        <w:t>1</w:t>
      </w:r>
      <w:r w:rsidR="00256237">
        <w:rPr>
          <w:rFonts w:ascii="Calibri" w:eastAsia="宋体" w:hAnsi="Calibri" w:cs="Times New Roman" w:hint="eastAsia"/>
        </w:rPr>
        <w:t>表明播放</w:t>
      </w:r>
      <w:r w:rsidRPr="006415D7">
        <w:rPr>
          <w:rFonts w:ascii="Calibri" w:eastAsia="宋体" w:hAnsi="Calibri" w:cs="Times New Roman" w:hint="eastAsia"/>
        </w:rPr>
        <w:t>3D</w:t>
      </w:r>
      <w:r w:rsidR="00256237">
        <w:rPr>
          <w:rFonts w:ascii="Calibri" w:eastAsia="宋体" w:hAnsi="Calibri" w:cs="Times New Roman" w:hint="eastAsia"/>
        </w:rPr>
        <w:t>影片</w:t>
      </w:r>
      <w:r w:rsidRPr="006415D7">
        <w:rPr>
          <w:rFonts w:ascii="Calibri" w:eastAsia="宋体" w:hAnsi="Calibri" w:cs="Times New Roman" w:hint="eastAsia"/>
        </w:rPr>
        <w:t>，写</w:t>
      </w:r>
      <w:r w:rsidRPr="006415D7">
        <w:rPr>
          <w:rFonts w:ascii="Calibri" w:eastAsia="宋体" w:hAnsi="Calibri" w:cs="Times New Roman" w:hint="eastAsia"/>
        </w:rPr>
        <w:t xml:space="preserve">0 </w:t>
      </w:r>
      <w:r w:rsidR="00256237">
        <w:rPr>
          <w:rFonts w:ascii="Calibri" w:eastAsia="宋体" w:hAnsi="Calibri" w:cs="Times New Roman" w:hint="eastAsia"/>
        </w:rPr>
        <w:t>表明播放</w:t>
      </w:r>
      <w:r w:rsidR="00256237">
        <w:rPr>
          <w:rFonts w:ascii="Calibri" w:eastAsia="宋体" w:hAnsi="Calibri" w:cs="Times New Roman" w:hint="eastAsia"/>
        </w:rPr>
        <w:t>2</w:t>
      </w:r>
      <w:r w:rsidRPr="006415D7">
        <w:rPr>
          <w:rFonts w:ascii="Calibri" w:eastAsia="宋体" w:hAnsi="Calibri" w:cs="Times New Roman" w:hint="eastAsia"/>
        </w:rPr>
        <w:t>D</w:t>
      </w:r>
      <w:r w:rsidR="00256237">
        <w:rPr>
          <w:rFonts w:ascii="Calibri" w:eastAsia="宋体" w:hAnsi="Calibri" w:cs="Times New Roman" w:hint="eastAsia"/>
        </w:rPr>
        <w:t>影片</w:t>
      </w:r>
      <w:r w:rsidR="006D7266" w:rsidRPr="006415D7">
        <w:rPr>
          <w:rFonts w:hint="eastAsia"/>
        </w:rPr>
        <w:t>;</w:t>
      </w:r>
    </w:p>
    <w:p w:rsidR="006D7266" w:rsidRPr="006415D7" w:rsidRDefault="00D07AEA" w:rsidP="006D7266">
      <w:pPr>
        <w:ind w:firstLineChars="400" w:firstLine="840"/>
      </w:pPr>
      <w:r w:rsidRPr="006415D7">
        <w:rPr>
          <w:rFonts w:hint="eastAsia"/>
        </w:rPr>
        <w:t>默认值为</w:t>
      </w:r>
      <w:r w:rsidRPr="006415D7">
        <w:rPr>
          <w:rFonts w:hint="eastAsia"/>
        </w:rPr>
        <w:t>0</w:t>
      </w:r>
      <w:r w:rsidR="006D7266" w:rsidRPr="006415D7">
        <w:rPr>
          <w:rFonts w:hint="eastAsia"/>
        </w:rPr>
        <w:t>;</w:t>
      </w:r>
    </w:p>
    <w:p w:rsidR="00F02431" w:rsidRPr="006415D7" w:rsidRDefault="00FD0D1F" w:rsidP="006D7266">
      <w:pPr>
        <w:ind w:firstLineChars="400" w:firstLine="840"/>
        <w:rPr>
          <w:rFonts w:ascii="Calibri" w:eastAsia="宋体" w:hAnsi="Calibri" w:cs="Times New Roman"/>
        </w:rPr>
      </w:pPr>
      <w:r w:rsidRPr="006415D7">
        <w:rPr>
          <w:rFonts w:ascii="Calibri" w:eastAsia="宋体" w:hAnsi="Calibri" w:cs="Times New Roman" w:hint="eastAsia"/>
        </w:rPr>
        <w:t>播放影片前需要设定该参数</w:t>
      </w:r>
      <w:r w:rsidR="00F02431" w:rsidRPr="006415D7">
        <w:rPr>
          <w:rFonts w:ascii="Calibri" w:eastAsia="宋体" w:hAnsi="Calibri" w:cs="Times New Roman" w:hint="eastAsia"/>
        </w:rPr>
        <w:t>；</w:t>
      </w:r>
    </w:p>
    <w:p w:rsidR="00693FD2" w:rsidRPr="006415D7" w:rsidRDefault="00EF115C" w:rsidP="006D7266">
      <w:pPr>
        <w:ind w:firstLineChars="400" w:firstLine="840"/>
        <w:rPr>
          <w:rFonts w:ascii="Calibri" w:eastAsia="宋体" w:hAnsi="Calibri" w:cs="Times New Roman"/>
        </w:rPr>
      </w:pPr>
      <w:r w:rsidRPr="006415D7">
        <w:rPr>
          <w:rFonts w:ascii="Calibri" w:eastAsia="宋体" w:hAnsi="Calibri" w:cs="Times New Roman" w:hint="eastAsia"/>
        </w:rPr>
        <w:t>此位等同于</w:t>
      </w:r>
      <w:r w:rsidRPr="006415D7">
        <w:rPr>
          <w:rFonts w:ascii="Calibri" w:eastAsia="宋体" w:hAnsi="Calibri" w:cs="Times New Roman" w:hint="eastAsia"/>
        </w:rPr>
        <w:t>INTOPIX</w:t>
      </w:r>
      <w:r w:rsidRPr="006415D7">
        <w:rPr>
          <w:rFonts w:ascii="Calibri" w:eastAsia="宋体" w:hAnsi="Calibri" w:cs="Times New Roman" w:hint="eastAsia"/>
        </w:rPr>
        <w:t>水印头中的</w:t>
      </w:r>
      <w:r w:rsidRPr="006415D7">
        <w:rPr>
          <w:rFonts w:ascii="Calibri" w:eastAsia="宋体" w:hAnsi="Calibri" w:cs="Times New Roman" w:hint="eastAsia"/>
        </w:rPr>
        <w:t xml:space="preserve">ACTIVE </w:t>
      </w:r>
      <w:r w:rsidRPr="006415D7">
        <w:rPr>
          <w:rFonts w:ascii="Calibri" w:eastAsia="宋体" w:hAnsi="Calibri" w:cs="Times New Roman" w:hint="eastAsia"/>
        </w:rPr>
        <w:t>位</w:t>
      </w:r>
    </w:p>
    <w:p w:rsidR="008B59C1" w:rsidRPr="006415D7" w:rsidRDefault="00C04729" w:rsidP="00FD0D1F">
      <w:pPr>
        <w:rPr>
          <w:rFonts w:ascii="Calibri" w:eastAsia="宋体" w:hAnsi="Calibri" w:cs="Times New Roman"/>
        </w:rPr>
      </w:pPr>
      <w:r w:rsidRPr="006415D7">
        <w:rPr>
          <w:rFonts w:ascii="Calibri" w:eastAsia="宋体" w:hAnsi="Calibri" w:cs="Times New Roman" w:hint="eastAsia"/>
        </w:rPr>
        <w:t xml:space="preserve"> Bit</w:t>
      </w:r>
      <w:r w:rsidR="003B27D8" w:rsidRPr="006415D7">
        <w:rPr>
          <w:rFonts w:ascii="Calibri" w:eastAsia="宋体" w:hAnsi="Calibri" w:cs="Times New Roman" w:hint="eastAsia"/>
        </w:rPr>
        <w:t xml:space="preserve">7:4: FPS MODE </w:t>
      </w:r>
      <w:r w:rsidR="003B27D8" w:rsidRPr="006415D7">
        <w:rPr>
          <w:rFonts w:ascii="Calibri" w:eastAsia="宋体" w:hAnsi="Calibri" w:cs="Times New Roman" w:hint="eastAsia"/>
        </w:rPr>
        <w:t>设置，参见水印及</w:t>
      </w:r>
      <w:r w:rsidR="003B27D8" w:rsidRPr="006415D7">
        <w:rPr>
          <w:rFonts w:ascii="Calibri" w:eastAsia="宋体" w:hAnsi="Calibri" w:cs="Times New Roman" w:hint="eastAsia"/>
        </w:rPr>
        <w:t xml:space="preserve">INTOPIX </w:t>
      </w:r>
      <w:r w:rsidR="003B27D8" w:rsidRPr="006415D7">
        <w:rPr>
          <w:rFonts w:ascii="Calibri" w:eastAsia="宋体" w:hAnsi="Calibri" w:cs="Times New Roman" w:hint="eastAsia"/>
        </w:rPr>
        <w:t>文档，默认值为</w:t>
      </w:r>
      <w:r w:rsidR="003B27D8" w:rsidRPr="006415D7">
        <w:rPr>
          <w:rFonts w:ascii="Calibri" w:eastAsia="宋体" w:hAnsi="Calibri" w:cs="Times New Roman" w:hint="eastAsia"/>
        </w:rPr>
        <w:t>0X0</w:t>
      </w:r>
    </w:p>
    <w:p w:rsidR="006D7266" w:rsidRPr="006415D7" w:rsidRDefault="006D7266" w:rsidP="00FD0D1F">
      <w:pPr>
        <w:rPr>
          <w:rFonts w:ascii="Calibri" w:eastAsia="宋体" w:hAnsi="Calibri" w:cs="Times New Roman"/>
        </w:rPr>
      </w:pPr>
      <w:r w:rsidRPr="006415D7">
        <w:rPr>
          <w:rFonts w:ascii="Calibri" w:eastAsia="宋体" w:hAnsi="Calibri" w:cs="Times New Roman" w:hint="eastAsia"/>
        </w:rPr>
        <w:t>其它位：保留</w:t>
      </w:r>
    </w:p>
    <w:p w:rsidR="00F02431" w:rsidRDefault="00A13A1B" w:rsidP="00F0243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drawing>
          <wp:inline distT="0" distB="0" distL="0" distR="0">
            <wp:extent cx="5623339" cy="421005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78" cy="421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DD0" w:rsidRDefault="00F94DD0" w:rsidP="00F02431">
      <w:pPr>
        <w:rPr>
          <w:rFonts w:ascii="Calibri" w:eastAsia="宋体" w:hAnsi="Calibri" w:cs="Times New Roman"/>
        </w:rPr>
      </w:pPr>
    </w:p>
    <w:p w:rsidR="00F94DD0" w:rsidRDefault="00F94DD0" w:rsidP="00F02431">
      <w:pPr>
        <w:rPr>
          <w:rFonts w:ascii="Calibri" w:eastAsia="宋体" w:hAnsi="Calibri" w:cs="Times New Roman"/>
        </w:rPr>
      </w:pPr>
    </w:p>
    <w:p w:rsidR="00772F77" w:rsidRDefault="00772F77" w:rsidP="00F02431">
      <w:pPr>
        <w:rPr>
          <w:rFonts w:ascii="Calibri" w:eastAsia="宋体" w:hAnsi="Calibri" w:cs="Times New Roman"/>
        </w:rPr>
      </w:pPr>
    </w:p>
    <w:p w:rsidR="00772F77" w:rsidRDefault="00772F77" w:rsidP="00F02431">
      <w:pPr>
        <w:rPr>
          <w:rFonts w:ascii="Calibri" w:eastAsia="宋体" w:hAnsi="Calibri" w:cs="Times New Roman"/>
        </w:rPr>
      </w:pPr>
    </w:p>
    <w:p w:rsidR="00772F77" w:rsidRDefault="00772F77" w:rsidP="00F02431">
      <w:pPr>
        <w:rPr>
          <w:rFonts w:ascii="Calibri" w:eastAsia="宋体" w:hAnsi="Calibri" w:cs="Times New Roman"/>
        </w:rPr>
      </w:pPr>
    </w:p>
    <w:p w:rsidR="00772F77" w:rsidRDefault="00772F77" w:rsidP="00F02431">
      <w:pPr>
        <w:rPr>
          <w:rFonts w:ascii="Calibri" w:eastAsia="宋体" w:hAnsi="Calibri" w:cs="Times New Roman"/>
        </w:rPr>
      </w:pPr>
    </w:p>
    <w:p w:rsidR="00772F77" w:rsidRDefault="00772F77" w:rsidP="00F02431">
      <w:pPr>
        <w:rPr>
          <w:rFonts w:ascii="Calibri" w:eastAsia="宋体" w:hAnsi="Calibri" w:cs="Times New Roman"/>
        </w:rPr>
      </w:pPr>
    </w:p>
    <w:p w:rsidR="00772F77" w:rsidRDefault="00772F77" w:rsidP="00F02431">
      <w:pPr>
        <w:rPr>
          <w:rFonts w:ascii="Calibri" w:eastAsia="宋体" w:hAnsi="Calibri" w:cs="Times New Roman"/>
        </w:rPr>
      </w:pPr>
    </w:p>
    <w:p w:rsidR="00772F77" w:rsidRDefault="00772F77" w:rsidP="00F02431">
      <w:pPr>
        <w:rPr>
          <w:rFonts w:ascii="Calibri" w:eastAsia="宋体" w:hAnsi="Calibri" w:cs="Times New Roman"/>
        </w:rPr>
      </w:pPr>
    </w:p>
    <w:p w:rsidR="00772F77" w:rsidRDefault="00772F77" w:rsidP="00F02431">
      <w:pPr>
        <w:rPr>
          <w:rFonts w:ascii="Calibri" w:eastAsia="宋体" w:hAnsi="Calibri" w:cs="Times New Roman"/>
        </w:rPr>
      </w:pPr>
    </w:p>
    <w:p w:rsidR="003F7D77" w:rsidRDefault="00DE1B89" w:rsidP="00DE1B89">
      <w:pPr>
        <w:pStyle w:val="3"/>
      </w:pPr>
      <w:bookmarkStart w:id="28" w:name="_Toc348080666"/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del w:id="29" w:author="王斌" w:date="2013-02-07T15:16:00Z">
        <w:r w:rsidR="003F7D77" w:rsidRPr="006415D7" w:rsidDel="00C3425E">
          <w:rPr>
            <w:rFonts w:hint="eastAsia"/>
          </w:rPr>
          <w:delText xml:space="preserve">INTOPIX   SOS </w:delText>
        </w:r>
        <w:r w:rsidR="003F7D77" w:rsidRPr="006415D7" w:rsidDel="00C3425E">
          <w:rPr>
            <w:rFonts w:hint="eastAsia"/>
          </w:rPr>
          <w:delText>头参数</w:delText>
        </w:r>
      </w:del>
      <w:bookmarkEnd w:id="28"/>
    </w:p>
    <w:p w:rsidR="003F7D77" w:rsidDel="004A069F" w:rsidRDefault="003F7D77" w:rsidP="003F7D77">
      <w:pPr>
        <w:rPr>
          <w:del w:id="30" w:author="王斌" w:date="2013-07-15T23:09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3F7D77" w:rsidDel="004A069F" w:rsidTr="004D7544">
        <w:trPr>
          <w:del w:id="31" w:author="王斌" w:date="2013-07-15T23:09:00Z"/>
        </w:trPr>
        <w:tc>
          <w:tcPr>
            <w:tcW w:w="1080" w:type="dxa"/>
            <w:shd w:val="clear" w:color="auto" w:fill="00FFFF"/>
          </w:tcPr>
          <w:p w:rsidR="003F7D77" w:rsidRPr="004E4605" w:rsidDel="004A069F" w:rsidRDefault="003F7D77" w:rsidP="004D7544">
            <w:pPr>
              <w:rPr>
                <w:del w:id="32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33" w:author="王斌" w:date="2013-07-15T23:09:00Z">
              <w:r w:rsidRPr="004E4605" w:rsidDel="004A069F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ADDR</w:delText>
              </w:r>
            </w:del>
          </w:p>
        </w:tc>
        <w:tc>
          <w:tcPr>
            <w:tcW w:w="1800" w:type="dxa"/>
            <w:shd w:val="clear" w:color="auto" w:fill="00FFFF"/>
          </w:tcPr>
          <w:p w:rsidR="003F7D77" w:rsidRPr="004E4605" w:rsidDel="004A069F" w:rsidRDefault="003F7D77" w:rsidP="004D7544">
            <w:pPr>
              <w:rPr>
                <w:del w:id="34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35" w:author="王斌" w:date="2013-07-15T23:09:00Z">
              <w:r w:rsidRPr="004E4605" w:rsidDel="004A069F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REGISTER NAME</w:delText>
              </w:r>
            </w:del>
          </w:p>
        </w:tc>
        <w:tc>
          <w:tcPr>
            <w:tcW w:w="3600" w:type="dxa"/>
            <w:shd w:val="clear" w:color="auto" w:fill="00FFFF"/>
          </w:tcPr>
          <w:p w:rsidR="003F7D77" w:rsidRPr="004E4605" w:rsidDel="004A069F" w:rsidRDefault="003F7D77" w:rsidP="004D7544">
            <w:pPr>
              <w:rPr>
                <w:del w:id="36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37" w:author="王斌" w:date="2013-07-15T23:09:00Z">
              <w:r w:rsidRPr="004E4605" w:rsidDel="004A069F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REGISTER DESCRIPTION</w:delText>
              </w:r>
            </w:del>
          </w:p>
        </w:tc>
        <w:tc>
          <w:tcPr>
            <w:tcW w:w="935" w:type="dxa"/>
            <w:shd w:val="clear" w:color="auto" w:fill="00FFFF"/>
          </w:tcPr>
          <w:p w:rsidR="003F7D77" w:rsidRPr="004E4605" w:rsidDel="004A069F" w:rsidRDefault="003F7D77" w:rsidP="004D7544">
            <w:pPr>
              <w:rPr>
                <w:del w:id="38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39" w:author="王斌" w:date="2013-07-15T23:09:00Z">
              <w:r w:rsidRPr="004E4605" w:rsidDel="004A069F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R/W</w:delText>
              </w:r>
            </w:del>
          </w:p>
        </w:tc>
        <w:tc>
          <w:tcPr>
            <w:tcW w:w="1971" w:type="dxa"/>
            <w:shd w:val="clear" w:color="auto" w:fill="00FFFF"/>
          </w:tcPr>
          <w:p w:rsidR="003F7D77" w:rsidRPr="004E4605" w:rsidDel="004A069F" w:rsidRDefault="003F7D77" w:rsidP="004D7544">
            <w:pPr>
              <w:rPr>
                <w:del w:id="40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41" w:author="王斌" w:date="2013-07-15T23:09:00Z">
              <w:r w:rsidRPr="004E4605" w:rsidDel="004A069F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RESET VALUE</w:delText>
              </w:r>
            </w:del>
          </w:p>
        </w:tc>
      </w:tr>
      <w:tr w:rsidR="003F7D77" w:rsidDel="004A069F" w:rsidTr="004D7544">
        <w:trPr>
          <w:del w:id="42" w:author="王斌" w:date="2013-07-15T23:09:00Z"/>
        </w:trPr>
        <w:tc>
          <w:tcPr>
            <w:tcW w:w="1080" w:type="dxa"/>
          </w:tcPr>
          <w:p w:rsidR="003F7D77" w:rsidDel="004A069F" w:rsidRDefault="003F7D77" w:rsidP="004D7544">
            <w:pPr>
              <w:rPr>
                <w:del w:id="43" w:author="王斌" w:date="2013-07-15T23:09:00Z"/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3F7D77" w:rsidDel="004A069F" w:rsidRDefault="003F7D77" w:rsidP="004D7544">
            <w:pPr>
              <w:rPr>
                <w:del w:id="44" w:author="王斌" w:date="2013-07-15T23:09:00Z"/>
                <w:rFonts w:ascii="Calibri" w:eastAsia="宋体" w:hAnsi="Calibri" w:cs="Times New Roman"/>
              </w:rPr>
            </w:pPr>
            <w:del w:id="45" w:author="王斌" w:date="2013-07-15T23:09:00Z">
              <w:r w:rsidDel="004A069F">
                <w:rPr>
                  <w:rFonts w:ascii="Calibri" w:eastAsia="宋体" w:hAnsi="Calibri" w:cs="Times New Roman" w:hint="eastAsia"/>
                </w:rPr>
                <w:delText>SOS_HEADER</w:delText>
              </w:r>
            </w:del>
          </w:p>
        </w:tc>
        <w:tc>
          <w:tcPr>
            <w:tcW w:w="3600" w:type="dxa"/>
          </w:tcPr>
          <w:p w:rsidR="003F7D77" w:rsidDel="004A069F" w:rsidRDefault="003F7D77" w:rsidP="003F7D77">
            <w:pPr>
              <w:rPr>
                <w:del w:id="46" w:author="王斌" w:date="2013-07-15T23:09:00Z"/>
                <w:rFonts w:ascii="Calibri" w:eastAsia="宋体" w:hAnsi="Calibri" w:cs="Times New Roman"/>
              </w:rPr>
            </w:pPr>
            <w:del w:id="47" w:author="王斌" w:date="2013-07-15T23:09:00Z">
              <w:r w:rsidDel="004A069F">
                <w:rPr>
                  <w:rFonts w:ascii="Calibri" w:eastAsia="宋体" w:hAnsi="Calibri" w:cs="Times New Roman" w:hint="eastAsia"/>
                </w:rPr>
                <w:delText>INTOPIXSOS</w:delText>
              </w:r>
              <w:r w:rsidDel="004A069F">
                <w:rPr>
                  <w:rFonts w:ascii="Calibri" w:eastAsia="宋体" w:hAnsi="Calibri" w:cs="Times New Roman" w:hint="eastAsia"/>
                </w:rPr>
                <w:delText>头参数</w:delText>
              </w:r>
            </w:del>
          </w:p>
        </w:tc>
        <w:tc>
          <w:tcPr>
            <w:tcW w:w="935" w:type="dxa"/>
          </w:tcPr>
          <w:p w:rsidR="003F7D77" w:rsidDel="004A069F" w:rsidRDefault="003F7D77" w:rsidP="004D7544">
            <w:pPr>
              <w:rPr>
                <w:del w:id="48" w:author="王斌" w:date="2013-07-15T23:09:00Z"/>
                <w:rFonts w:ascii="Calibri" w:eastAsia="宋体" w:hAnsi="Calibri" w:cs="Times New Roman"/>
              </w:rPr>
            </w:pPr>
            <w:del w:id="49" w:author="王斌" w:date="2013-07-15T23:09:00Z">
              <w:r w:rsidDel="004A069F">
                <w:rPr>
                  <w:rFonts w:ascii="Calibri" w:eastAsia="宋体" w:hAnsi="Calibri" w:cs="Times New Roman" w:hint="eastAsia"/>
                </w:rPr>
                <w:delText>W</w:delText>
              </w:r>
            </w:del>
          </w:p>
        </w:tc>
        <w:tc>
          <w:tcPr>
            <w:tcW w:w="1971" w:type="dxa"/>
          </w:tcPr>
          <w:p w:rsidR="003F7D77" w:rsidDel="004A069F" w:rsidRDefault="003F7D77" w:rsidP="004D7544">
            <w:pPr>
              <w:rPr>
                <w:del w:id="50" w:author="王斌" w:date="2013-07-15T23:09:00Z"/>
                <w:rFonts w:ascii="Calibri" w:eastAsia="宋体" w:hAnsi="Calibri" w:cs="Times New Roman"/>
              </w:rPr>
            </w:pPr>
            <w:del w:id="51" w:author="王斌" w:date="2013-07-15T23:09:00Z">
              <w:r w:rsidDel="004A069F">
                <w:rPr>
                  <w:rFonts w:ascii="Calibri" w:eastAsia="宋体" w:hAnsi="Calibri" w:cs="Times New Roman" w:hint="eastAsia"/>
                </w:rPr>
                <w:delText>See Bit Field</w:delText>
              </w:r>
            </w:del>
          </w:p>
        </w:tc>
      </w:tr>
    </w:tbl>
    <w:p w:rsidR="003F7D77" w:rsidRPr="00D95E02" w:rsidDel="004A069F" w:rsidRDefault="003F7D77" w:rsidP="00003B24">
      <w:pPr>
        <w:rPr>
          <w:del w:id="52" w:author="王斌" w:date="2013-07-15T23:09:00Z"/>
          <w:rFonts w:ascii="Calibri" w:eastAsia="宋体" w:hAnsi="Calibri" w:cs="Times New Roman"/>
        </w:rPr>
      </w:pPr>
    </w:p>
    <w:p w:rsidR="003F7D77" w:rsidRPr="006415D7" w:rsidDel="00C3425E" w:rsidRDefault="003F7D77" w:rsidP="00C3425E">
      <w:pPr>
        <w:rPr>
          <w:del w:id="53" w:author="王斌" w:date="2013-02-07T15:16:00Z"/>
          <w:rFonts w:ascii="Calibri" w:eastAsia="宋体" w:hAnsi="Calibri" w:cs="Times New Roman"/>
        </w:rPr>
      </w:pPr>
      <w:del w:id="54" w:author="王斌" w:date="2013-02-07T15:16:00Z">
        <w:r w:rsidRPr="006415D7" w:rsidDel="00C3425E">
          <w:rPr>
            <w:rFonts w:ascii="Calibri" w:eastAsia="宋体" w:hAnsi="Calibri" w:cs="Times New Roman" w:hint="eastAsia"/>
          </w:rPr>
          <w:delText>Bit</w:delText>
        </w:r>
        <w:r w:rsidR="00003B24" w:rsidRPr="006415D7" w:rsidDel="00C3425E">
          <w:rPr>
            <w:rFonts w:ascii="Calibri" w:eastAsia="宋体" w:hAnsi="Calibri" w:cs="Times New Roman" w:hint="eastAsia"/>
          </w:rPr>
          <w:delText>15</w:delText>
        </w:r>
        <w:r w:rsidRPr="006415D7" w:rsidDel="00C3425E">
          <w:rPr>
            <w:rFonts w:ascii="Calibri" w:eastAsia="宋体" w:hAnsi="Calibri" w:cs="Times New Roman" w:hint="eastAsia"/>
          </w:rPr>
          <w:delText>:</w:delText>
        </w:r>
        <w:r w:rsidR="00003B24" w:rsidRPr="006415D7" w:rsidDel="00C3425E">
          <w:rPr>
            <w:rFonts w:ascii="Calibri" w:eastAsia="宋体" w:hAnsi="Calibri" w:cs="Times New Roman" w:hint="eastAsia"/>
          </w:rPr>
          <w:delText>0</w:delText>
        </w:r>
        <w:r w:rsidRPr="006415D7" w:rsidDel="00C3425E">
          <w:rPr>
            <w:rFonts w:ascii="Calibri" w:eastAsia="宋体" w:hAnsi="Calibri" w:cs="Times New Roman" w:hint="eastAsia"/>
          </w:rPr>
          <w:delText>:</w:delText>
        </w:r>
        <w:r w:rsidR="00003B24" w:rsidRPr="006415D7" w:rsidDel="00C3425E">
          <w:rPr>
            <w:rFonts w:ascii="Calibri" w:eastAsia="宋体" w:hAnsi="Calibri" w:cs="Times New Roman" w:hint="eastAsia"/>
          </w:rPr>
          <w:delText>DecOpt</w:delText>
        </w:r>
        <w:r w:rsidRPr="006415D7" w:rsidDel="00C3425E">
          <w:rPr>
            <w:rFonts w:ascii="Calibri" w:eastAsia="宋体" w:hAnsi="Calibri" w:cs="Times New Roman" w:hint="eastAsia"/>
          </w:rPr>
          <w:delText>设置，参见水印及</w:delText>
        </w:r>
        <w:r w:rsidRPr="006415D7" w:rsidDel="00C3425E">
          <w:rPr>
            <w:rFonts w:ascii="Calibri" w:eastAsia="宋体" w:hAnsi="Calibri" w:cs="Times New Roman" w:hint="eastAsia"/>
          </w:rPr>
          <w:delText xml:space="preserve">INTOPIX </w:delText>
        </w:r>
        <w:r w:rsidRPr="006415D7" w:rsidDel="00C3425E">
          <w:rPr>
            <w:rFonts w:ascii="Calibri" w:eastAsia="宋体" w:hAnsi="Calibri" w:cs="Times New Roman" w:hint="eastAsia"/>
          </w:rPr>
          <w:delText>文档，默认值为</w:delText>
        </w:r>
        <w:r w:rsidRPr="006415D7" w:rsidDel="00C3425E">
          <w:rPr>
            <w:rFonts w:ascii="Calibri" w:eastAsia="宋体" w:hAnsi="Calibri" w:cs="Times New Roman" w:hint="eastAsia"/>
          </w:rPr>
          <w:delText>0X</w:delText>
        </w:r>
        <w:r w:rsidR="009E304F" w:rsidRPr="006415D7" w:rsidDel="00C3425E">
          <w:rPr>
            <w:rFonts w:ascii="Calibri" w:eastAsia="宋体" w:hAnsi="Calibri" w:cs="Times New Roman" w:hint="eastAsia"/>
          </w:rPr>
          <w:delText>00</w:delText>
        </w:r>
      </w:del>
      <w:ins w:id="55" w:author="xx" w:date="2012-12-14T14:01:00Z">
        <w:del w:id="56" w:author="王斌" w:date="2013-02-07T15:16:00Z">
          <w:r w:rsidR="00F517A6" w:rsidDel="00C3425E">
            <w:rPr>
              <w:rFonts w:ascii="Calibri" w:eastAsia="宋体" w:hAnsi="Calibri" w:cs="Times New Roman" w:hint="eastAsia"/>
            </w:rPr>
            <w:delText>0</w:delText>
          </w:r>
        </w:del>
      </w:ins>
      <w:del w:id="57" w:author="王斌" w:date="2013-02-07T15:16:00Z">
        <w:r w:rsidR="00003B24" w:rsidRPr="006415D7" w:rsidDel="00C3425E">
          <w:rPr>
            <w:rFonts w:ascii="Calibri" w:eastAsia="宋体" w:hAnsi="Calibri" w:cs="Times New Roman" w:hint="eastAsia"/>
          </w:rPr>
          <w:delText>80</w:delText>
        </w:r>
      </w:del>
    </w:p>
    <w:p w:rsidR="003F7D77" w:rsidRPr="006415D7" w:rsidDel="00C3425E" w:rsidRDefault="003F7D77" w:rsidP="00C3425E">
      <w:pPr>
        <w:rPr>
          <w:del w:id="58" w:author="王斌" w:date="2013-02-07T15:16:00Z"/>
          <w:rFonts w:ascii="Calibri" w:eastAsia="宋体" w:hAnsi="Calibri" w:cs="Times New Roman"/>
        </w:rPr>
      </w:pPr>
      <w:del w:id="59" w:author="王斌" w:date="2013-02-07T15:16:00Z">
        <w:r w:rsidRPr="006415D7" w:rsidDel="00C3425E">
          <w:rPr>
            <w:rFonts w:ascii="Calibri" w:eastAsia="宋体" w:hAnsi="Calibri" w:cs="Times New Roman" w:hint="eastAsia"/>
          </w:rPr>
          <w:delText>其它位：保留</w:delText>
        </w:r>
      </w:del>
    </w:p>
    <w:p w:rsidR="00C76E97" w:rsidRDefault="009E304F">
      <w:pPr>
        <w:rPr>
          <w:rFonts w:ascii="Calibri" w:eastAsia="宋体" w:hAnsi="Calibri" w:cs="Times New Roman"/>
        </w:rPr>
      </w:pPr>
      <w:del w:id="60" w:author="王斌" w:date="2013-02-07T15:16:00Z">
        <w:r w:rsidRPr="006415D7" w:rsidDel="00C3425E">
          <w:rPr>
            <w:rFonts w:ascii="Calibri" w:eastAsia="宋体" w:hAnsi="Calibri" w:cs="Times New Roman" w:hint="eastAsia"/>
          </w:rPr>
          <w:delText xml:space="preserve">   Bit</w:delText>
        </w:r>
        <w:r w:rsidR="00F31F18" w:rsidRPr="006415D7" w:rsidDel="00C3425E">
          <w:rPr>
            <w:rFonts w:ascii="Calibri" w:eastAsia="宋体" w:hAnsi="Calibri" w:cs="Times New Roman" w:hint="eastAsia"/>
          </w:rPr>
          <w:delText>23:16: Frame Rate</w:delText>
        </w:r>
        <w:r w:rsidR="00F31F18" w:rsidRPr="006415D7" w:rsidDel="00C3425E">
          <w:rPr>
            <w:rFonts w:ascii="Calibri" w:eastAsia="宋体" w:hAnsi="Calibri" w:cs="Times New Roman" w:hint="eastAsia"/>
          </w:rPr>
          <w:delText>设置，参见水印及</w:delText>
        </w:r>
        <w:r w:rsidR="00F31F18" w:rsidRPr="006415D7" w:rsidDel="00C3425E">
          <w:rPr>
            <w:rFonts w:ascii="Calibri" w:eastAsia="宋体" w:hAnsi="Calibri" w:cs="Times New Roman" w:hint="eastAsia"/>
          </w:rPr>
          <w:delText xml:space="preserve">INTOPIX </w:delText>
        </w:r>
        <w:r w:rsidR="00F31F18" w:rsidRPr="006415D7" w:rsidDel="00C3425E">
          <w:rPr>
            <w:rFonts w:ascii="Calibri" w:eastAsia="宋体" w:hAnsi="Calibri" w:cs="Times New Roman" w:hint="eastAsia"/>
          </w:rPr>
          <w:delText>文档，默认值为</w:delText>
        </w:r>
        <w:r w:rsidR="00F31F18" w:rsidRPr="006415D7" w:rsidDel="00C3425E">
          <w:rPr>
            <w:rFonts w:ascii="Calibri" w:eastAsia="宋体" w:hAnsi="Calibri" w:cs="Times New Roman" w:hint="eastAsia"/>
          </w:rPr>
          <w:delText>0X80</w:delText>
        </w:r>
        <w:r w:rsidR="00906DE5" w:rsidRPr="006415D7" w:rsidDel="00C3425E">
          <w:rPr>
            <w:rFonts w:ascii="Calibri" w:eastAsia="宋体" w:hAnsi="Calibri" w:cs="Times New Roman" w:hint="eastAsia"/>
          </w:rPr>
          <w:delText>（</w:delText>
        </w:r>
        <w:r w:rsidR="00906DE5" w:rsidRPr="006415D7" w:rsidDel="00C3425E">
          <w:rPr>
            <w:rFonts w:ascii="Calibri" w:eastAsia="宋体" w:hAnsi="Calibri" w:cs="Times New Roman" w:hint="eastAsia"/>
          </w:rPr>
          <w:delText>24FPS</w:delText>
        </w:r>
        <w:r w:rsidR="00906DE5" w:rsidRPr="006415D7" w:rsidDel="00C3425E">
          <w:rPr>
            <w:rFonts w:ascii="Calibri" w:eastAsia="宋体" w:hAnsi="Calibri" w:cs="Times New Roman" w:hint="eastAsia"/>
          </w:rPr>
          <w:delText>）</w:delText>
        </w:r>
      </w:del>
    </w:p>
    <w:p w:rsidR="00C04729" w:rsidRDefault="00C04729" w:rsidP="00F02431">
      <w:pPr>
        <w:rPr>
          <w:rFonts w:ascii="Calibri" w:eastAsia="宋体" w:hAnsi="Calibri" w:cs="Times New Roman"/>
        </w:rPr>
      </w:pPr>
    </w:p>
    <w:p w:rsidR="006C4432" w:rsidRDefault="006C4432" w:rsidP="00F02431">
      <w:pPr>
        <w:rPr>
          <w:rFonts w:ascii="Calibri" w:eastAsia="宋体" w:hAnsi="Calibri" w:cs="Times New Roman"/>
        </w:rPr>
      </w:pPr>
    </w:p>
    <w:p w:rsidR="00D95E02" w:rsidRDefault="00D95E02" w:rsidP="00F02431">
      <w:pPr>
        <w:rPr>
          <w:rFonts w:ascii="Calibri" w:eastAsia="宋体" w:hAnsi="Calibri" w:cs="Times New Roman"/>
        </w:rPr>
      </w:pPr>
    </w:p>
    <w:p w:rsidR="00D95E02" w:rsidRDefault="00D95E02" w:rsidP="00F02431">
      <w:pPr>
        <w:rPr>
          <w:rFonts w:ascii="Calibri" w:eastAsia="宋体" w:hAnsi="Calibri" w:cs="Times New Roman"/>
        </w:rPr>
      </w:pPr>
    </w:p>
    <w:p w:rsidR="00FD5958" w:rsidRPr="00285532" w:rsidRDefault="00A30F06" w:rsidP="00A30F06">
      <w:pPr>
        <w:pStyle w:val="3"/>
      </w:pPr>
      <w:bookmarkStart w:id="61" w:name="_Toc348080667"/>
      <w:r>
        <w:rPr>
          <w:rFonts w:hint="eastAsia"/>
        </w:rPr>
        <w:t>5</w:t>
      </w:r>
      <w:r>
        <w:rPr>
          <w:rFonts w:hint="eastAsia"/>
        </w:rPr>
        <w:t>）</w:t>
      </w:r>
      <w:r w:rsidR="00E155DA">
        <w:rPr>
          <w:rFonts w:hint="eastAsia"/>
        </w:rPr>
        <w:t>VIDEO</w:t>
      </w:r>
      <w:r w:rsidR="00AB1DA6" w:rsidRPr="00AB1DA6">
        <w:t>_PARA1(</w:t>
      </w:r>
      <w:r w:rsidR="00770641">
        <w:rPr>
          <w:rFonts w:hint="eastAsia"/>
        </w:rPr>
        <w:t>视频</w:t>
      </w:r>
      <w:r w:rsidR="00AB1DA6" w:rsidRPr="00AB1DA6">
        <w:rPr>
          <w:rFonts w:hint="eastAsia"/>
        </w:rPr>
        <w:t>参数</w:t>
      </w:r>
      <w:r w:rsidR="00AB1DA6" w:rsidRPr="00AB1DA6">
        <w:t>1)</w:t>
      </w:r>
      <w:bookmarkEnd w:id="61"/>
    </w:p>
    <w:p w:rsidR="00FD5958" w:rsidRPr="00285532" w:rsidRDefault="00FD5958" w:rsidP="00FD5958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FD5958" w:rsidRPr="00285532" w:rsidTr="004D7544">
        <w:tc>
          <w:tcPr>
            <w:tcW w:w="1080" w:type="dxa"/>
            <w:shd w:val="clear" w:color="auto" w:fill="00FFFF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RESET VALUE</w:t>
            </w:r>
          </w:p>
        </w:tc>
      </w:tr>
      <w:tr w:rsidR="00FD5958" w:rsidRPr="00285532" w:rsidTr="004D7544">
        <w:tc>
          <w:tcPr>
            <w:tcW w:w="1080" w:type="dxa"/>
          </w:tcPr>
          <w:p w:rsidR="00FD5958" w:rsidRPr="00285532" w:rsidRDefault="00FD5958" w:rsidP="004D7544">
            <w:pPr>
              <w:keepNext/>
              <w:keepLines/>
              <w:spacing w:before="260" w:after="260" w:line="41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FD5958" w:rsidRPr="00285532" w:rsidRDefault="001A2880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VIDEO</w:t>
            </w:r>
            <w:r w:rsidR="00AB1DA6" w:rsidRPr="00AB1DA6">
              <w:rPr>
                <w:rFonts w:ascii="Calibri" w:eastAsia="宋体" w:hAnsi="Calibri" w:cs="Times New Roman"/>
              </w:rPr>
              <w:t>_PARA1</w:t>
            </w:r>
          </w:p>
        </w:tc>
        <w:tc>
          <w:tcPr>
            <w:tcW w:w="3600" w:type="dxa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 w:hint="eastAsia"/>
              </w:rPr>
              <w:t>片源参数</w:t>
            </w:r>
            <w:r w:rsidRPr="00AB1DA6">
              <w:rPr>
                <w:rFonts w:ascii="Calibri" w:eastAsia="宋体" w:hAnsi="Calibri" w:cs="Times New Roman"/>
              </w:rPr>
              <w:t>1</w:t>
            </w:r>
          </w:p>
        </w:tc>
        <w:tc>
          <w:tcPr>
            <w:tcW w:w="935" w:type="dxa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W</w:t>
            </w:r>
          </w:p>
        </w:tc>
        <w:tc>
          <w:tcPr>
            <w:tcW w:w="1971" w:type="dxa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See Bit Field</w:t>
            </w:r>
          </w:p>
        </w:tc>
      </w:tr>
    </w:tbl>
    <w:p w:rsidR="00FD5958" w:rsidRPr="00285532" w:rsidRDefault="00FD5958" w:rsidP="00FD5958">
      <w:pPr>
        <w:rPr>
          <w:rFonts w:ascii="Calibri" w:eastAsia="宋体" w:hAnsi="Calibri" w:cs="Times New Roman"/>
        </w:rPr>
      </w:pPr>
    </w:p>
    <w:p w:rsidR="001D2868" w:rsidRPr="00285532" w:rsidDel="00D31719" w:rsidRDefault="00AB1DA6" w:rsidP="00D31719">
      <w:pPr>
        <w:rPr>
          <w:del w:id="62" w:author="王斌" w:date="2013-07-15T23:17:00Z"/>
          <w:rFonts w:ascii="Calibri" w:eastAsia="宋体" w:hAnsi="Calibri" w:cs="Times New Roman"/>
        </w:rPr>
      </w:pPr>
      <w:r w:rsidRPr="00AB1DA6">
        <w:rPr>
          <w:rFonts w:ascii="Calibri" w:eastAsia="宋体" w:hAnsi="Calibri" w:cs="Times New Roman"/>
        </w:rPr>
        <w:t xml:space="preserve">   </w:t>
      </w:r>
      <w:del w:id="63" w:author="王斌" w:date="2013-07-15T23:17:00Z">
        <w:r w:rsidRPr="00AB1DA6" w:rsidDel="00D31719">
          <w:rPr>
            <w:rFonts w:ascii="Calibri" w:eastAsia="宋体" w:hAnsi="Calibri" w:cs="Times New Roman"/>
          </w:rPr>
          <w:delText xml:space="preserve">Bit0: source mode , 2K </w:delText>
        </w:r>
        <w:r w:rsidRPr="00AB1DA6" w:rsidDel="00D31719">
          <w:rPr>
            <w:rFonts w:ascii="Calibri" w:eastAsia="宋体" w:hAnsi="Calibri" w:cs="Times New Roman" w:hint="eastAsia"/>
          </w:rPr>
          <w:delText>或者</w:delText>
        </w:r>
        <w:r w:rsidRPr="00AB1DA6" w:rsidDel="00D31719">
          <w:rPr>
            <w:rFonts w:ascii="Calibri" w:eastAsia="宋体" w:hAnsi="Calibri" w:cs="Times New Roman"/>
          </w:rPr>
          <w:delText xml:space="preserve"> 4K </w:delText>
        </w:r>
        <w:r w:rsidRPr="00AB1DA6" w:rsidDel="00D31719">
          <w:rPr>
            <w:rFonts w:ascii="Calibri" w:eastAsia="宋体" w:hAnsi="Calibri" w:cs="Times New Roman" w:hint="eastAsia"/>
          </w:rPr>
          <w:delText>模式</w:delText>
        </w:r>
      </w:del>
    </w:p>
    <w:p w:rsidR="00C61E63" w:rsidRPr="00C61E63" w:rsidDel="00D31719" w:rsidRDefault="00AB1DA6" w:rsidP="00D31719">
      <w:pPr>
        <w:rPr>
          <w:del w:id="64" w:author="王斌" w:date="2013-07-15T23:17:00Z"/>
          <w:rFonts w:ascii="Calibri" w:eastAsia="宋体" w:hAnsi="Calibri" w:cs="Times New Roman"/>
        </w:rPr>
        <w:pPrChange w:id="65" w:author="王斌" w:date="2013-07-15T23:17:00Z">
          <w:pPr/>
        </w:pPrChange>
      </w:pPr>
      <w:del w:id="66" w:author="王斌" w:date="2013-07-15T23:17:00Z">
        <w:r w:rsidRPr="00AB1DA6" w:rsidDel="00D31719">
          <w:rPr>
            <w:rFonts w:ascii="Calibri" w:eastAsia="宋体" w:hAnsi="Calibri" w:cs="Times New Roman"/>
          </w:rPr>
          <w:delText xml:space="preserve">      0</w:delText>
        </w:r>
        <w:r w:rsidRPr="00AB1DA6" w:rsidDel="00D31719">
          <w:rPr>
            <w:rFonts w:ascii="Calibri" w:eastAsia="宋体" w:hAnsi="Calibri" w:cs="Times New Roman" w:hint="eastAsia"/>
          </w:rPr>
          <w:delText>：</w:delText>
        </w:r>
        <w:r w:rsidRPr="00AB1DA6" w:rsidDel="00D31719">
          <w:rPr>
            <w:rFonts w:ascii="Calibri" w:eastAsia="宋体" w:hAnsi="Calibri" w:cs="Times New Roman"/>
          </w:rPr>
          <w:delText xml:space="preserve"> 2K, </w:delText>
        </w:r>
        <w:r w:rsidR="00C61E63" w:rsidDel="00D31719">
          <w:rPr>
            <w:rFonts w:ascii="Calibri" w:eastAsia="宋体" w:hAnsi="Calibri" w:cs="Times New Roman" w:hint="eastAsia"/>
          </w:rPr>
          <w:delText xml:space="preserve"> 2048x1080</w:delText>
        </w:r>
        <w:r w:rsidR="00C61E63" w:rsidDel="00D31719">
          <w:rPr>
            <w:rFonts w:ascii="Calibri" w:eastAsia="宋体" w:hAnsi="Calibri" w:cs="Times New Roman" w:hint="eastAsia"/>
          </w:rPr>
          <w:delText>分辨率以下的图像尺寸（含</w:delText>
        </w:r>
        <w:r w:rsidR="00C61E63" w:rsidDel="00D31719">
          <w:rPr>
            <w:rFonts w:ascii="Calibri" w:eastAsia="宋体" w:hAnsi="Calibri" w:cs="Times New Roman" w:hint="eastAsia"/>
          </w:rPr>
          <w:delText>2048X1080</w:delText>
        </w:r>
        <w:r w:rsidR="00C61E63" w:rsidDel="00D31719">
          <w:rPr>
            <w:rFonts w:ascii="Calibri" w:eastAsia="宋体" w:hAnsi="Calibri" w:cs="Times New Roman" w:hint="eastAsia"/>
          </w:rPr>
          <w:delText>）</w:delText>
        </w:r>
        <w:r w:rsidR="009D7BE9" w:rsidDel="00D31719">
          <w:rPr>
            <w:rFonts w:ascii="Calibri" w:eastAsia="宋体" w:hAnsi="Calibri" w:cs="Times New Roman" w:hint="eastAsia"/>
          </w:rPr>
          <w:delText>，比如　ＨＤ</w:delText>
        </w:r>
        <w:r w:rsidR="009B782F" w:rsidDel="00D31719">
          <w:rPr>
            <w:rFonts w:ascii="Calibri" w:eastAsia="宋体" w:hAnsi="Calibri" w:cs="Times New Roman" w:hint="eastAsia"/>
          </w:rPr>
          <w:delText>，</w:delText>
        </w:r>
        <w:r w:rsidR="009B782F" w:rsidDel="00D31719">
          <w:rPr>
            <w:rFonts w:ascii="Calibri" w:eastAsia="宋体" w:hAnsi="Calibri" w:cs="Times New Roman" w:hint="eastAsia"/>
          </w:rPr>
          <w:delText>2048x1920</w:delText>
        </w:r>
        <w:r w:rsidR="00DB3D02" w:rsidDel="00D31719">
          <w:rPr>
            <w:rFonts w:ascii="Calibri" w:eastAsia="宋体" w:hAnsi="Calibri" w:cs="Times New Roman" w:hint="eastAsia"/>
          </w:rPr>
          <w:delText>，默认</w:delText>
        </w:r>
        <w:r w:rsidR="00DB3D02" w:rsidDel="00D31719">
          <w:rPr>
            <w:rFonts w:ascii="Calibri" w:eastAsia="宋体" w:hAnsi="Calibri" w:cs="Times New Roman" w:hint="eastAsia"/>
          </w:rPr>
          <w:delText>2048X1080</w:delText>
        </w:r>
      </w:del>
    </w:p>
    <w:p w:rsidR="00C61E63" w:rsidRPr="00285532" w:rsidDel="00D31719" w:rsidRDefault="001C29F1" w:rsidP="00D31719">
      <w:pPr>
        <w:rPr>
          <w:del w:id="67" w:author="王斌" w:date="2013-07-15T23:17:00Z"/>
          <w:rFonts w:ascii="Calibri" w:eastAsia="宋体" w:hAnsi="Calibri" w:cs="Times New Roman"/>
        </w:rPr>
        <w:pPrChange w:id="68" w:author="王斌" w:date="2013-07-15T23:17:00Z">
          <w:pPr/>
        </w:pPrChange>
      </w:pPr>
      <w:del w:id="69" w:author="王斌" w:date="2013-07-15T23:17:00Z">
        <w:r w:rsidDel="00D31719">
          <w:rPr>
            <w:rFonts w:ascii="Calibri" w:eastAsia="宋体" w:hAnsi="Calibri" w:cs="Times New Roman" w:hint="eastAsia"/>
          </w:rPr>
          <w:tab/>
        </w:r>
        <w:r w:rsidR="00AB1DA6" w:rsidRPr="00AB1DA6" w:rsidDel="00D31719">
          <w:rPr>
            <w:rFonts w:ascii="Calibri" w:eastAsia="宋体" w:hAnsi="Calibri" w:cs="Times New Roman"/>
          </w:rPr>
          <w:delText>1: 4K</w:delText>
        </w:r>
        <w:r w:rsidR="00C61E63" w:rsidDel="00D31719">
          <w:rPr>
            <w:rFonts w:ascii="Calibri" w:eastAsia="宋体" w:hAnsi="Calibri" w:cs="Times New Roman" w:hint="eastAsia"/>
          </w:rPr>
          <w:delText>,  4090X2160</w:delText>
        </w:r>
        <w:r w:rsidR="0029489D" w:rsidDel="00D31719">
          <w:rPr>
            <w:rFonts w:ascii="Calibri" w:eastAsia="宋体" w:hAnsi="Calibri" w:cs="Times New Roman" w:hint="eastAsia"/>
          </w:rPr>
          <w:delText>系列分辨率，如</w:delText>
        </w:r>
        <w:r w:rsidR="0029489D" w:rsidDel="00D31719">
          <w:rPr>
            <w:rFonts w:ascii="Calibri" w:eastAsia="宋体" w:hAnsi="Calibri" w:cs="Times New Roman" w:hint="eastAsia"/>
          </w:rPr>
          <w:delText>4096x2000</w:delText>
        </w:r>
        <w:r w:rsidR="0029489D" w:rsidDel="00D31719">
          <w:rPr>
            <w:rFonts w:ascii="Calibri" w:eastAsia="宋体" w:hAnsi="Calibri" w:cs="Times New Roman" w:hint="eastAsia"/>
          </w:rPr>
          <w:delText>等</w:delText>
        </w:r>
      </w:del>
    </w:p>
    <w:p w:rsidR="001D2868" w:rsidDel="00D31719" w:rsidRDefault="0010674D" w:rsidP="00D31719">
      <w:pPr>
        <w:rPr>
          <w:del w:id="70" w:author="王斌" w:date="2013-07-15T23:17:00Z"/>
          <w:rFonts w:ascii="Calibri" w:eastAsia="宋体" w:hAnsi="Calibri" w:cs="Times New Roman"/>
        </w:rPr>
        <w:pPrChange w:id="71" w:author="王斌" w:date="2013-07-15T23:17:00Z">
          <w:pPr/>
        </w:pPrChange>
      </w:pPr>
      <w:del w:id="72" w:author="王斌" w:date="2013-07-15T23:17:00Z">
        <w:r w:rsidDel="00D31719">
          <w:rPr>
            <w:rFonts w:ascii="Calibri" w:eastAsia="宋体" w:hAnsi="Calibri" w:cs="Times New Roman" w:hint="eastAsia"/>
          </w:rPr>
          <w:delText>Bit</w:delText>
        </w:r>
        <w:r w:rsidR="00FC746B" w:rsidDel="00D31719">
          <w:rPr>
            <w:rFonts w:ascii="Calibri" w:eastAsia="宋体" w:hAnsi="Calibri" w:cs="Times New Roman" w:hint="eastAsia"/>
          </w:rPr>
          <w:delText>7</w:delText>
        </w:r>
        <w:r w:rsidR="00373A85" w:rsidDel="00D31719">
          <w:rPr>
            <w:rFonts w:ascii="Calibri" w:eastAsia="宋体" w:hAnsi="Calibri" w:cs="Times New Roman" w:hint="eastAsia"/>
          </w:rPr>
          <w:delText>:</w:delText>
        </w:r>
        <w:r w:rsidR="00FC746B" w:rsidDel="00D31719">
          <w:rPr>
            <w:rFonts w:ascii="Calibri" w:eastAsia="宋体" w:hAnsi="Calibri" w:cs="Times New Roman" w:hint="eastAsia"/>
          </w:rPr>
          <w:delText>4</w:delText>
        </w:r>
        <w:r w:rsidR="00373A85" w:rsidDel="00D31719">
          <w:rPr>
            <w:rFonts w:ascii="Calibri" w:eastAsia="宋体" w:hAnsi="Calibri" w:cs="Times New Roman" w:hint="eastAsia"/>
          </w:rPr>
          <w:delText xml:space="preserve">:  </w:delText>
        </w:r>
        <w:r w:rsidR="00373A85" w:rsidDel="00D31719">
          <w:rPr>
            <w:rFonts w:ascii="Calibri" w:eastAsia="宋体" w:hAnsi="Calibri" w:cs="Times New Roman" w:hint="eastAsia"/>
          </w:rPr>
          <w:delText>像素位宽</w:delText>
        </w:r>
      </w:del>
    </w:p>
    <w:p w:rsidR="007E7CCE" w:rsidDel="00D31719" w:rsidRDefault="00FC746B" w:rsidP="00D31719">
      <w:pPr>
        <w:rPr>
          <w:del w:id="73" w:author="王斌" w:date="2013-07-15T23:17:00Z"/>
          <w:rFonts w:ascii="Calibri" w:eastAsia="宋体" w:hAnsi="Calibri" w:cs="Times New Roman"/>
        </w:rPr>
        <w:pPrChange w:id="74" w:author="王斌" w:date="2013-07-15T23:17:00Z">
          <w:pPr/>
        </w:pPrChange>
      </w:pPr>
      <w:del w:id="75" w:author="王斌" w:date="2013-07-15T23:17:00Z">
        <w:r w:rsidDel="00D31719">
          <w:rPr>
            <w:rFonts w:ascii="Calibri" w:eastAsia="宋体" w:hAnsi="Calibri" w:cs="Times New Roman" w:hint="eastAsia"/>
          </w:rPr>
          <w:delText xml:space="preserve"> 0</w:delText>
        </w:r>
        <w:r w:rsidDel="00D31719">
          <w:rPr>
            <w:rFonts w:ascii="Calibri" w:eastAsia="宋体" w:hAnsi="Calibri" w:cs="Times New Roman" w:hint="eastAsia"/>
          </w:rPr>
          <w:delText>：</w:delText>
        </w:r>
        <w:r w:rsidDel="00D31719">
          <w:rPr>
            <w:rFonts w:ascii="Calibri" w:eastAsia="宋体" w:hAnsi="Calibri" w:cs="Times New Roman" w:hint="eastAsia"/>
          </w:rPr>
          <w:delText xml:space="preserve">   36BIT</w:delText>
        </w:r>
        <w:r w:rsidR="001E5AED" w:rsidDel="00D31719">
          <w:rPr>
            <w:rFonts w:ascii="Calibri" w:eastAsia="宋体" w:hAnsi="Calibri" w:cs="Times New Roman" w:hint="eastAsia"/>
          </w:rPr>
          <w:delText>，默认</w:delText>
        </w:r>
      </w:del>
    </w:p>
    <w:p w:rsidR="00FC746B" w:rsidRDefault="00FC746B" w:rsidP="00D31719">
      <w:pPr>
        <w:rPr>
          <w:rFonts w:ascii="Calibri" w:eastAsia="宋体" w:hAnsi="Calibri" w:cs="Times New Roman"/>
        </w:rPr>
        <w:pPrChange w:id="76" w:author="王斌" w:date="2013-07-15T23:17:00Z">
          <w:pPr/>
        </w:pPrChange>
      </w:pPr>
      <w:del w:id="77" w:author="王斌" w:date="2013-07-15T23:17:00Z">
        <w:r w:rsidDel="00D31719">
          <w:rPr>
            <w:rFonts w:ascii="Calibri" w:eastAsia="宋体" w:hAnsi="Calibri" w:cs="Times New Roman" w:hint="eastAsia"/>
          </w:rPr>
          <w:delText xml:space="preserve">         1</w:delText>
        </w:r>
        <w:r w:rsidDel="00D31719">
          <w:rPr>
            <w:rFonts w:ascii="Calibri" w:eastAsia="宋体" w:hAnsi="Calibri" w:cs="Times New Roman" w:hint="eastAsia"/>
          </w:rPr>
          <w:delText>：</w:delText>
        </w:r>
        <w:r w:rsidDel="00D31719">
          <w:rPr>
            <w:rFonts w:ascii="Calibri" w:eastAsia="宋体" w:hAnsi="Calibri" w:cs="Times New Roman" w:hint="eastAsia"/>
          </w:rPr>
          <w:delText xml:space="preserve">   24BIT</w:delText>
        </w:r>
      </w:del>
    </w:p>
    <w:p w:rsidR="00891581" w:rsidRDefault="00235B85" w:rsidP="00FD595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Bit</w:t>
      </w:r>
      <w:r w:rsidR="001E16D8">
        <w:rPr>
          <w:rFonts w:ascii="Calibri" w:eastAsia="宋体" w:hAnsi="Calibri" w:cs="Times New Roman" w:hint="eastAsia"/>
        </w:rPr>
        <w:t>15</w:t>
      </w:r>
      <w:r>
        <w:rPr>
          <w:rFonts w:ascii="Calibri" w:eastAsia="宋体" w:hAnsi="Calibri" w:cs="Times New Roman" w:hint="eastAsia"/>
        </w:rPr>
        <w:t>：</w:t>
      </w:r>
      <w:r w:rsidR="001E16D8">
        <w:rPr>
          <w:rFonts w:ascii="Calibri" w:eastAsia="宋体" w:hAnsi="Calibri" w:cs="Times New Roman" w:hint="eastAsia"/>
        </w:rPr>
        <w:t>8</w:t>
      </w:r>
      <w:r>
        <w:rPr>
          <w:rFonts w:ascii="Calibri" w:eastAsia="宋体" w:hAnsi="Calibri" w:cs="Times New Roman" w:hint="eastAsia"/>
        </w:rPr>
        <w:t>：帧率设置：</w:t>
      </w:r>
      <w:r w:rsidR="00891581">
        <w:rPr>
          <w:rFonts w:ascii="Calibri" w:eastAsia="宋体" w:hAnsi="Calibri" w:cs="Times New Roman" w:hint="eastAsia"/>
        </w:rPr>
        <w:t>参看下表</w:t>
      </w:r>
      <w:r w:rsidR="00EE13FF">
        <w:rPr>
          <w:rFonts w:ascii="Calibri" w:eastAsia="宋体" w:hAnsi="Calibri" w:cs="Times New Roman" w:hint="eastAsia"/>
        </w:rPr>
        <w:t>（摘自</w:t>
      </w:r>
      <w:r w:rsidR="00EE13FF">
        <w:rPr>
          <w:rFonts w:ascii="Calibri" w:eastAsia="宋体" w:hAnsi="Calibri" w:cs="Times New Roman" w:hint="eastAsia"/>
        </w:rPr>
        <w:t xml:space="preserve">INTOPIX </w:t>
      </w:r>
      <w:r w:rsidR="00EE13FF">
        <w:rPr>
          <w:rFonts w:ascii="Calibri" w:eastAsia="宋体" w:hAnsi="Calibri" w:cs="Times New Roman" w:hint="eastAsia"/>
        </w:rPr>
        <w:t>解码核</w:t>
      </w:r>
      <w:r w:rsidR="00EE13FF">
        <w:rPr>
          <w:rFonts w:ascii="Calibri" w:eastAsia="宋体" w:hAnsi="Calibri" w:cs="Times New Roman" w:hint="eastAsia"/>
        </w:rPr>
        <w:t>DATASHEET</w:t>
      </w:r>
      <w:r w:rsidR="00EE13FF">
        <w:rPr>
          <w:rFonts w:ascii="Calibri" w:eastAsia="宋体" w:hAnsi="Calibri" w:cs="Times New Roman" w:hint="eastAsia"/>
        </w:rPr>
        <w:t>）</w:t>
      </w:r>
      <w:r w:rsidR="004F1F00">
        <w:rPr>
          <w:rFonts w:ascii="Calibri" w:eastAsia="宋体" w:hAnsi="Calibri" w:cs="Times New Roman" w:hint="eastAsia"/>
        </w:rPr>
        <w:t>默认</w:t>
      </w:r>
      <w:r w:rsidR="004F1F00">
        <w:rPr>
          <w:rFonts w:ascii="Calibri" w:eastAsia="宋体" w:hAnsi="Calibri" w:cs="Times New Roman" w:hint="eastAsia"/>
        </w:rPr>
        <w:t>80</w:t>
      </w:r>
      <w:ins w:id="78" w:author="王斌" w:date="2013-07-15T23:18:00Z">
        <w:r w:rsidR="00FF2C96">
          <w:rPr>
            <w:rFonts w:ascii="Calibri" w:eastAsia="宋体" w:hAnsi="Calibri" w:cs="Times New Roman" w:hint="eastAsia"/>
          </w:rPr>
          <w:t xml:space="preserve">  </w:t>
        </w:r>
        <w:r w:rsidR="00702A33">
          <w:rPr>
            <w:rFonts w:ascii="Calibri" w:eastAsia="宋体" w:hAnsi="Calibri" w:cs="Times New Roman" w:hint="eastAsia"/>
          </w:rPr>
          <w:t xml:space="preserve"> </w:t>
        </w:r>
        <w:r w:rsidR="00702A33" w:rsidRPr="00702A33">
          <w:rPr>
            <w:rFonts w:ascii="Calibri" w:eastAsia="宋体" w:hAnsi="Calibri" w:cs="Times New Roman"/>
          </w:rPr>
          <w:t>frame_rate_divide2</w:t>
        </w:r>
      </w:ins>
    </w:p>
    <w:p w:rsidR="00235B85" w:rsidRPr="00285532" w:rsidRDefault="00EE13FF" w:rsidP="00FD595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4330950" cy="306996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47" cy="3070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958" w:rsidRPr="0010674D" w:rsidRDefault="00FD5958" w:rsidP="00FD5958">
      <w:pPr>
        <w:rPr>
          <w:rFonts w:ascii="Calibri" w:eastAsia="宋体" w:hAnsi="Calibri" w:cs="Times New Roman"/>
        </w:rPr>
      </w:pPr>
    </w:p>
    <w:p w:rsidR="00D95E02" w:rsidRPr="00A52890" w:rsidRDefault="00D95E02" w:rsidP="00FD5958">
      <w:pPr>
        <w:rPr>
          <w:rFonts w:ascii="Calibri" w:eastAsia="宋体" w:hAnsi="Calibri" w:cs="Times New Roman"/>
        </w:rPr>
      </w:pPr>
    </w:p>
    <w:p w:rsidR="00D95E02" w:rsidRPr="00285532" w:rsidDel="00437A53" w:rsidRDefault="00D95E02" w:rsidP="00FD5958">
      <w:pPr>
        <w:rPr>
          <w:del w:id="79" w:author="王斌" w:date="2013-07-15T23:09:00Z"/>
          <w:rFonts w:ascii="Calibri" w:eastAsia="宋体" w:hAnsi="Calibri" w:cs="Times New Roman"/>
        </w:rPr>
      </w:pPr>
    </w:p>
    <w:p w:rsidR="00424ED5" w:rsidRPr="00285532" w:rsidDel="00437A53" w:rsidRDefault="00475EF1" w:rsidP="00475EF1">
      <w:pPr>
        <w:pStyle w:val="3"/>
        <w:rPr>
          <w:del w:id="80" w:author="王斌" w:date="2013-07-15T23:09:00Z"/>
        </w:rPr>
      </w:pPr>
      <w:bookmarkStart w:id="81" w:name="_Toc348080668"/>
      <w:del w:id="82" w:author="王斌" w:date="2013-07-15T23:09:00Z">
        <w:r w:rsidDel="00437A53">
          <w:rPr>
            <w:rFonts w:hint="eastAsia"/>
          </w:rPr>
          <w:delText>6</w:delText>
        </w:r>
        <w:r w:rsidDel="00437A53">
          <w:rPr>
            <w:rFonts w:hint="eastAsia"/>
          </w:rPr>
          <w:delText>）</w:delText>
        </w:r>
        <w:r w:rsidR="00264242" w:rsidDel="00437A53">
          <w:rPr>
            <w:rFonts w:hint="eastAsia"/>
          </w:rPr>
          <w:delText>VIDEO</w:delText>
        </w:r>
        <w:r w:rsidR="00AB1DA6" w:rsidRPr="00AB1DA6" w:rsidDel="00437A53">
          <w:delText>_PARA2(</w:delText>
        </w:r>
        <w:r w:rsidR="00BA236B" w:rsidDel="00437A53">
          <w:rPr>
            <w:rFonts w:hint="eastAsia"/>
          </w:rPr>
          <w:delText>视频</w:delText>
        </w:r>
        <w:r w:rsidR="00AB1DA6" w:rsidRPr="00AB1DA6" w:rsidDel="00437A53">
          <w:rPr>
            <w:rFonts w:hint="eastAsia"/>
          </w:rPr>
          <w:delText>参数</w:delText>
        </w:r>
        <w:r w:rsidR="00AB1DA6" w:rsidRPr="00AB1DA6" w:rsidDel="00437A53">
          <w:delText>2)</w:delText>
        </w:r>
        <w:bookmarkEnd w:id="81"/>
      </w:del>
    </w:p>
    <w:p w:rsidR="00424ED5" w:rsidRPr="00285532" w:rsidDel="00437A53" w:rsidRDefault="00424ED5" w:rsidP="00424ED5">
      <w:pPr>
        <w:rPr>
          <w:del w:id="83" w:author="王斌" w:date="2013-07-15T23:09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424ED5" w:rsidRPr="00285532" w:rsidDel="00437A53" w:rsidTr="004D7544">
        <w:trPr>
          <w:del w:id="84" w:author="王斌" w:date="2013-07-15T23:09:00Z"/>
        </w:trPr>
        <w:tc>
          <w:tcPr>
            <w:tcW w:w="1080" w:type="dxa"/>
            <w:shd w:val="clear" w:color="auto" w:fill="00FFFF"/>
          </w:tcPr>
          <w:p w:rsidR="00424ED5" w:rsidRPr="00285532" w:rsidDel="00437A53" w:rsidRDefault="00AB1DA6" w:rsidP="004D7544">
            <w:pPr>
              <w:rPr>
                <w:del w:id="85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86" w:author="王斌" w:date="2013-07-15T23:09:00Z">
              <w:r w:rsidRPr="00AB1DA6" w:rsidDel="00437A53">
                <w:rPr>
                  <w:rFonts w:ascii="Calibri" w:eastAsia="宋体" w:hAnsi="Calibri" w:cs="Times New Roman"/>
                  <w:sz w:val="18"/>
                  <w:szCs w:val="18"/>
                </w:rPr>
                <w:delText>ADDR</w:delText>
              </w:r>
            </w:del>
          </w:p>
        </w:tc>
        <w:tc>
          <w:tcPr>
            <w:tcW w:w="1800" w:type="dxa"/>
            <w:shd w:val="clear" w:color="auto" w:fill="00FFFF"/>
          </w:tcPr>
          <w:p w:rsidR="00424ED5" w:rsidRPr="00285532" w:rsidDel="00437A53" w:rsidRDefault="00AB1DA6" w:rsidP="004D7544">
            <w:pPr>
              <w:rPr>
                <w:del w:id="87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88" w:author="王斌" w:date="2013-07-15T23:09:00Z">
              <w:r w:rsidRPr="00AB1DA6" w:rsidDel="00437A53">
                <w:rPr>
                  <w:rFonts w:ascii="Calibri" w:eastAsia="宋体" w:hAnsi="Calibri" w:cs="Times New Roman"/>
                  <w:sz w:val="18"/>
                  <w:szCs w:val="18"/>
                </w:rPr>
                <w:delText>REGISTER NAME</w:delText>
              </w:r>
            </w:del>
          </w:p>
        </w:tc>
        <w:tc>
          <w:tcPr>
            <w:tcW w:w="3600" w:type="dxa"/>
            <w:shd w:val="clear" w:color="auto" w:fill="00FFFF"/>
          </w:tcPr>
          <w:p w:rsidR="00424ED5" w:rsidRPr="00285532" w:rsidDel="00437A53" w:rsidRDefault="00AB1DA6" w:rsidP="004D7544">
            <w:pPr>
              <w:rPr>
                <w:del w:id="89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90" w:author="王斌" w:date="2013-07-15T23:09:00Z">
              <w:r w:rsidRPr="00AB1DA6" w:rsidDel="00437A53">
                <w:rPr>
                  <w:rFonts w:ascii="Calibri" w:eastAsia="宋体" w:hAnsi="Calibri" w:cs="Times New Roman"/>
                  <w:sz w:val="18"/>
                  <w:szCs w:val="18"/>
                </w:rPr>
                <w:delText>REGISTER DESCRIPTION</w:delText>
              </w:r>
            </w:del>
          </w:p>
        </w:tc>
        <w:tc>
          <w:tcPr>
            <w:tcW w:w="935" w:type="dxa"/>
            <w:shd w:val="clear" w:color="auto" w:fill="00FFFF"/>
          </w:tcPr>
          <w:p w:rsidR="00424ED5" w:rsidRPr="00285532" w:rsidDel="00437A53" w:rsidRDefault="00AB1DA6" w:rsidP="004D7544">
            <w:pPr>
              <w:rPr>
                <w:del w:id="91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92" w:author="王斌" w:date="2013-07-15T23:09:00Z">
              <w:r w:rsidRPr="00AB1DA6" w:rsidDel="00437A53">
                <w:rPr>
                  <w:rFonts w:ascii="Calibri" w:eastAsia="宋体" w:hAnsi="Calibri" w:cs="Times New Roman"/>
                  <w:sz w:val="18"/>
                  <w:szCs w:val="18"/>
                </w:rPr>
                <w:delText>R/W</w:delText>
              </w:r>
            </w:del>
          </w:p>
        </w:tc>
        <w:tc>
          <w:tcPr>
            <w:tcW w:w="1971" w:type="dxa"/>
            <w:shd w:val="clear" w:color="auto" w:fill="00FFFF"/>
          </w:tcPr>
          <w:p w:rsidR="00424ED5" w:rsidRPr="00285532" w:rsidDel="00437A53" w:rsidRDefault="00AB1DA6" w:rsidP="004D7544">
            <w:pPr>
              <w:rPr>
                <w:del w:id="93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94" w:author="王斌" w:date="2013-07-15T23:09:00Z">
              <w:r w:rsidRPr="00AB1DA6" w:rsidDel="00437A53">
                <w:rPr>
                  <w:rFonts w:ascii="Calibri" w:eastAsia="宋体" w:hAnsi="Calibri" w:cs="Times New Roman"/>
                  <w:sz w:val="18"/>
                  <w:szCs w:val="18"/>
                </w:rPr>
                <w:delText>RESET VALUE</w:delText>
              </w:r>
            </w:del>
          </w:p>
        </w:tc>
      </w:tr>
      <w:tr w:rsidR="00424ED5" w:rsidRPr="00285532" w:rsidDel="00437A53" w:rsidTr="004D7544">
        <w:trPr>
          <w:del w:id="95" w:author="王斌" w:date="2013-07-15T23:09:00Z"/>
        </w:trPr>
        <w:tc>
          <w:tcPr>
            <w:tcW w:w="1080" w:type="dxa"/>
          </w:tcPr>
          <w:p w:rsidR="00424ED5" w:rsidRPr="00285532" w:rsidDel="00437A53" w:rsidRDefault="00424ED5" w:rsidP="004D7544">
            <w:pPr>
              <w:keepNext/>
              <w:keepLines/>
              <w:spacing w:before="260" w:after="260" w:line="416" w:lineRule="auto"/>
              <w:rPr>
                <w:del w:id="96" w:author="王斌" w:date="2013-07-15T23:09:00Z"/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424ED5" w:rsidRPr="00285532" w:rsidDel="00437A53" w:rsidRDefault="001A2880" w:rsidP="004D7544">
            <w:pPr>
              <w:rPr>
                <w:del w:id="97" w:author="王斌" w:date="2013-07-15T23:09:00Z"/>
                <w:rFonts w:ascii="Calibri" w:eastAsia="宋体" w:hAnsi="Calibri" w:cs="Times New Roman"/>
              </w:rPr>
            </w:pPr>
            <w:del w:id="98" w:author="王斌" w:date="2013-07-15T23:09:00Z">
              <w:r w:rsidDel="00437A53">
                <w:rPr>
                  <w:rFonts w:ascii="Calibri" w:eastAsia="宋体" w:hAnsi="Calibri" w:cs="Times New Roman" w:hint="eastAsia"/>
                </w:rPr>
                <w:delText>VIDEO</w:delText>
              </w:r>
              <w:r w:rsidR="00AB1DA6" w:rsidRPr="00AB1DA6" w:rsidDel="00437A53">
                <w:rPr>
                  <w:rFonts w:ascii="Calibri" w:eastAsia="宋体" w:hAnsi="Calibri" w:cs="Times New Roman"/>
                </w:rPr>
                <w:delText>_PARA2</w:delText>
              </w:r>
            </w:del>
          </w:p>
        </w:tc>
        <w:tc>
          <w:tcPr>
            <w:tcW w:w="3600" w:type="dxa"/>
          </w:tcPr>
          <w:p w:rsidR="00424ED5" w:rsidRPr="00285532" w:rsidDel="00437A53" w:rsidRDefault="002A1EED" w:rsidP="0040256D">
            <w:pPr>
              <w:rPr>
                <w:del w:id="99" w:author="王斌" w:date="2013-07-15T23:09:00Z"/>
                <w:rFonts w:ascii="Calibri" w:eastAsia="宋体" w:hAnsi="Calibri" w:cs="Times New Roman"/>
              </w:rPr>
            </w:pPr>
            <w:del w:id="100" w:author="王斌" w:date="2013-07-15T23:09:00Z">
              <w:r w:rsidDel="00437A53">
                <w:rPr>
                  <w:rFonts w:ascii="Calibri" w:eastAsia="宋体" w:hAnsi="Calibri" w:cs="Times New Roman" w:hint="eastAsia"/>
                </w:rPr>
                <w:delText>视频</w:delText>
              </w:r>
              <w:r w:rsidR="00AB1DA6" w:rsidRPr="00AB1DA6" w:rsidDel="00437A53">
                <w:rPr>
                  <w:rFonts w:ascii="Calibri" w:eastAsia="宋体" w:hAnsi="Calibri" w:cs="Times New Roman" w:hint="eastAsia"/>
                </w:rPr>
                <w:delText>参数</w:delText>
              </w:r>
              <w:r w:rsidR="00AB1DA6" w:rsidRPr="00AB1DA6" w:rsidDel="00437A53">
                <w:rPr>
                  <w:rFonts w:ascii="Calibri" w:eastAsia="宋体" w:hAnsi="Calibri" w:cs="Times New Roman"/>
                </w:rPr>
                <w:delText>2</w:delText>
              </w:r>
            </w:del>
          </w:p>
        </w:tc>
        <w:tc>
          <w:tcPr>
            <w:tcW w:w="935" w:type="dxa"/>
          </w:tcPr>
          <w:p w:rsidR="00424ED5" w:rsidRPr="00285532" w:rsidDel="00437A53" w:rsidRDefault="00AB1DA6" w:rsidP="004D7544">
            <w:pPr>
              <w:rPr>
                <w:del w:id="101" w:author="王斌" w:date="2013-07-15T23:09:00Z"/>
                <w:rFonts w:ascii="Calibri" w:eastAsia="宋体" w:hAnsi="Calibri" w:cs="Times New Roman"/>
              </w:rPr>
            </w:pPr>
            <w:del w:id="102" w:author="王斌" w:date="2013-07-15T23:09:00Z">
              <w:r w:rsidRPr="00AB1DA6" w:rsidDel="00437A53">
                <w:rPr>
                  <w:rFonts w:ascii="Calibri" w:eastAsia="宋体" w:hAnsi="Calibri" w:cs="Times New Roman"/>
                </w:rPr>
                <w:delText>W</w:delText>
              </w:r>
            </w:del>
          </w:p>
        </w:tc>
        <w:tc>
          <w:tcPr>
            <w:tcW w:w="1971" w:type="dxa"/>
          </w:tcPr>
          <w:p w:rsidR="00424ED5" w:rsidRPr="00285532" w:rsidDel="00437A53" w:rsidRDefault="00AB1DA6" w:rsidP="004D7544">
            <w:pPr>
              <w:rPr>
                <w:del w:id="103" w:author="王斌" w:date="2013-07-15T23:09:00Z"/>
                <w:rFonts w:ascii="Calibri" w:eastAsia="宋体" w:hAnsi="Calibri" w:cs="Times New Roman"/>
              </w:rPr>
            </w:pPr>
            <w:del w:id="104" w:author="王斌" w:date="2013-07-15T23:09:00Z">
              <w:r w:rsidRPr="00AB1DA6" w:rsidDel="00437A53">
                <w:rPr>
                  <w:rFonts w:ascii="Calibri" w:eastAsia="宋体" w:hAnsi="Calibri" w:cs="Times New Roman"/>
                </w:rPr>
                <w:delText>See Bit Field</w:delText>
              </w:r>
            </w:del>
          </w:p>
        </w:tc>
      </w:tr>
    </w:tbl>
    <w:p w:rsidR="00424ED5" w:rsidRPr="00285532" w:rsidDel="00437A53" w:rsidRDefault="00424ED5" w:rsidP="00424ED5">
      <w:pPr>
        <w:rPr>
          <w:del w:id="105" w:author="王斌" w:date="2013-07-15T23:09:00Z"/>
          <w:rFonts w:ascii="Calibri" w:eastAsia="宋体" w:hAnsi="Calibri" w:cs="Times New Roman"/>
        </w:rPr>
      </w:pPr>
    </w:p>
    <w:p w:rsidR="00424ED5" w:rsidRPr="00285532" w:rsidDel="00437A53" w:rsidRDefault="00AB1DA6" w:rsidP="00CB3A49">
      <w:pPr>
        <w:rPr>
          <w:del w:id="106" w:author="王斌" w:date="2013-07-15T23:09:00Z"/>
          <w:rFonts w:ascii="Calibri" w:eastAsia="宋体" w:hAnsi="Calibri" w:cs="Times New Roman"/>
        </w:rPr>
      </w:pPr>
      <w:del w:id="107" w:author="王斌" w:date="2013-07-15T23:09:00Z">
        <w:r w:rsidRPr="00AB1DA6" w:rsidDel="00437A53">
          <w:rPr>
            <w:rFonts w:ascii="Calibri" w:eastAsia="宋体" w:hAnsi="Calibri" w:cs="Times New Roman"/>
          </w:rPr>
          <w:delText xml:space="preserve">   Bit15:0:  </w:delText>
        </w:r>
        <w:r w:rsidRPr="00AB1DA6" w:rsidDel="00437A53">
          <w:rPr>
            <w:rFonts w:ascii="Calibri" w:eastAsia="宋体" w:hAnsi="Calibri" w:cs="Times New Roman" w:hint="eastAsia"/>
          </w:rPr>
          <w:delText>宽度</w:delText>
        </w:r>
        <w:r w:rsidR="00F661CD" w:rsidDel="00437A53">
          <w:rPr>
            <w:rFonts w:ascii="Calibri" w:eastAsia="宋体" w:hAnsi="Calibri" w:cs="Times New Roman" w:hint="eastAsia"/>
          </w:rPr>
          <w:delText>，默认</w:delText>
        </w:r>
        <w:r w:rsidR="00F661CD" w:rsidDel="00437A53">
          <w:rPr>
            <w:rFonts w:ascii="Calibri" w:eastAsia="宋体" w:hAnsi="Calibri" w:cs="Times New Roman" w:hint="eastAsia"/>
          </w:rPr>
          <w:delText xml:space="preserve"> 2048</w:delText>
        </w:r>
      </w:del>
    </w:p>
    <w:p w:rsidR="00424ED5" w:rsidRPr="00285532" w:rsidDel="00437A53" w:rsidRDefault="00AB1DA6" w:rsidP="00424ED5">
      <w:pPr>
        <w:rPr>
          <w:del w:id="108" w:author="王斌" w:date="2013-07-15T23:09:00Z"/>
          <w:rFonts w:ascii="Calibri" w:eastAsia="宋体" w:hAnsi="Calibri" w:cs="Times New Roman"/>
        </w:rPr>
      </w:pPr>
      <w:del w:id="109" w:author="王斌" w:date="2013-07-15T23:09:00Z">
        <w:r w:rsidRPr="00AB1DA6" w:rsidDel="00437A53">
          <w:rPr>
            <w:rFonts w:ascii="Calibri" w:eastAsia="宋体" w:hAnsi="Calibri" w:cs="Times New Roman"/>
          </w:rPr>
          <w:delText xml:space="preserve">   Bit23:16: </w:delText>
        </w:r>
        <w:r w:rsidRPr="00AB1DA6" w:rsidDel="00437A53">
          <w:rPr>
            <w:rFonts w:ascii="Calibri" w:eastAsia="宋体" w:hAnsi="Calibri" w:cs="Times New Roman" w:hint="eastAsia"/>
          </w:rPr>
          <w:delText>高度</w:delText>
        </w:r>
        <w:r w:rsidR="00F661CD" w:rsidDel="00437A53">
          <w:rPr>
            <w:rFonts w:ascii="Calibri" w:eastAsia="宋体" w:hAnsi="Calibri" w:cs="Times New Roman" w:hint="eastAsia"/>
          </w:rPr>
          <w:delText>，默认</w:delText>
        </w:r>
        <w:r w:rsidR="00F661CD" w:rsidDel="00437A53">
          <w:rPr>
            <w:rFonts w:ascii="Calibri" w:eastAsia="宋体" w:hAnsi="Calibri" w:cs="Times New Roman" w:hint="eastAsia"/>
          </w:rPr>
          <w:delText>1080</w:delText>
        </w:r>
      </w:del>
    </w:p>
    <w:p w:rsidR="00424ED5" w:rsidDel="00437A53" w:rsidRDefault="00424ED5" w:rsidP="00424ED5">
      <w:pPr>
        <w:rPr>
          <w:del w:id="110" w:author="王斌" w:date="2013-07-15T23:09:00Z"/>
          <w:rFonts w:ascii="Calibri" w:eastAsia="宋体" w:hAnsi="Calibri" w:cs="Times New Roman"/>
          <w:color w:val="FF0000"/>
        </w:rPr>
      </w:pPr>
    </w:p>
    <w:p w:rsidR="00920066" w:rsidDel="00437A53" w:rsidRDefault="00920066" w:rsidP="00424ED5">
      <w:pPr>
        <w:rPr>
          <w:del w:id="111" w:author="王斌" w:date="2013-07-15T23:09:00Z"/>
          <w:rFonts w:ascii="Calibri" w:eastAsia="宋体" w:hAnsi="Calibri" w:cs="Times New Roman"/>
          <w:color w:val="FF0000"/>
        </w:rPr>
      </w:pPr>
    </w:p>
    <w:p w:rsidR="00920066" w:rsidRDefault="00920066" w:rsidP="00424ED5">
      <w:pPr>
        <w:rPr>
          <w:rFonts w:ascii="Calibri" w:eastAsia="宋体" w:hAnsi="Calibri" w:cs="Times New Roman"/>
          <w:color w:val="FF0000"/>
        </w:rPr>
      </w:pPr>
    </w:p>
    <w:p w:rsidR="00920066" w:rsidRPr="00540635" w:rsidDel="00437A53" w:rsidRDefault="00920066" w:rsidP="00424ED5">
      <w:pPr>
        <w:rPr>
          <w:del w:id="112" w:author="王斌" w:date="2013-07-15T23:09:00Z"/>
          <w:rFonts w:ascii="Calibri" w:eastAsia="宋体" w:hAnsi="Calibri" w:cs="Times New Roman"/>
          <w:color w:val="FF0000"/>
        </w:rPr>
      </w:pPr>
    </w:p>
    <w:p w:rsidR="00B14DB2" w:rsidRPr="00285ED6" w:rsidDel="00437A53" w:rsidRDefault="00285ED6" w:rsidP="00285ED6">
      <w:pPr>
        <w:pStyle w:val="3"/>
        <w:rPr>
          <w:del w:id="113" w:author="王斌" w:date="2013-07-15T23:09:00Z"/>
        </w:rPr>
      </w:pPr>
      <w:bookmarkStart w:id="114" w:name="_Toc348080669"/>
      <w:del w:id="115" w:author="王斌" w:date="2013-07-15T23:09:00Z">
        <w:r w:rsidDel="00437A53">
          <w:rPr>
            <w:rFonts w:hint="eastAsia"/>
          </w:rPr>
          <w:delText>7</w:delText>
        </w:r>
        <w:r w:rsidDel="00437A53">
          <w:rPr>
            <w:rFonts w:hint="eastAsia"/>
          </w:rPr>
          <w:delText>）</w:delText>
        </w:r>
        <w:r w:rsidR="00B14DB2" w:rsidRPr="00285ED6" w:rsidDel="00437A53">
          <w:rPr>
            <w:rFonts w:hint="eastAsia"/>
          </w:rPr>
          <w:delText>AUDIO_PARA</w:delText>
        </w:r>
        <w:r w:rsidR="004D11CC" w:rsidRPr="00285ED6" w:rsidDel="00437A53">
          <w:rPr>
            <w:rFonts w:hint="eastAsia"/>
          </w:rPr>
          <w:delText>1</w:delText>
        </w:r>
        <w:r w:rsidR="00B14DB2" w:rsidRPr="00285ED6" w:rsidDel="00437A53">
          <w:rPr>
            <w:rFonts w:hint="eastAsia"/>
          </w:rPr>
          <w:delText>(</w:delText>
        </w:r>
        <w:r w:rsidR="00B14DB2" w:rsidRPr="00285ED6" w:rsidDel="00437A53">
          <w:rPr>
            <w:rFonts w:hint="eastAsia"/>
          </w:rPr>
          <w:delText>音频参数</w:delText>
        </w:r>
        <w:r w:rsidR="004D11CC" w:rsidRPr="00285ED6" w:rsidDel="00437A53">
          <w:rPr>
            <w:rFonts w:hint="eastAsia"/>
          </w:rPr>
          <w:delText>1</w:delText>
        </w:r>
        <w:r w:rsidR="00B14DB2" w:rsidRPr="00285ED6" w:rsidDel="00437A53">
          <w:rPr>
            <w:rFonts w:hint="eastAsia"/>
          </w:rPr>
          <w:delText>)</w:delText>
        </w:r>
        <w:bookmarkEnd w:id="114"/>
      </w:del>
    </w:p>
    <w:p w:rsidR="00B14DB2" w:rsidRPr="00285532" w:rsidDel="00437A53" w:rsidRDefault="00B14DB2" w:rsidP="00B14DB2">
      <w:pPr>
        <w:rPr>
          <w:del w:id="116" w:author="王斌" w:date="2013-07-15T23:09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B14DB2" w:rsidRPr="00285532" w:rsidDel="00437A53" w:rsidTr="004D7544">
        <w:trPr>
          <w:del w:id="117" w:author="王斌" w:date="2013-07-15T23:09:00Z"/>
        </w:trPr>
        <w:tc>
          <w:tcPr>
            <w:tcW w:w="1080" w:type="dxa"/>
            <w:shd w:val="clear" w:color="auto" w:fill="00FFFF"/>
          </w:tcPr>
          <w:p w:rsidR="00B14DB2" w:rsidRPr="00285532" w:rsidDel="00437A53" w:rsidRDefault="00B14DB2" w:rsidP="004D7544">
            <w:pPr>
              <w:rPr>
                <w:del w:id="118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119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ADDR</w:delText>
              </w:r>
            </w:del>
          </w:p>
        </w:tc>
        <w:tc>
          <w:tcPr>
            <w:tcW w:w="1800" w:type="dxa"/>
            <w:shd w:val="clear" w:color="auto" w:fill="00FFFF"/>
          </w:tcPr>
          <w:p w:rsidR="00B14DB2" w:rsidRPr="00285532" w:rsidDel="00437A53" w:rsidRDefault="00B14DB2" w:rsidP="004D7544">
            <w:pPr>
              <w:rPr>
                <w:del w:id="120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121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REGISTER NAME</w:delText>
              </w:r>
            </w:del>
          </w:p>
        </w:tc>
        <w:tc>
          <w:tcPr>
            <w:tcW w:w="3600" w:type="dxa"/>
            <w:shd w:val="clear" w:color="auto" w:fill="00FFFF"/>
          </w:tcPr>
          <w:p w:rsidR="00B14DB2" w:rsidRPr="00285532" w:rsidDel="00437A53" w:rsidRDefault="00B14DB2" w:rsidP="004D7544">
            <w:pPr>
              <w:rPr>
                <w:del w:id="122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123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REGISTER DESCRIPTION</w:delText>
              </w:r>
            </w:del>
          </w:p>
        </w:tc>
        <w:tc>
          <w:tcPr>
            <w:tcW w:w="935" w:type="dxa"/>
            <w:shd w:val="clear" w:color="auto" w:fill="00FFFF"/>
          </w:tcPr>
          <w:p w:rsidR="00B14DB2" w:rsidRPr="00285532" w:rsidDel="00437A53" w:rsidRDefault="00B14DB2" w:rsidP="004D7544">
            <w:pPr>
              <w:rPr>
                <w:del w:id="124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125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R/W</w:delText>
              </w:r>
            </w:del>
          </w:p>
        </w:tc>
        <w:tc>
          <w:tcPr>
            <w:tcW w:w="1971" w:type="dxa"/>
            <w:shd w:val="clear" w:color="auto" w:fill="00FFFF"/>
          </w:tcPr>
          <w:p w:rsidR="00B14DB2" w:rsidRPr="00285532" w:rsidDel="00437A53" w:rsidRDefault="00B14DB2" w:rsidP="004D7544">
            <w:pPr>
              <w:rPr>
                <w:del w:id="126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127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RESET VALUE</w:delText>
              </w:r>
            </w:del>
          </w:p>
        </w:tc>
      </w:tr>
      <w:tr w:rsidR="00B14DB2" w:rsidRPr="00285532" w:rsidDel="00437A53" w:rsidTr="004D7544">
        <w:trPr>
          <w:del w:id="128" w:author="王斌" w:date="2013-07-15T23:09:00Z"/>
        </w:trPr>
        <w:tc>
          <w:tcPr>
            <w:tcW w:w="1080" w:type="dxa"/>
          </w:tcPr>
          <w:p w:rsidR="00B14DB2" w:rsidRPr="00285532" w:rsidDel="00437A53" w:rsidRDefault="00B14DB2" w:rsidP="004D7544">
            <w:pPr>
              <w:rPr>
                <w:del w:id="129" w:author="王斌" w:date="2013-07-15T23:09:00Z"/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B14DB2" w:rsidRPr="00285532" w:rsidDel="00437A53" w:rsidRDefault="001A2880" w:rsidP="001A2880">
            <w:pPr>
              <w:rPr>
                <w:del w:id="130" w:author="王斌" w:date="2013-07-15T23:09:00Z"/>
                <w:rFonts w:ascii="Calibri" w:eastAsia="宋体" w:hAnsi="Calibri" w:cs="Times New Roman"/>
              </w:rPr>
            </w:pPr>
            <w:del w:id="131" w:author="王斌" w:date="2013-07-15T23:09:00Z">
              <w:r w:rsidDel="00437A53">
                <w:rPr>
                  <w:rFonts w:ascii="Calibri" w:eastAsia="宋体" w:hAnsi="Calibri" w:cs="Times New Roman" w:hint="eastAsia"/>
                </w:rPr>
                <w:delText>AUDIO</w:delText>
              </w:r>
              <w:r w:rsidR="00B14DB2" w:rsidRPr="00285532" w:rsidDel="00437A53">
                <w:rPr>
                  <w:rFonts w:ascii="Calibri" w:eastAsia="宋体" w:hAnsi="Calibri" w:cs="Times New Roman" w:hint="eastAsia"/>
                </w:rPr>
                <w:delText>_PARA</w:delText>
              </w:r>
              <w:r w:rsidR="004D11CC" w:rsidDel="00437A53">
                <w:rPr>
                  <w:rFonts w:ascii="Calibri" w:eastAsia="宋体" w:hAnsi="Calibri" w:cs="Times New Roman" w:hint="eastAsia"/>
                </w:rPr>
                <w:delText>1</w:delText>
              </w:r>
            </w:del>
          </w:p>
        </w:tc>
        <w:tc>
          <w:tcPr>
            <w:tcW w:w="3600" w:type="dxa"/>
          </w:tcPr>
          <w:p w:rsidR="00B14DB2" w:rsidRPr="00285532" w:rsidDel="00437A53" w:rsidRDefault="001A2880" w:rsidP="001A2880">
            <w:pPr>
              <w:rPr>
                <w:del w:id="132" w:author="王斌" w:date="2013-07-15T23:09:00Z"/>
                <w:rFonts w:ascii="Calibri" w:eastAsia="宋体" w:hAnsi="Calibri" w:cs="Times New Roman"/>
              </w:rPr>
            </w:pPr>
            <w:del w:id="133" w:author="王斌" w:date="2013-07-15T23:09:00Z">
              <w:r w:rsidDel="00437A53">
                <w:rPr>
                  <w:rFonts w:ascii="Calibri" w:eastAsia="宋体" w:hAnsi="Calibri" w:cs="Times New Roman" w:hint="eastAsia"/>
                </w:rPr>
                <w:delText>音频</w:delText>
              </w:r>
              <w:r w:rsidR="00B14DB2" w:rsidRPr="00285532" w:rsidDel="00437A53">
                <w:rPr>
                  <w:rFonts w:ascii="Calibri" w:eastAsia="宋体" w:hAnsi="Calibri" w:cs="Times New Roman" w:hint="eastAsia"/>
                </w:rPr>
                <w:delText>参数</w:delText>
              </w:r>
              <w:r w:rsidR="004D11CC" w:rsidDel="00437A53">
                <w:rPr>
                  <w:rFonts w:ascii="Calibri" w:eastAsia="宋体" w:hAnsi="Calibri" w:cs="Times New Roman" w:hint="eastAsia"/>
                </w:rPr>
                <w:delText>1</w:delText>
              </w:r>
            </w:del>
          </w:p>
        </w:tc>
        <w:tc>
          <w:tcPr>
            <w:tcW w:w="935" w:type="dxa"/>
          </w:tcPr>
          <w:p w:rsidR="00B14DB2" w:rsidRPr="00285532" w:rsidDel="00437A53" w:rsidRDefault="00B14DB2" w:rsidP="004D7544">
            <w:pPr>
              <w:rPr>
                <w:del w:id="134" w:author="王斌" w:date="2013-07-15T23:09:00Z"/>
                <w:rFonts w:ascii="Calibri" w:eastAsia="宋体" w:hAnsi="Calibri" w:cs="Times New Roman"/>
              </w:rPr>
            </w:pPr>
            <w:del w:id="135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</w:rPr>
                <w:delText>W</w:delText>
              </w:r>
              <w:r w:rsidR="00C350BC" w:rsidDel="00437A53">
                <w:rPr>
                  <w:rFonts w:ascii="Calibri" w:eastAsia="宋体" w:hAnsi="Calibri" w:cs="Times New Roman" w:hint="eastAsia"/>
                </w:rPr>
                <w:delText>/R</w:delText>
              </w:r>
            </w:del>
          </w:p>
        </w:tc>
        <w:tc>
          <w:tcPr>
            <w:tcW w:w="1971" w:type="dxa"/>
          </w:tcPr>
          <w:p w:rsidR="00B14DB2" w:rsidRPr="00285532" w:rsidDel="00437A53" w:rsidRDefault="00B14DB2" w:rsidP="004D7544">
            <w:pPr>
              <w:rPr>
                <w:del w:id="136" w:author="王斌" w:date="2013-07-15T23:09:00Z"/>
                <w:rFonts w:ascii="Calibri" w:eastAsia="宋体" w:hAnsi="Calibri" w:cs="Times New Roman"/>
              </w:rPr>
            </w:pPr>
            <w:del w:id="137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</w:rPr>
                <w:delText>See Bit Field</w:delText>
              </w:r>
            </w:del>
          </w:p>
        </w:tc>
      </w:tr>
    </w:tbl>
    <w:p w:rsidR="00B14DB2" w:rsidRPr="00285532" w:rsidDel="00437A53" w:rsidRDefault="00B14DB2" w:rsidP="00B14DB2">
      <w:pPr>
        <w:rPr>
          <w:del w:id="138" w:author="王斌" w:date="2013-07-15T23:09:00Z"/>
          <w:rFonts w:ascii="Calibri" w:eastAsia="宋体" w:hAnsi="Calibri" w:cs="Times New Roman"/>
        </w:rPr>
      </w:pPr>
    </w:p>
    <w:p w:rsidR="00B14DB2" w:rsidRPr="00285532" w:rsidDel="00437A53" w:rsidRDefault="00422B11" w:rsidP="00B14DB2">
      <w:pPr>
        <w:rPr>
          <w:del w:id="139" w:author="王斌" w:date="2013-07-15T23:09:00Z"/>
          <w:rFonts w:ascii="Calibri" w:eastAsia="宋体" w:hAnsi="Calibri" w:cs="Times New Roman"/>
        </w:rPr>
      </w:pPr>
      <w:del w:id="140" w:author="王斌" w:date="2013-07-15T23:09:00Z">
        <w:r w:rsidDel="00437A53">
          <w:rPr>
            <w:rFonts w:ascii="Calibri" w:eastAsia="宋体" w:hAnsi="Calibri" w:cs="Times New Roman" w:hint="eastAsia"/>
          </w:rPr>
          <w:delText>此寄存器用来设定音频输入</w:delText>
        </w:r>
        <w:r w:rsidR="009A441C" w:rsidDel="00437A53">
          <w:rPr>
            <w:rFonts w:ascii="Calibri" w:eastAsia="宋体" w:hAnsi="Calibri" w:cs="Times New Roman" w:hint="eastAsia"/>
          </w:rPr>
          <w:delText>／输出</w:delText>
        </w:r>
        <w:r w:rsidDel="00437A53">
          <w:rPr>
            <w:rFonts w:ascii="Calibri" w:eastAsia="宋体" w:hAnsi="Calibri" w:cs="Times New Roman" w:hint="eastAsia"/>
          </w:rPr>
          <w:delText>采样率</w:delText>
        </w:r>
      </w:del>
    </w:p>
    <w:p w:rsidR="009A441C" w:rsidDel="00437A53" w:rsidRDefault="000B6FE6" w:rsidP="00B14DB2">
      <w:pPr>
        <w:rPr>
          <w:del w:id="141" w:author="王斌" w:date="2013-07-15T23:09:00Z"/>
          <w:rFonts w:ascii="Calibri" w:eastAsia="宋体" w:hAnsi="Calibri" w:cs="Times New Roman"/>
        </w:rPr>
      </w:pPr>
      <w:del w:id="142" w:author="王斌" w:date="2013-07-15T23:09:00Z">
        <w:r w:rsidDel="00437A53">
          <w:rPr>
            <w:rFonts w:ascii="Calibri" w:eastAsia="宋体" w:hAnsi="Calibri" w:cs="Times New Roman" w:hint="eastAsia"/>
          </w:rPr>
          <w:delText>输入采样率：</w:delText>
        </w:r>
      </w:del>
    </w:p>
    <w:p w:rsidR="000B6FE6" w:rsidDel="00437A53" w:rsidRDefault="00C307D5" w:rsidP="00B14DB2">
      <w:pPr>
        <w:rPr>
          <w:del w:id="143" w:author="王斌" w:date="2013-07-15T23:09:00Z"/>
          <w:rFonts w:ascii="Calibri" w:eastAsia="宋体" w:hAnsi="Calibri" w:cs="Times New Roman"/>
        </w:rPr>
      </w:pPr>
      <w:del w:id="144" w:author="王斌" w:date="2013-07-15T23:09:00Z">
        <w:r w:rsidDel="00437A53">
          <w:rPr>
            <w:rFonts w:ascii="Calibri" w:eastAsia="宋体" w:hAnsi="Calibri" w:cs="Times New Roman" w:hint="eastAsia"/>
          </w:rPr>
          <w:delText>Bit1</w:delText>
        </w:r>
        <w:r w:rsidDel="00437A53">
          <w:rPr>
            <w:rFonts w:ascii="Calibri" w:eastAsia="宋体" w:hAnsi="Calibri" w:cs="Times New Roman" w:hint="eastAsia"/>
          </w:rPr>
          <w:delText>：</w:delText>
        </w:r>
        <w:r w:rsidDel="00437A53">
          <w:rPr>
            <w:rFonts w:ascii="Calibri" w:eastAsia="宋体" w:hAnsi="Calibri" w:cs="Times New Roman" w:hint="eastAsia"/>
          </w:rPr>
          <w:delText>0</w:delText>
        </w:r>
        <w:r w:rsidDel="00437A53">
          <w:rPr>
            <w:rFonts w:ascii="Calibri" w:eastAsia="宋体" w:hAnsi="Calibri" w:cs="Times New Roman" w:hint="eastAsia"/>
          </w:rPr>
          <w:delText>：</w:delText>
        </w:r>
        <w:r w:rsidDel="00437A53">
          <w:rPr>
            <w:rFonts w:ascii="Calibri" w:eastAsia="宋体" w:hAnsi="Calibri" w:cs="Times New Roman" w:hint="eastAsia"/>
          </w:rPr>
          <w:delText xml:space="preserve">   00     48KHZ </w:delText>
        </w:r>
        <w:r w:rsidDel="00437A53">
          <w:rPr>
            <w:rFonts w:ascii="Calibri" w:eastAsia="宋体" w:hAnsi="Calibri" w:cs="Times New Roman" w:hint="eastAsia"/>
          </w:rPr>
          <w:delText>，默认</w:delText>
        </w:r>
      </w:del>
    </w:p>
    <w:p w:rsidR="00AB1DA6" w:rsidRPr="00993F47" w:rsidDel="00437A53" w:rsidRDefault="00993F47" w:rsidP="00993F47">
      <w:pPr>
        <w:rPr>
          <w:del w:id="145" w:author="王斌" w:date="2013-07-15T23:09:00Z"/>
          <w:rFonts w:ascii="Calibri" w:eastAsia="宋体" w:hAnsi="Calibri" w:cs="Times New Roman"/>
        </w:rPr>
      </w:pPr>
      <w:del w:id="146" w:author="王斌" w:date="2013-07-15T23:09:00Z">
        <w:r w:rsidDel="00437A53">
          <w:rPr>
            <w:rFonts w:ascii="Calibri" w:eastAsia="宋体" w:hAnsi="Calibri" w:cs="Times New Roman" w:hint="eastAsia"/>
          </w:rPr>
          <w:delText xml:space="preserve">              01     96KHZ</w:delText>
        </w:r>
      </w:del>
    </w:p>
    <w:p w:rsidR="00993F47" w:rsidDel="00437A53" w:rsidRDefault="00993F47" w:rsidP="0042353A">
      <w:pPr>
        <w:rPr>
          <w:del w:id="147" w:author="王斌" w:date="2013-07-15T23:09:00Z"/>
          <w:rFonts w:ascii="Calibri" w:eastAsia="宋体" w:hAnsi="Calibri" w:cs="Times New Roman"/>
        </w:rPr>
      </w:pPr>
      <w:del w:id="148" w:author="王斌" w:date="2013-07-15T23:09:00Z">
        <w:r w:rsidDel="00437A53">
          <w:rPr>
            <w:rFonts w:ascii="Calibri" w:eastAsia="宋体" w:hAnsi="Calibri" w:cs="Times New Roman" w:hint="eastAsia"/>
          </w:rPr>
          <w:delText xml:space="preserve">              10     44.1KHZ</w:delText>
        </w:r>
      </w:del>
    </w:p>
    <w:p w:rsidR="00993F47" w:rsidDel="00437A53" w:rsidRDefault="00993F47" w:rsidP="00C307D5">
      <w:pPr>
        <w:ind w:firstLine="420"/>
        <w:rPr>
          <w:del w:id="149" w:author="王斌" w:date="2013-07-15T23:09:00Z"/>
          <w:rFonts w:ascii="Calibri" w:eastAsia="宋体" w:hAnsi="Calibri" w:cs="Times New Roman"/>
        </w:rPr>
      </w:pPr>
      <w:del w:id="150" w:author="王斌" w:date="2013-07-15T23:09:00Z">
        <w:r w:rsidDel="00437A53">
          <w:rPr>
            <w:rFonts w:ascii="Calibri" w:eastAsia="宋体" w:hAnsi="Calibri" w:cs="Times New Roman" w:hint="eastAsia"/>
          </w:rPr>
          <w:delText xml:space="preserve">          11     88.2KHZ</w:delText>
        </w:r>
      </w:del>
    </w:p>
    <w:p w:rsidR="00993F47" w:rsidDel="00437A53" w:rsidRDefault="00993F47" w:rsidP="00C307D5">
      <w:pPr>
        <w:ind w:firstLine="420"/>
        <w:rPr>
          <w:del w:id="151" w:author="王斌" w:date="2013-07-15T23:09:00Z"/>
          <w:rFonts w:ascii="Calibri" w:eastAsia="宋体" w:hAnsi="Calibri" w:cs="Times New Roman"/>
        </w:rPr>
      </w:pPr>
    </w:p>
    <w:p w:rsidR="00993F47" w:rsidDel="00437A53" w:rsidRDefault="00993F47" w:rsidP="00993F47">
      <w:pPr>
        <w:rPr>
          <w:del w:id="152" w:author="王斌" w:date="2013-07-15T23:09:00Z"/>
          <w:rFonts w:ascii="Calibri" w:eastAsia="宋体" w:hAnsi="Calibri" w:cs="Times New Roman"/>
        </w:rPr>
      </w:pPr>
      <w:del w:id="153" w:author="王斌" w:date="2013-07-15T23:09:00Z">
        <w:r w:rsidDel="00437A53">
          <w:rPr>
            <w:rFonts w:ascii="Calibri" w:eastAsia="宋体" w:hAnsi="Calibri" w:cs="Times New Roman" w:hint="eastAsia"/>
          </w:rPr>
          <w:delText>输出采样率：</w:delText>
        </w:r>
      </w:del>
    </w:p>
    <w:p w:rsidR="00993F47" w:rsidDel="00437A53" w:rsidRDefault="00993F47" w:rsidP="00993F47">
      <w:pPr>
        <w:rPr>
          <w:del w:id="154" w:author="王斌" w:date="2013-07-15T23:09:00Z"/>
          <w:rFonts w:ascii="Calibri" w:eastAsia="宋体" w:hAnsi="Calibri" w:cs="Times New Roman"/>
        </w:rPr>
      </w:pPr>
      <w:del w:id="155" w:author="王斌" w:date="2013-07-15T23:09:00Z">
        <w:r w:rsidDel="00437A53">
          <w:rPr>
            <w:rFonts w:ascii="Calibri" w:eastAsia="宋体" w:hAnsi="Calibri" w:cs="Times New Roman" w:hint="eastAsia"/>
          </w:rPr>
          <w:delText xml:space="preserve">   Bit</w:delText>
        </w:r>
        <w:r w:rsidR="008B4AF4" w:rsidDel="00437A53">
          <w:rPr>
            <w:rFonts w:ascii="Calibri" w:eastAsia="宋体" w:hAnsi="Calibri" w:cs="Times New Roman" w:hint="eastAsia"/>
          </w:rPr>
          <w:delText>5</w:delText>
        </w:r>
        <w:r w:rsidDel="00437A53">
          <w:rPr>
            <w:rFonts w:ascii="Calibri" w:eastAsia="宋体" w:hAnsi="Calibri" w:cs="Times New Roman" w:hint="eastAsia"/>
          </w:rPr>
          <w:delText>：</w:delText>
        </w:r>
        <w:r w:rsidR="008B4AF4" w:rsidDel="00437A53">
          <w:rPr>
            <w:rFonts w:ascii="Calibri" w:eastAsia="宋体" w:hAnsi="Calibri" w:cs="Times New Roman" w:hint="eastAsia"/>
          </w:rPr>
          <w:delText>4</w:delText>
        </w:r>
        <w:r w:rsidDel="00437A53">
          <w:rPr>
            <w:rFonts w:ascii="Calibri" w:eastAsia="宋体" w:hAnsi="Calibri" w:cs="Times New Roman" w:hint="eastAsia"/>
          </w:rPr>
          <w:delText>：</w:delText>
        </w:r>
        <w:r w:rsidDel="00437A53">
          <w:rPr>
            <w:rFonts w:ascii="Calibri" w:eastAsia="宋体" w:hAnsi="Calibri" w:cs="Times New Roman" w:hint="eastAsia"/>
          </w:rPr>
          <w:delText xml:space="preserve">   00     48KHZ </w:delText>
        </w:r>
        <w:r w:rsidDel="00437A53">
          <w:rPr>
            <w:rFonts w:ascii="Calibri" w:eastAsia="宋体" w:hAnsi="Calibri" w:cs="Times New Roman" w:hint="eastAsia"/>
          </w:rPr>
          <w:delText>，默认</w:delText>
        </w:r>
      </w:del>
    </w:p>
    <w:p w:rsidR="00993F47" w:rsidRPr="00993F47" w:rsidDel="00437A53" w:rsidRDefault="00993F47" w:rsidP="00993F47">
      <w:pPr>
        <w:rPr>
          <w:del w:id="156" w:author="王斌" w:date="2013-07-15T23:09:00Z"/>
          <w:rFonts w:ascii="Calibri" w:eastAsia="宋体" w:hAnsi="Calibri" w:cs="Times New Roman"/>
        </w:rPr>
      </w:pPr>
      <w:del w:id="157" w:author="王斌" w:date="2013-07-15T23:09:00Z">
        <w:r w:rsidDel="00437A53">
          <w:rPr>
            <w:rFonts w:ascii="Calibri" w:eastAsia="宋体" w:hAnsi="Calibri" w:cs="Times New Roman" w:hint="eastAsia"/>
          </w:rPr>
          <w:delText xml:space="preserve">              01     96KHZ</w:delText>
        </w:r>
      </w:del>
    </w:p>
    <w:p w:rsidR="00993F47" w:rsidDel="00437A53" w:rsidRDefault="00993F47" w:rsidP="00993F47">
      <w:pPr>
        <w:rPr>
          <w:del w:id="158" w:author="王斌" w:date="2013-07-15T23:09:00Z"/>
          <w:rFonts w:ascii="Calibri" w:eastAsia="宋体" w:hAnsi="Calibri" w:cs="Times New Roman"/>
        </w:rPr>
      </w:pPr>
      <w:del w:id="159" w:author="王斌" w:date="2013-07-15T23:09:00Z">
        <w:r w:rsidDel="00437A53">
          <w:rPr>
            <w:rFonts w:ascii="Calibri" w:eastAsia="宋体" w:hAnsi="Calibri" w:cs="Times New Roman" w:hint="eastAsia"/>
          </w:rPr>
          <w:delText xml:space="preserve">              10     44.1KHZ</w:delText>
        </w:r>
      </w:del>
    </w:p>
    <w:p w:rsidR="00993F47" w:rsidDel="00437A53" w:rsidRDefault="00993F47" w:rsidP="00993F47">
      <w:pPr>
        <w:ind w:firstLine="420"/>
        <w:rPr>
          <w:del w:id="160" w:author="王斌" w:date="2013-07-15T23:09:00Z"/>
          <w:rFonts w:ascii="Calibri" w:eastAsia="宋体" w:hAnsi="Calibri" w:cs="Times New Roman"/>
        </w:rPr>
      </w:pPr>
      <w:del w:id="161" w:author="王斌" w:date="2013-07-15T23:09:00Z">
        <w:r w:rsidDel="00437A53">
          <w:rPr>
            <w:rFonts w:ascii="Calibri" w:eastAsia="宋体" w:hAnsi="Calibri" w:cs="Times New Roman" w:hint="eastAsia"/>
          </w:rPr>
          <w:delText xml:space="preserve">          11     88.2KHZ</w:delText>
        </w:r>
      </w:del>
    </w:p>
    <w:p w:rsidR="004D11CC" w:rsidDel="00437A53" w:rsidRDefault="004D11CC" w:rsidP="004D11CC">
      <w:pPr>
        <w:rPr>
          <w:del w:id="162" w:author="王斌" w:date="2013-07-15T23:09:00Z"/>
          <w:rFonts w:ascii="Calibri" w:eastAsia="宋体" w:hAnsi="Calibri" w:cs="Times New Roman"/>
          <w:color w:val="FF0000"/>
        </w:rPr>
      </w:pPr>
    </w:p>
    <w:p w:rsidR="00D95E02" w:rsidRDefault="00D95E02" w:rsidP="004D11CC">
      <w:pPr>
        <w:rPr>
          <w:rFonts w:ascii="Calibri" w:eastAsia="宋体" w:hAnsi="Calibri" w:cs="Times New Roman"/>
          <w:color w:val="FF0000"/>
        </w:rPr>
      </w:pPr>
    </w:p>
    <w:p w:rsidR="00920066" w:rsidRDefault="00920066" w:rsidP="004D11CC">
      <w:pPr>
        <w:rPr>
          <w:rFonts w:ascii="Calibri" w:eastAsia="宋体" w:hAnsi="Calibri" w:cs="Times New Roman"/>
          <w:color w:val="FF0000"/>
        </w:rPr>
      </w:pPr>
    </w:p>
    <w:p w:rsidR="00920066" w:rsidRDefault="00920066" w:rsidP="004D11CC">
      <w:pPr>
        <w:rPr>
          <w:rFonts w:ascii="Calibri" w:eastAsia="宋体" w:hAnsi="Calibri" w:cs="Times New Roman"/>
          <w:color w:val="FF0000"/>
        </w:rPr>
      </w:pPr>
    </w:p>
    <w:p w:rsidR="00920066" w:rsidRDefault="00920066" w:rsidP="004D11CC">
      <w:pPr>
        <w:rPr>
          <w:rFonts w:ascii="Calibri" w:eastAsia="宋体" w:hAnsi="Calibri" w:cs="Times New Roman"/>
          <w:color w:val="FF0000"/>
        </w:rPr>
      </w:pPr>
    </w:p>
    <w:p w:rsidR="00920066" w:rsidRDefault="00920066" w:rsidP="004D11CC">
      <w:pPr>
        <w:rPr>
          <w:rFonts w:ascii="Calibri" w:eastAsia="宋体" w:hAnsi="Calibri" w:cs="Times New Roman"/>
          <w:color w:val="FF0000"/>
        </w:rPr>
      </w:pPr>
    </w:p>
    <w:p w:rsidR="00920066" w:rsidRDefault="00920066" w:rsidP="004D11CC">
      <w:pPr>
        <w:rPr>
          <w:rFonts w:ascii="Calibri" w:eastAsia="宋体" w:hAnsi="Calibri" w:cs="Times New Roman"/>
          <w:color w:val="FF0000"/>
        </w:rPr>
      </w:pPr>
    </w:p>
    <w:p w:rsidR="00920066" w:rsidRDefault="00920066" w:rsidP="004D11CC">
      <w:pPr>
        <w:rPr>
          <w:rFonts w:ascii="Calibri" w:eastAsia="宋体" w:hAnsi="Calibri" w:cs="Times New Roman"/>
          <w:color w:val="FF0000"/>
        </w:rPr>
      </w:pPr>
    </w:p>
    <w:p w:rsidR="00D95E02" w:rsidRPr="00540635" w:rsidRDefault="00D95E02" w:rsidP="004D11CC">
      <w:pPr>
        <w:rPr>
          <w:rFonts w:ascii="Calibri" w:eastAsia="宋体" w:hAnsi="Calibri" w:cs="Times New Roman"/>
          <w:color w:val="FF0000"/>
        </w:rPr>
      </w:pPr>
    </w:p>
    <w:p w:rsidR="004D11CC" w:rsidRPr="00285532" w:rsidDel="00437A53" w:rsidRDefault="00336D21" w:rsidP="00336D21">
      <w:pPr>
        <w:pStyle w:val="3"/>
        <w:rPr>
          <w:del w:id="163" w:author="王斌" w:date="2013-07-15T23:09:00Z"/>
        </w:rPr>
      </w:pPr>
      <w:bookmarkStart w:id="164" w:name="_Toc348080670"/>
      <w:del w:id="165" w:author="王斌" w:date="2013-07-15T23:09:00Z">
        <w:r w:rsidDel="00437A53">
          <w:rPr>
            <w:rFonts w:hint="eastAsia"/>
          </w:rPr>
          <w:lastRenderedPageBreak/>
          <w:delText>8</w:delText>
        </w:r>
        <w:r w:rsidDel="00437A53">
          <w:rPr>
            <w:rFonts w:hint="eastAsia"/>
          </w:rPr>
          <w:delText>）</w:delText>
        </w:r>
        <w:r w:rsidR="004D11CC" w:rsidDel="00437A53">
          <w:rPr>
            <w:rFonts w:hint="eastAsia"/>
          </w:rPr>
          <w:delText>AUDIO_PARA2</w:delText>
        </w:r>
        <w:r w:rsidR="004D11CC" w:rsidRPr="00285532" w:rsidDel="00437A53">
          <w:rPr>
            <w:rFonts w:hint="eastAsia"/>
          </w:rPr>
          <w:delText>(</w:delText>
        </w:r>
        <w:r w:rsidR="004D11CC" w:rsidDel="00437A53">
          <w:rPr>
            <w:rFonts w:hint="eastAsia"/>
          </w:rPr>
          <w:delText>音频</w:delText>
        </w:r>
        <w:r w:rsidR="004D11CC" w:rsidRPr="00285532" w:rsidDel="00437A53">
          <w:rPr>
            <w:rFonts w:hint="eastAsia"/>
          </w:rPr>
          <w:delText>参数</w:delText>
        </w:r>
        <w:r w:rsidR="004D11CC" w:rsidDel="00437A53">
          <w:rPr>
            <w:rFonts w:hint="eastAsia"/>
          </w:rPr>
          <w:delText>2</w:delText>
        </w:r>
        <w:r w:rsidR="004D11CC" w:rsidRPr="00285532" w:rsidDel="00437A53">
          <w:rPr>
            <w:rFonts w:hint="eastAsia"/>
          </w:rPr>
          <w:delText>)</w:delText>
        </w:r>
        <w:bookmarkEnd w:id="164"/>
      </w:del>
    </w:p>
    <w:p w:rsidR="004D11CC" w:rsidRPr="00285532" w:rsidDel="00437A53" w:rsidRDefault="004D11CC" w:rsidP="004D11CC">
      <w:pPr>
        <w:rPr>
          <w:del w:id="166" w:author="王斌" w:date="2013-07-15T23:09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4D11CC" w:rsidRPr="00285532" w:rsidDel="00437A53" w:rsidTr="004D7544">
        <w:trPr>
          <w:del w:id="167" w:author="王斌" w:date="2013-07-15T23:09:00Z"/>
        </w:trPr>
        <w:tc>
          <w:tcPr>
            <w:tcW w:w="1080" w:type="dxa"/>
            <w:shd w:val="clear" w:color="auto" w:fill="00FFFF"/>
          </w:tcPr>
          <w:p w:rsidR="004D11CC" w:rsidRPr="00285532" w:rsidDel="00437A53" w:rsidRDefault="004D11CC" w:rsidP="004D7544">
            <w:pPr>
              <w:rPr>
                <w:del w:id="168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169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ADDR</w:delText>
              </w:r>
            </w:del>
          </w:p>
        </w:tc>
        <w:tc>
          <w:tcPr>
            <w:tcW w:w="1800" w:type="dxa"/>
            <w:shd w:val="clear" w:color="auto" w:fill="00FFFF"/>
          </w:tcPr>
          <w:p w:rsidR="004D11CC" w:rsidRPr="00285532" w:rsidDel="00437A53" w:rsidRDefault="004D11CC" w:rsidP="004D7544">
            <w:pPr>
              <w:rPr>
                <w:del w:id="170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171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REGISTER NAME</w:delText>
              </w:r>
            </w:del>
          </w:p>
        </w:tc>
        <w:tc>
          <w:tcPr>
            <w:tcW w:w="3600" w:type="dxa"/>
            <w:shd w:val="clear" w:color="auto" w:fill="00FFFF"/>
          </w:tcPr>
          <w:p w:rsidR="004D11CC" w:rsidRPr="00285532" w:rsidDel="00437A53" w:rsidRDefault="004D11CC" w:rsidP="004D7544">
            <w:pPr>
              <w:rPr>
                <w:del w:id="172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173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REGISTER DESCRIPTION</w:delText>
              </w:r>
            </w:del>
          </w:p>
        </w:tc>
        <w:tc>
          <w:tcPr>
            <w:tcW w:w="935" w:type="dxa"/>
            <w:shd w:val="clear" w:color="auto" w:fill="00FFFF"/>
          </w:tcPr>
          <w:p w:rsidR="004D11CC" w:rsidRPr="00285532" w:rsidDel="00437A53" w:rsidRDefault="004D11CC" w:rsidP="004D7544">
            <w:pPr>
              <w:rPr>
                <w:del w:id="174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175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R/W</w:delText>
              </w:r>
            </w:del>
          </w:p>
        </w:tc>
        <w:tc>
          <w:tcPr>
            <w:tcW w:w="1971" w:type="dxa"/>
            <w:shd w:val="clear" w:color="auto" w:fill="00FFFF"/>
          </w:tcPr>
          <w:p w:rsidR="004D11CC" w:rsidRPr="00285532" w:rsidDel="00437A53" w:rsidRDefault="004D11CC" w:rsidP="004D7544">
            <w:pPr>
              <w:rPr>
                <w:del w:id="176" w:author="王斌" w:date="2013-07-15T23:09:00Z"/>
                <w:rFonts w:ascii="Calibri" w:eastAsia="宋体" w:hAnsi="Calibri" w:cs="Times New Roman"/>
                <w:sz w:val="18"/>
                <w:szCs w:val="18"/>
              </w:rPr>
            </w:pPr>
            <w:del w:id="177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RESET VALUE</w:delText>
              </w:r>
            </w:del>
          </w:p>
        </w:tc>
      </w:tr>
      <w:tr w:rsidR="004D11CC" w:rsidRPr="00285532" w:rsidDel="00437A53" w:rsidTr="004D7544">
        <w:trPr>
          <w:del w:id="178" w:author="王斌" w:date="2013-07-15T23:09:00Z"/>
        </w:trPr>
        <w:tc>
          <w:tcPr>
            <w:tcW w:w="1080" w:type="dxa"/>
          </w:tcPr>
          <w:p w:rsidR="004D11CC" w:rsidRPr="00285532" w:rsidDel="00437A53" w:rsidRDefault="004D11CC" w:rsidP="004D7544">
            <w:pPr>
              <w:rPr>
                <w:del w:id="179" w:author="王斌" w:date="2013-07-15T23:09:00Z"/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4D11CC" w:rsidRPr="00285532" w:rsidDel="00437A53" w:rsidRDefault="004D11CC" w:rsidP="004D7544">
            <w:pPr>
              <w:rPr>
                <w:del w:id="180" w:author="王斌" w:date="2013-07-15T23:09:00Z"/>
                <w:rFonts w:ascii="Calibri" w:eastAsia="宋体" w:hAnsi="Calibri" w:cs="Times New Roman"/>
              </w:rPr>
            </w:pPr>
            <w:del w:id="181" w:author="王斌" w:date="2013-07-15T23:09:00Z">
              <w:r w:rsidDel="00437A53">
                <w:rPr>
                  <w:rFonts w:ascii="Calibri" w:eastAsia="宋体" w:hAnsi="Calibri" w:cs="Times New Roman" w:hint="eastAsia"/>
                </w:rPr>
                <w:delText>AUDIO</w:delText>
              </w:r>
              <w:r w:rsidRPr="00285532" w:rsidDel="00437A53">
                <w:rPr>
                  <w:rFonts w:ascii="Calibri" w:eastAsia="宋体" w:hAnsi="Calibri" w:cs="Times New Roman" w:hint="eastAsia"/>
                </w:rPr>
                <w:delText>_PARA</w:delText>
              </w:r>
              <w:r w:rsidDel="00437A53">
                <w:rPr>
                  <w:rFonts w:ascii="Calibri" w:eastAsia="宋体" w:hAnsi="Calibri" w:cs="Times New Roman" w:hint="eastAsia"/>
                </w:rPr>
                <w:delText>2</w:delText>
              </w:r>
            </w:del>
          </w:p>
        </w:tc>
        <w:tc>
          <w:tcPr>
            <w:tcW w:w="3600" w:type="dxa"/>
          </w:tcPr>
          <w:p w:rsidR="004D11CC" w:rsidRPr="00285532" w:rsidDel="00437A53" w:rsidRDefault="004D11CC" w:rsidP="004D7544">
            <w:pPr>
              <w:rPr>
                <w:del w:id="182" w:author="王斌" w:date="2013-07-15T23:09:00Z"/>
                <w:rFonts w:ascii="Calibri" w:eastAsia="宋体" w:hAnsi="Calibri" w:cs="Times New Roman"/>
              </w:rPr>
            </w:pPr>
            <w:del w:id="183" w:author="王斌" w:date="2013-07-15T23:09:00Z">
              <w:r w:rsidDel="00437A53">
                <w:rPr>
                  <w:rFonts w:ascii="Calibri" w:eastAsia="宋体" w:hAnsi="Calibri" w:cs="Times New Roman" w:hint="eastAsia"/>
                </w:rPr>
                <w:delText>音频</w:delText>
              </w:r>
              <w:r w:rsidRPr="00285532" w:rsidDel="00437A53">
                <w:rPr>
                  <w:rFonts w:ascii="Calibri" w:eastAsia="宋体" w:hAnsi="Calibri" w:cs="Times New Roman" w:hint="eastAsia"/>
                </w:rPr>
                <w:delText>参数</w:delText>
              </w:r>
              <w:r w:rsidDel="00437A53">
                <w:rPr>
                  <w:rFonts w:ascii="Calibri" w:eastAsia="宋体" w:hAnsi="Calibri" w:cs="Times New Roman" w:hint="eastAsia"/>
                </w:rPr>
                <w:delText>2</w:delText>
              </w:r>
            </w:del>
          </w:p>
        </w:tc>
        <w:tc>
          <w:tcPr>
            <w:tcW w:w="935" w:type="dxa"/>
          </w:tcPr>
          <w:p w:rsidR="004D11CC" w:rsidRPr="00285532" w:rsidDel="00437A53" w:rsidRDefault="004D11CC" w:rsidP="004D7544">
            <w:pPr>
              <w:rPr>
                <w:del w:id="184" w:author="王斌" w:date="2013-07-15T23:09:00Z"/>
                <w:rFonts w:ascii="Calibri" w:eastAsia="宋体" w:hAnsi="Calibri" w:cs="Times New Roman"/>
              </w:rPr>
            </w:pPr>
            <w:del w:id="185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</w:rPr>
                <w:delText>W</w:delText>
              </w:r>
            </w:del>
          </w:p>
        </w:tc>
        <w:tc>
          <w:tcPr>
            <w:tcW w:w="1971" w:type="dxa"/>
          </w:tcPr>
          <w:p w:rsidR="004D11CC" w:rsidRPr="00285532" w:rsidDel="00437A53" w:rsidRDefault="004D11CC" w:rsidP="004D7544">
            <w:pPr>
              <w:rPr>
                <w:del w:id="186" w:author="王斌" w:date="2013-07-15T23:09:00Z"/>
                <w:rFonts w:ascii="Calibri" w:eastAsia="宋体" w:hAnsi="Calibri" w:cs="Times New Roman"/>
              </w:rPr>
            </w:pPr>
            <w:del w:id="187" w:author="王斌" w:date="2013-07-15T23:09:00Z">
              <w:r w:rsidRPr="00285532" w:rsidDel="00437A53">
                <w:rPr>
                  <w:rFonts w:ascii="Calibri" w:eastAsia="宋体" w:hAnsi="Calibri" w:cs="Times New Roman" w:hint="eastAsia"/>
                </w:rPr>
                <w:delText>See Bit Field</w:delText>
              </w:r>
            </w:del>
          </w:p>
        </w:tc>
      </w:tr>
    </w:tbl>
    <w:p w:rsidR="004D11CC" w:rsidRPr="00285532" w:rsidDel="00437A53" w:rsidRDefault="004D11CC" w:rsidP="004D11CC">
      <w:pPr>
        <w:rPr>
          <w:del w:id="188" w:author="王斌" w:date="2013-07-15T23:09:00Z"/>
          <w:rFonts w:ascii="Calibri" w:eastAsia="宋体" w:hAnsi="Calibri" w:cs="Times New Roman"/>
        </w:rPr>
      </w:pPr>
    </w:p>
    <w:p w:rsidR="004D11CC" w:rsidRPr="00285532" w:rsidDel="00437A53" w:rsidRDefault="004D11CC" w:rsidP="004D11CC">
      <w:pPr>
        <w:rPr>
          <w:del w:id="189" w:author="王斌" w:date="2013-07-15T23:09:00Z"/>
          <w:rFonts w:ascii="Calibri" w:eastAsia="宋体" w:hAnsi="Calibri" w:cs="Times New Roman"/>
        </w:rPr>
      </w:pPr>
      <w:del w:id="190" w:author="王斌" w:date="2013-07-15T23:09:00Z">
        <w:r w:rsidDel="00437A53">
          <w:rPr>
            <w:rFonts w:ascii="Calibri" w:eastAsia="宋体" w:hAnsi="Calibri" w:cs="Times New Roman" w:hint="eastAsia"/>
          </w:rPr>
          <w:delText>此寄存器用来设定音频输入</w:delText>
        </w:r>
        <w:r w:rsidR="00AD01E3" w:rsidDel="00437A53">
          <w:rPr>
            <w:rFonts w:ascii="Calibri" w:eastAsia="宋体" w:hAnsi="Calibri" w:cs="Times New Roman" w:hint="eastAsia"/>
          </w:rPr>
          <w:delText>的声道数</w:delText>
        </w:r>
      </w:del>
    </w:p>
    <w:p w:rsidR="004D11CC" w:rsidDel="00437A53" w:rsidRDefault="004D11CC" w:rsidP="004D11CC">
      <w:pPr>
        <w:rPr>
          <w:del w:id="191" w:author="王斌" w:date="2013-07-15T23:09:00Z"/>
          <w:rFonts w:ascii="Calibri" w:eastAsia="宋体" w:hAnsi="Calibri" w:cs="Times New Roman"/>
        </w:rPr>
      </w:pPr>
      <w:del w:id="192" w:author="王斌" w:date="2013-07-15T23:09:00Z">
        <w:r w:rsidRPr="00285532" w:rsidDel="00437A53">
          <w:rPr>
            <w:rFonts w:ascii="Calibri" w:eastAsia="宋体" w:hAnsi="Calibri" w:cs="Times New Roman" w:hint="eastAsia"/>
          </w:rPr>
          <w:delText xml:space="preserve">   Bit</w:delText>
        </w:r>
        <w:r w:rsidR="00AD01E3" w:rsidDel="00437A53">
          <w:rPr>
            <w:rFonts w:ascii="Calibri" w:eastAsia="宋体" w:hAnsi="Calibri" w:cs="Times New Roman" w:hint="eastAsia"/>
          </w:rPr>
          <w:delText>1:</w:delText>
        </w:r>
        <w:r w:rsidDel="00437A53">
          <w:rPr>
            <w:rFonts w:ascii="Calibri" w:eastAsia="宋体" w:hAnsi="Calibri" w:cs="Times New Roman" w:hint="eastAsia"/>
          </w:rPr>
          <w:delText>0</w:delText>
        </w:r>
        <w:r w:rsidDel="00437A53">
          <w:rPr>
            <w:rFonts w:ascii="Calibri" w:eastAsia="宋体" w:hAnsi="Calibri" w:cs="Times New Roman" w:hint="eastAsia"/>
          </w:rPr>
          <w:delText>：</w:delText>
        </w:r>
        <w:r w:rsidR="00AD01E3" w:rsidDel="00437A53">
          <w:rPr>
            <w:rFonts w:ascii="Calibri" w:eastAsia="宋体" w:hAnsi="Calibri" w:cs="Times New Roman" w:hint="eastAsia"/>
          </w:rPr>
          <w:delText xml:space="preserve">  00</w:delText>
        </w:r>
        <w:r w:rsidR="00AD01E3" w:rsidDel="00437A53">
          <w:rPr>
            <w:rFonts w:ascii="Calibri" w:eastAsia="宋体" w:hAnsi="Calibri" w:cs="Times New Roman" w:hint="eastAsia"/>
          </w:rPr>
          <w:delText>：</w:delText>
        </w:r>
        <w:r w:rsidR="00AD01E3" w:rsidDel="00437A53">
          <w:rPr>
            <w:rFonts w:ascii="Calibri" w:eastAsia="宋体" w:hAnsi="Calibri" w:cs="Times New Roman" w:hint="eastAsia"/>
          </w:rPr>
          <w:delText xml:space="preserve">   6 </w:delText>
        </w:r>
        <w:r w:rsidR="00AD01E3" w:rsidDel="00437A53">
          <w:rPr>
            <w:rFonts w:ascii="Calibri" w:eastAsia="宋体" w:hAnsi="Calibri" w:cs="Times New Roman"/>
          </w:rPr>
          <w:delText>声道</w:delText>
        </w:r>
      </w:del>
    </w:p>
    <w:p w:rsidR="00AD01E3" w:rsidDel="00437A53" w:rsidRDefault="00AD01E3" w:rsidP="004D11CC">
      <w:pPr>
        <w:rPr>
          <w:del w:id="193" w:author="王斌" w:date="2013-07-15T23:09:00Z"/>
          <w:rFonts w:ascii="Calibri" w:eastAsia="宋体" w:hAnsi="Calibri" w:cs="Times New Roman"/>
        </w:rPr>
      </w:pPr>
      <w:del w:id="194" w:author="王斌" w:date="2013-07-15T23:09:00Z"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  <w:delText>01</w:delText>
        </w:r>
        <w:r w:rsidDel="00437A53">
          <w:rPr>
            <w:rFonts w:ascii="Calibri" w:eastAsia="宋体" w:hAnsi="Calibri" w:cs="Times New Roman" w:hint="eastAsia"/>
          </w:rPr>
          <w:delText>：</w:delText>
        </w:r>
        <w:r w:rsidDel="00437A53">
          <w:rPr>
            <w:rFonts w:ascii="Calibri" w:eastAsia="宋体" w:hAnsi="Calibri" w:cs="Times New Roman" w:hint="eastAsia"/>
          </w:rPr>
          <w:delText xml:space="preserve">   8</w:delText>
        </w:r>
        <w:r w:rsidDel="00437A53">
          <w:rPr>
            <w:rFonts w:ascii="Calibri" w:eastAsia="宋体" w:hAnsi="Calibri" w:cs="Times New Roman" w:hint="eastAsia"/>
          </w:rPr>
          <w:delText>声道</w:delText>
        </w:r>
      </w:del>
    </w:p>
    <w:p w:rsidR="00AD01E3" w:rsidDel="00437A53" w:rsidRDefault="00AD01E3" w:rsidP="004D11CC">
      <w:pPr>
        <w:rPr>
          <w:del w:id="195" w:author="王斌" w:date="2013-07-15T23:09:00Z"/>
          <w:rFonts w:ascii="Calibri" w:eastAsia="宋体" w:hAnsi="Calibri" w:cs="Times New Roman"/>
        </w:rPr>
      </w:pPr>
      <w:del w:id="196" w:author="王斌" w:date="2013-07-15T23:09:00Z"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  <w:delText>10</w:delText>
        </w:r>
        <w:r w:rsidDel="00437A53">
          <w:rPr>
            <w:rFonts w:ascii="Calibri" w:eastAsia="宋体" w:hAnsi="Calibri" w:cs="Times New Roman" w:hint="eastAsia"/>
          </w:rPr>
          <w:delText>：</w:delText>
        </w:r>
        <w:r w:rsidDel="00437A53">
          <w:rPr>
            <w:rFonts w:ascii="Calibri" w:eastAsia="宋体" w:hAnsi="Calibri" w:cs="Times New Roman" w:hint="eastAsia"/>
          </w:rPr>
          <w:delText xml:space="preserve">   16</w:delText>
        </w:r>
        <w:r w:rsidDel="00437A53">
          <w:rPr>
            <w:rFonts w:ascii="Calibri" w:eastAsia="宋体" w:hAnsi="Calibri" w:cs="Times New Roman" w:hint="eastAsia"/>
          </w:rPr>
          <w:delText>声道</w:delText>
        </w:r>
      </w:del>
    </w:p>
    <w:p w:rsidR="004D11CC" w:rsidRPr="00AC01EC" w:rsidDel="00437A53" w:rsidRDefault="004D11CC" w:rsidP="004D11CC">
      <w:pPr>
        <w:rPr>
          <w:del w:id="197" w:author="王斌" w:date="2013-07-15T23:09:00Z"/>
          <w:rFonts w:ascii="Calibri" w:eastAsia="宋体" w:hAnsi="Calibri" w:cs="Times New Roman"/>
        </w:rPr>
      </w:pPr>
      <w:del w:id="198" w:author="王斌" w:date="2013-07-15T23:09:00Z">
        <w:r w:rsidDel="00437A53">
          <w:rPr>
            <w:rFonts w:ascii="Calibri" w:eastAsia="宋体" w:hAnsi="Calibri" w:cs="Times New Roman" w:hint="eastAsia"/>
          </w:rPr>
          <w:delText>其他：　　　保留</w:delText>
        </w:r>
      </w:del>
    </w:p>
    <w:p w:rsidR="00C04729" w:rsidRDefault="00C04729" w:rsidP="00F02431">
      <w:pPr>
        <w:rPr>
          <w:rFonts w:ascii="Calibri" w:eastAsia="宋体" w:hAnsi="Calibri" w:cs="Times New Roman"/>
        </w:rPr>
      </w:pPr>
    </w:p>
    <w:p w:rsidR="00C04729" w:rsidRDefault="00C04729" w:rsidP="00F02431">
      <w:pPr>
        <w:rPr>
          <w:rFonts w:ascii="Calibri" w:eastAsia="宋体" w:hAnsi="Calibri" w:cs="Times New Roman"/>
        </w:rPr>
      </w:pPr>
    </w:p>
    <w:p w:rsidR="00C04729" w:rsidRDefault="00C04729" w:rsidP="00F02431">
      <w:pPr>
        <w:rPr>
          <w:rFonts w:ascii="Calibri" w:eastAsia="宋体" w:hAnsi="Calibri" w:cs="Times New Roman"/>
        </w:rPr>
      </w:pPr>
    </w:p>
    <w:p w:rsidR="007B7F97" w:rsidRDefault="007B7F97" w:rsidP="00F02431">
      <w:pPr>
        <w:rPr>
          <w:rFonts w:ascii="Calibri" w:eastAsia="宋体" w:hAnsi="Calibri" w:cs="Times New Roman"/>
        </w:rPr>
      </w:pPr>
    </w:p>
    <w:p w:rsidR="007B7F97" w:rsidRDefault="007B7F97" w:rsidP="00F02431">
      <w:pPr>
        <w:rPr>
          <w:rFonts w:ascii="Calibri" w:eastAsia="宋体" w:hAnsi="Calibri" w:cs="Times New Roman"/>
        </w:rPr>
      </w:pPr>
    </w:p>
    <w:p w:rsidR="007B7F97" w:rsidRDefault="007B7F97" w:rsidP="00F02431">
      <w:pPr>
        <w:rPr>
          <w:rFonts w:ascii="Calibri" w:eastAsia="宋体" w:hAnsi="Calibri" w:cs="Times New Roman"/>
        </w:rPr>
      </w:pPr>
    </w:p>
    <w:p w:rsidR="007B7F97" w:rsidRPr="00285532" w:rsidDel="00437A53" w:rsidRDefault="00D369CE" w:rsidP="00D369CE">
      <w:pPr>
        <w:pStyle w:val="3"/>
        <w:rPr>
          <w:del w:id="199" w:author="王斌" w:date="2013-07-15T23:08:00Z"/>
        </w:rPr>
      </w:pPr>
      <w:bookmarkStart w:id="200" w:name="_Toc348080671"/>
      <w:del w:id="201" w:author="王斌" w:date="2013-07-15T23:08:00Z">
        <w:r w:rsidDel="00437A53">
          <w:rPr>
            <w:rFonts w:hint="eastAsia"/>
          </w:rPr>
          <w:delText>9</w:delText>
        </w:r>
        <w:r w:rsidDel="00437A53">
          <w:rPr>
            <w:rFonts w:hint="eastAsia"/>
          </w:rPr>
          <w:delText>）</w:delText>
        </w:r>
        <w:r w:rsidR="007B7F97" w:rsidDel="00437A53">
          <w:rPr>
            <w:rFonts w:hint="eastAsia"/>
          </w:rPr>
          <w:delText>CONTENT_SEL(</w:delText>
        </w:r>
        <w:r w:rsidR="007B7F97" w:rsidDel="00437A53">
          <w:rPr>
            <w:rFonts w:hint="eastAsia"/>
          </w:rPr>
          <w:delText>播放内容选择</w:delText>
        </w:r>
        <w:r w:rsidR="007B7F97" w:rsidDel="00437A53">
          <w:rPr>
            <w:rFonts w:hint="eastAsia"/>
          </w:rPr>
          <w:delText>)</w:delText>
        </w:r>
        <w:bookmarkEnd w:id="200"/>
      </w:del>
    </w:p>
    <w:p w:rsidR="007B7F97" w:rsidRPr="00285532" w:rsidDel="00437A53" w:rsidRDefault="007B7F97" w:rsidP="007B7F97">
      <w:pPr>
        <w:rPr>
          <w:del w:id="202" w:author="王斌" w:date="2013-07-15T23:08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7B7F97" w:rsidRPr="00285532" w:rsidDel="00437A53" w:rsidTr="004D7544">
        <w:trPr>
          <w:del w:id="203" w:author="王斌" w:date="2013-07-15T23:08:00Z"/>
        </w:trPr>
        <w:tc>
          <w:tcPr>
            <w:tcW w:w="1080" w:type="dxa"/>
            <w:shd w:val="clear" w:color="auto" w:fill="00FFFF"/>
          </w:tcPr>
          <w:p w:rsidR="007B7F97" w:rsidRPr="00285532" w:rsidDel="00437A53" w:rsidRDefault="007B7F97" w:rsidP="004D7544">
            <w:pPr>
              <w:rPr>
                <w:del w:id="204" w:author="王斌" w:date="2013-07-15T23:08:00Z"/>
                <w:rFonts w:ascii="Calibri" w:eastAsia="宋体" w:hAnsi="Calibri" w:cs="Times New Roman"/>
                <w:sz w:val="18"/>
                <w:szCs w:val="18"/>
              </w:rPr>
            </w:pPr>
            <w:del w:id="205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ADDR</w:delText>
              </w:r>
            </w:del>
          </w:p>
        </w:tc>
        <w:tc>
          <w:tcPr>
            <w:tcW w:w="1800" w:type="dxa"/>
            <w:shd w:val="clear" w:color="auto" w:fill="00FFFF"/>
          </w:tcPr>
          <w:p w:rsidR="007B7F97" w:rsidRPr="00285532" w:rsidDel="00437A53" w:rsidRDefault="007B7F97" w:rsidP="004D7544">
            <w:pPr>
              <w:rPr>
                <w:del w:id="206" w:author="王斌" w:date="2013-07-15T23:08:00Z"/>
                <w:rFonts w:ascii="Calibri" w:eastAsia="宋体" w:hAnsi="Calibri" w:cs="Times New Roman"/>
                <w:sz w:val="18"/>
                <w:szCs w:val="18"/>
              </w:rPr>
            </w:pPr>
            <w:del w:id="207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REGISTER NAME</w:delText>
              </w:r>
            </w:del>
          </w:p>
        </w:tc>
        <w:tc>
          <w:tcPr>
            <w:tcW w:w="3600" w:type="dxa"/>
            <w:shd w:val="clear" w:color="auto" w:fill="00FFFF"/>
          </w:tcPr>
          <w:p w:rsidR="007B7F97" w:rsidRPr="00285532" w:rsidDel="00437A53" w:rsidRDefault="007B7F97" w:rsidP="004D7544">
            <w:pPr>
              <w:rPr>
                <w:del w:id="208" w:author="王斌" w:date="2013-07-15T23:08:00Z"/>
                <w:rFonts w:ascii="Calibri" w:eastAsia="宋体" w:hAnsi="Calibri" w:cs="Times New Roman"/>
                <w:sz w:val="18"/>
                <w:szCs w:val="18"/>
              </w:rPr>
            </w:pPr>
            <w:del w:id="209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REGISTER DESCRIPTION</w:delText>
              </w:r>
            </w:del>
          </w:p>
        </w:tc>
        <w:tc>
          <w:tcPr>
            <w:tcW w:w="935" w:type="dxa"/>
            <w:shd w:val="clear" w:color="auto" w:fill="00FFFF"/>
          </w:tcPr>
          <w:p w:rsidR="007B7F97" w:rsidRPr="00285532" w:rsidDel="00437A53" w:rsidRDefault="007B7F97" w:rsidP="004D7544">
            <w:pPr>
              <w:rPr>
                <w:del w:id="210" w:author="王斌" w:date="2013-07-15T23:08:00Z"/>
                <w:rFonts w:ascii="Calibri" w:eastAsia="宋体" w:hAnsi="Calibri" w:cs="Times New Roman"/>
                <w:sz w:val="18"/>
                <w:szCs w:val="18"/>
              </w:rPr>
            </w:pPr>
            <w:del w:id="211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R/W</w:delText>
              </w:r>
            </w:del>
          </w:p>
        </w:tc>
        <w:tc>
          <w:tcPr>
            <w:tcW w:w="1971" w:type="dxa"/>
            <w:shd w:val="clear" w:color="auto" w:fill="00FFFF"/>
          </w:tcPr>
          <w:p w:rsidR="007B7F97" w:rsidRPr="00285532" w:rsidDel="00437A53" w:rsidRDefault="007B7F97" w:rsidP="004D7544">
            <w:pPr>
              <w:rPr>
                <w:del w:id="212" w:author="王斌" w:date="2013-07-15T23:08:00Z"/>
                <w:rFonts w:ascii="Calibri" w:eastAsia="宋体" w:hAnsi="Calibri" w:cs="Times New Roman"/>
                <w:sz w:val="18"/>
                <w:szCs w:val="18"/>
              </w:rPr>
            </w:pPr>
            <w:del w:id="213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RESET VALUE</w:delText>
              </w:r>
            </w:del>
          </w:p>
        </w:tc>
      </w:tr>
      <w:tr w:rsidR="007B7F97" w:rsidRPr="00285532" w:rsidDel="00437A53" w:rsidTr="004D7544">
        <w:trPr>
          <w:del w:id="214" w:author="王斌" w:date="2013-07-15T23:08:00Z"/>
        </w:trPr>
        <w:tc>
          <w:tcPr>
            <w:tcW w:w="1080" w:type="dxa"/>
          </w:tcPr>
          <w:p w:rsidR="007B7F97" w:rsidRPr="00285532" w:rsidDel="00437A53" w:rsidRDefault="007B7F97" w:rsidP="004D7544">
            <w:pPr>
              <w:rPr>
                <w:del w:id="215" w:author="王斌" w:date="2013-07-15T23:08:00Z"/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7B7F97" w:rsidRPr="00285532" w:rsidDel="00437A53" w:rsidRDefault="00847143" w:rsidP="004D7544">
            <w:pPr>
              <w:rPr>
                <w:del w:id="216" w:author="王斌" w:date="2013-07-15T23:08:00Z"/>
                <w:rFonts w:ascii="Calibri" w:eastAsia="宋体" w:hAnsi="Calibri" w:cs="Times New Roman"/>
              </w:rPr>
            </w:pPr>
            <w:del w:id="217" w:author="王斌" w:date="2013-07-15T23:08:00Z">
              <w:r w:rsidDel="00437A53">
                <w:rPr>
                  <w:rFonts w:ascii="Calibri" w:eastAsia="宋体" w:hAnsi="Calibri" w:cs="Times New Roman" w:hint="eastAsia"/>
                </w:rPr>
                <w:delText>CONTEN_SEL</w:delText>
              </w:r>
            </w:del>
          </w:p>
        </w:tc>
        <w:tc>
          <w:tcPr>
            <w:tcW w:w="3600" w:type="dxa"/>
          </w:tcPr>
          <w:p w:rsidR="007B7F97" w:rsidRPr="00285532" w:rsidDel="00437A53" w:rsidRDefault="003B628E" w:rsidP="004D7544">
            <w:pPr>
              <w:rPr>
                <w:del w:id="218" w:author="王斌" w:date="2013-07-15T23:08:00Z"/>
                <w:rFonts w:ascii="Calibri" w:eastAsia="宋体" w:hAnsi="Calibri" w:cs="Times New Roman"/>
              </w:rPr>
            </w:pPr>
            <w:del w:id="219" w:author="王斌" w:date="2013-07-15T23:08:00Z">
              <w:r w:rsidDel="00437A53">
                <w:rPr>
                  <w:rFonts w:ascii="Calibri" w:eastAsia="宋体" w:hAnsi="Calibri" w:cs="Times New Roman" w:hint="eastAsia"/>
                </w:rPr>
                <w:delText>播放内容选择</w:delText>
              </w:r>
            </w:del>
          </w:p>
        </w:tc>
        <w:tc>
          <w:tcPr>
            <w:tcW w:w="935" w:type="dxa"/>
          </w:tcPr>
          <w:p w:rsidR="007B7F97" w:rsidRPr="00285532" w:rsidDel="00437A53" w:rsidRDefault="007B7F97" w:rsidP="004D7544">
            <w:pPr>
              <w:rPr>
                <w:del w:id="220" w:author="王斌" w:date="2013-07-15T23:08:00Z"/>
                <w:rFonts w:ascii="Calibri" w:eastAsia="宋体" w:hAnsi="Calibri" w:cs="Times New Roman"/>
              </w:rPr>
            </w:pPr>
            <w:del w:id="221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</w:rPr>
                <w:delText>W</w:delText>
              </w:r>
              <w:r w:rsidR="005858C2" w:rsidDel="00437A53">
                <w:rPr>
                  <w:rFonts w:ascii="Calibri" w:eastAsia="宋体" w:hAnsi="Calibri" w:cs="Times New Roman" w:hint="eastAsia"/>
                </w:rPr>
                <w:delText>/R</w:delText>
              </w:r>
            </w:del>
          </w:p>
        </w:tc>
        <w:tc>
          <w:tcPr>
            <w:tcW w:w="1971" w:type="dxa"/>
          </w:tcPr>
          <w:p w:rsidR="007B7F97" w:rsidRPr="00285532" w:rsidDel="00437A53" w:rsidRDefault="007B7F97" w:rsidP="004D7544">
            <w:pPr>
              <w:rPr>
                <w:del w:id="222" w:author="王斌" w:date="2013-07-15T23:08:00Z"/>
                <w:rFonts w:ascii="Calibri" w:eastAsia="宋体" w:hAnsi="Calibri" w:cs="Times New Roman"/>
              </w:rPr>
            </w:pPr>
            <w:del w:id="223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</w:rPr>
                <w:delText>See Bit Field</w:delText>
              </w:r>
            </w:del>
          </w:p>
        </w:tc>
      </w:tr>
    </w:tbl>
    <w:p w:rsidR="007B7F97" w:rsidRPr="00285532" w:rsidDel="00437A53" w:rsidRDefault="007B7F97" w:rsidP="007B7F97">
      <w:pPr>
        <w:rPr>
          <w:del w:id="224" w:author="王斌" w:date="2013-07-15T23:08:00Z"/>
          <w:rFonts w:ascii="Calibri" w:eastAsia="宋体" w:hAnsi="Calibri" w:cs="Times New Roman"/>
        </w:rPr>
      </w:pPr>
    </w:p>
    <w:p w:rsidR="007B7F97" w:rsidDel="00437A53" w:rsidRDefault="003063BA" w:rsidP="007B7F97">
      <w:pPr>
        <w:rPr>
          <w:del w:id="225" w:author="王斌" w:date="2013-07-15T23:08:00Z"/>
          <w:rFonts w:ascii="Calibri" w:eastAsia="宋体" w:hAnsi="Calibri" w:cs="Times New Roman"/>
        </w:rPr>
      </w:pPr>
      <w:del w:id="226" w:author="王斌" w:date="2013-07-15T23:08:00Z">
        <w:r w:rsidDel="00437A53">
          <w:rPr>
            <w:rFonts w:ascii="Calibri" w:eastAsia="宋体" w:hAnsi="Calibri" w:cs="Times New Roman" w:hint="eastAsia"/>
          </w:rPr>
          <w:delText xml:space="preserve"> Bit</w:delText>
        </w:r>
        <w:r w:rsidR="009D4855" w:rsidDel="00437A53">
          <w:rPr>
            <w:rFonts w:ascii="Calibri" w:eastAsia="宋体" w:hAnsi="Calibri" w:cs="Times New Roman" w:hint="eastAsia"/>
          </w:rPr>
          <w:delText>3:0:</w:delText>
        </w:r>
      </w:del>
    </w:p>
    <w:p w:rsidR="009D4855" w:rsidDel="00437A53" w:rsidRDefault="00B77169" w:rsidP="007B7F97">
      <w:pPr>
        <w:rPr>
          <w:del w:id="227" w:author="王斌" w:date="2013-07-15T23:08:00Z"/>
          <w:rFonts w:ascii="Calibri" w:eastAsia="宋体" w:hAnsi="Calibri" w:cs="Times New Roman"/>
        </w:rPr>
      </w:pPr>
      <w:del w:id="228" w:author="王斌" w:date="2013-07-15T23:08:00Z">
        <w:r w:rsidDel="00437A53">
          <w:rPr>
            <w:rFonts w:ascii="Calibri" w:eastAsia="宋体" w:hAnsi="Calibri" w:cs="Times New Roman" w:hint="eastAsia"/>
          </w:rPr>
          <w:delText xml:space="preserve">　　　　　</w:delText>
        </w:r>
        <w:r w:rsidR="009B6635" w:rsidDel="00437A53">
          <w:rPr>
            <w:rFonts w:ascii="Calibri" w:eastAsia="宋体" w:hAnsi="Calibri" w:cs="Times New Roman" w:hint="eastAsia"/>
          </w:rPr>
          <w:delText xml:space="preserve">0000:  JPEG2000 </w:delText>
        </w:r>
        <w:r w:rsidR="009B6635" w:rsidDel="00437A53">
          <w:rPr>
            <w:rFonts w:ascii="Calibri" w:eastAsia="宋体" w:hAnsi="Calibri" w:cs="Times New Roman" w:hint="eastAsia"/>
          </w:rPr>
          <w:delText>影片播放</w:delText>
        </w:r>
        <w:r w:rsidR="00A541DD" w:rsidDel="00437A53">
          <w:rPr>
            <w:rFonts w:ascii="Calibri" w:eastAsia="宋体" w:hAnsi="Calibri" w:cs="Times New Roman" w:hint="eastAsia"/>
          </w:rPr>
          <w:delText>，默认</w:delText>
        </w:r>
      </w:del>
    </w:p>
    <w:p w:rsidR="009B6635" w:rsidDel="00437A53" w:rsidRDefault="009B6635" w:rsidP="007B7F97">
      <w:pPr>
        <w:rPr>
          <w:del w:id="229" w:author="王斌" w:date="2013-07-15T23:08:00Z"/>
          <w:rFonts w:ascii="Calibri" w:eastAsia="宋体" w:hAnsi="Calibri" w:cs="Times New Roman"/>
        </w:rPr>
      </w:pPr>
      <w:del w:id="230" w:author="王斌" w:date="2013-07-15T23:08:00Z">
        <w:r w:rsidDel="00437A53">
          <w:rPr>
            <w:rFonts w:ascii="Calibri" w:eastAsia="宋体" w:hAnsi="Calibri" w:cs="Times New Roman" w:hint="eastAsia"/>
          </w:rPr>
          <w:delText xml:space="preserve">　　　　　</w:delText>
        </w:r>
        <w:r w:rsidDel="00437A53">
          <w:rPr>
            <w:rFonts w:ascii="Calibri" w:eastAsia="宋体" w:hAnsi="Calibri" w:cs="Times New Roman" w:hint="eastAsia"/>
          </w:rPr>
          <w:delText xml:space="preserve">0001:  </w:delText>
        </w:r>
        <w:r w:rsidR="00EB28A9" w:rsidDel="00437A53">
          <w:rPr>
            <w:rFonts w:ascii="Calibri" w:eastAsia="宋体" w:hAnsi="Calibri" w:cs="Times New Roman" w:hint="eastAsia"/>
          </w:rPr>
          <w:delText xml:space="preserve">HDMI </w:delText>
        </w:r>
        <w:r w:rsidR="00EB28A9" w:rsidDel="00437A53">
          <w:rPr>
            <w:rFonts w:ascii="Calibri" w:eastAsia="宋体" w:hAnsi="Calibri" w:cs="Times New Roman" w:hint="eastAsia"/>
          </w:rPr>
          <w:delText>视频播放</w:delText>
        </w:r>
      </w:del>
    </w:p>
    <w:p w:rsidR="00EB28A9" w:rsidDel="00437A53" w:rsidRDefault="00EB28A9" w:rsidP="007B7F97">
      <w:pPr>
        <w:rPr>
          <w:del w:id="231" w:author="王斌" w:date="2013-07-15T23:08:00Z"/>
          <w:rFonts w:ascii="Calibri" w:eastAsia="宋体" w:hAnsi="Calibri" w:cs="Times New Roman"/>
        </w:rPr>
      </w:pPr>
      <w:del w:id="232" w:author="王斌" w:date="2013-07-15T23:08:00Z">
        <w:r w:rsidDel="00437A53">
          <w:rPr>
            <w:rFonts w:ascii="Calibri" w:eastAsia="宋体" w:hAnsi="Calibri" w:cs="Times New Roman" w:hint="eastAsia"/>
          </w:rPr>
          <w:delText xml:space="preserve">　　　　</w:delText>
        </w:r>
        <w:r w:rsidDel="00437A53">
          <w:rPr>
            <w:rFonts w:ascii="Calibri" w:eastAsia="宋体" w:hAnsi="Calibri" w:cs="Times New Roman" w:hint="eastAsia"/>
          </w:rPr>
          <w:delText xml:space="preserve">  0010:  </w:delText>
        </w:r>
        <w:r w:rsidR="00D360E9" w:rsidDel="00437A53">
          <w:rPr>
            <w:rFonts w:ascii="Calibri" w:eastAsia="宋体" w:hAnsi="Calibri" w:cs="Times New Roman" w:hint="eastAsia"/>
          </w:rPr>
          <w:delText xml:space="preserve">MPEG2 </w:delText>
        </w:r>
        <w:r w:rsidR="00D360E9" w:rsidDel="00437A53">
          <w:rPr>
            <w:rFonts w:ascii="Calibri" w:eastAsia="宋体" w:hAnsi="Calibri" w:cs="Times New Roman" w:hint="eastAsia"/>
          </w:rPr>
          <w:delText>码流播放</w:delText>
        </w:r>
      </w:del>
    </w:p>
    <w:p w:rsidR="00D360E9" w:rsidDel="00437A53" w:rsidRDefault="00D360E9" w:rsidP="007B7F97">
      <w:pPr>
        <w:rPr>
          <w:del w:id="233" w:author="王斌" w:date="2013-07-15T23:08:00Z"/>
          <w:rFonts w:ascii="Calibri" w:eastAsia="宋体" w:hAnsi="Calibri" w:cs="Times New Roman"/>
        </w:rPr>
      </w:pPr>
      <w:del w:id="234" w:author="王斌" w:date="2013-07-15T23:08:00Z">
        <w:r w:rsidDel="00437A53">
          <w:rPr>
            <w:rFonts w:ascii="Calibri" w:eastAsia="宋体" w:hAnsi="Calibri" w:cs="Times New Roman" w:hint="eastAsia"/>
          </w:rPr>
          <w:delText xml:space="preserve">　　　　</w:delText>
        </w:r>
        <w:r w:rsidDel="00437A53">
          <w:rPr>
            <w:rFonts w:ascii="Calibri" w:eastAsia="宋体" w:hAnsi="Calibri" w:cs="Times New Roman" w:hint="eastAsia"/>
          </w:rPr>
          <w:delText xml:space="preserve">  0011:  </w:delText>
        </w:r>
        <w:r w:rsidR="0064490B" w:rsidDel="00437A53">
          <w:rPr>
            <w:rFonts w:ascii="Calibri" w:eastAsia="宋体" w:hAnsi="Calibri" w:cs="Times New Roman" w:hint="eastAsia"/>
          </w:rPr>
          <w:delText>原始视频播放（　指ＣＯＭ－Ｅ软解ＭＰＥＧ２／Ｈ２６４后通过ＰＣＩＥ接口直接下发</w:delText>
        </w:r>
      </w:del>
    </w:p>
    <w:p w:rsidR="0064490B" w:rsidDel="00437A53" w:rsidRDefault="0064490B" w:rsidP="007B7F97">
      <w:pPr>
        <w:rPr>
          <w:del w:id="235" w:author="王斌" w:date="2013-07-15T23:08:00Z"/>
          <w:rFonts w:ascii="Calibri" w:eastAsia="宋体" w:hAnsi="Calibri" w:cs="Times New Roman"/>
        </w:rPr>
      </w:pPr>
      <w:del w:id="236" w:author="王斌" w:date="2013-07-15T23:08:00Z"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tab/>
        </w:r>
        <w:r w:rsidDel="00437A53">
          <w:rPr>
            <w:rFonts w:ascii="Calibri" w:eastAsia="宋体" w:hAnsi="Calibri" w:cs="Times New Roman" w:hint="eastAsia"/>
          </w:rPr>
          <w:delText>解完码的视频）</w:delText>
        </w:r>
      </w:del>
    </w:p>
    <w:p w:rsidR="009D4855" w:rsidDel="00437A53" w:rsidRDefault="009D4855" w:rsidP="007B7F97">
      <w:pPr>
        <w:rPr>
          <w:del w:id="237" w:author="王斌" w:date="2013-07-15T23:08:00Z"/>
          <w:rFonts w:ascii="Calibri" w:eastAsia="宋体" w:hAnsi="Calibri" w:cs="Times New Roman"/>
        </w:rPr>
      </w:pPr>
    </w:p>
    <w:p w:rsidR="009D4855" w:rsidRPr="00285532" w:rsidDel="00437A53" w:rsidRDefault="009D4855" w:rsidP="007B7F97">
      <w:pPr>
        <w:rPr>
          <w:del w:id="238" w:author="王斌" w:date="2013-07-15T23:08:00Z"/>
          <w:rFonts w:ascii="Calibri" w:eastAsia="宋体" w:hAnsi="Calibri" w:cs="Times New Roman"/>
        </w:rPr>
      </w:pPr>
      <w:del w:id="239" w:author="王斌" w:date="2013-07-15T23:08:00Z">
        <w:r w:rsidDel="00437A53">
          <w:rPr>
            <w:rFonts w:ascii="Calibri" w:eastAsia="宋体" w:hAnsi="Calibri" w:cs="Times New Roman" w:hint="eastAsia"/>
          </w:rPr>
          <w:delText>其他：　　保留</w:delText>
        </w:r>
      </w:del>
    </w:p>
    <w:p w:rsidR="007B7F97" w:rsidDel="00437A53" w:rsidRDefault="007B7F97" w:rsidP="00F02431">
      <w:pPr>
        <w:rPr>
          <w:del w:id="240" w:author="王斌" w:date="2013-07-15T23:08:00Z"/>
          <w:rFonts w:ascii="Calibri" w:eastAsia="宋体" w:hAnsi="Calibri" w:cs="Times New Roman"/>
        </w:rPr>
      </w:pPr>
    </w:p>
    <w:p w:rsidR="007B7F97" w:rsidRDefault="007B7F97" w:rsidP="00F02431">
      <w:pPr>
        <w:rPr>
          <w:rFonts w:ascii="Calibri" w:eastAsia="宋体" w:hAnsi="Calibri" w:cs="Times New Roman"/>
        </w:rPr>
      </w:pPr>
    </w:p>
    <w:p w:rsidR="00920066" w:rsidRDefault="00920066" w:rsidP="00F02431">
      <w:pPr>
        <w:rPr>
          <w:rFonts w:ascii="Calibri" w:eastAsia="宋体" w:hAnsi="Calibri" w:cs="Times New Roman"/>
        </w:rPr>
      </w:pPr>
    </w:p>
    <w:p w:rsidR="00920066" w:rsidRDefault="00920066" w:rsidP="00F02431">
      <w:pPr>
        <w:rPr>
          <w:rFonts w:ascii="Calibri" w:eastAsia="宋体" w:hAnsi="Calibri" w:cs="Times New Roman"/>
        </w:rPr>
      </w:pPr>
    </w:p>
    <w:p w:rsidR="00920066" w:rsidRDefault="00920066" w:rsidP="00F02431">
      <w:pPr>
        <w:rPr>
          <w:rFonts w:ascii="Calibri" w:eastAsia="宋体" w:hAnsi="Calibri" w:cs="Times New Roman"/>
        </w:rPr>
      </w:pPr>
    </w:p>
    <w:p w:rsidR="00920066" w:rsidRDefault="00920066" w:rsidP="00F02431">
      <w:pPr>
        <w:rPr>
          <w:rFonts w:ascii="Calibri" w:eastAsia="宋体" w:hAnsi="Calibri" w:cs="Times New Roman"/>
        </w:rPr>
      </w:pPr>
    </w:p>
    <w:p w:rsidR="00920066" w:rsidRDefault="00920066" w:rsidP="00F02431">
      <w:pPr>
        <w:rPr>
          <w:rFonts w:ascii="Calibri" w:eastAsia="宋体" w:hAnsi="Calibri" w:cs="Times New Roman"/>
        </w:rPr>
      </w:pPr>
    </w:p>
    <w:p w:rsidR="00920066" w:rsidRDefault="00920066" w:rsidP="00F02431">
      <w:pPr>
        <w:rPr>
          <w:rFonts w:ascii="Calibri" w:eastAsia="宋体" w:hAnsi="Calibri" w:cs="Times New Roman"/>
        </w:rPr>
      </w:pPr>
    </w:p>
    <w:p w:rsidR="00920066" w:rsidRDefault="00920066" w:rsidP="00F02431">
      <w:pPr>
        <w:rPr>
          <w:rFonts w:ascii="Calibri" w:eastAsia="宋体" w:hAnsi="Calibri" w:cs="Times New Roman"/>
        </w:rPr>
      </w:pPr>
    </w:p>
    <w:p w:rsidR="00920066" w:rsidRDefault="00920066" w:rsidP="00F02431">
      <w:pPr>
        <w:rPr>
          <w:rFonts w:ascii="Calibri" w:eastAsia="宋体" w:hAnsi="Calibri" w:cs="Times New Roman"/>
        </w:rPr>
      </w:pPr>
    </w:p>
    <w:p w:rsidR="00920066" w:rsidRDefault="00920066" w:rsidP="00F02431">
      <w:pPr>
        <w:rPr>
          <w:rFonts w:ascii="Calibri" w:eastAsia="宋体" w:hAnsi="Calibri" w:cs="Times New Roman"/>
        </w:rPr>
      </w:pPr>
    </w:p>
    <w:p w:rsidR="00D95E02" w:rsidRDefault="00D95E02" w:rsidP="00F02431">
      <w:pPr>
        <w:rPr>
          <w:rFonts w:ascii="Calibri" w:eastAsia="宋体" w:hAnsi="Calibri" w:cs="Times New Roman"/>
        </w:rPr>
      </w:pPr>
    </w:p>
    <w:p w:rsidR="00D95E02" w:rsidRDefault="00D95E02" w:rsidP="00F02431">
      <w:pPr>
        <w:rPr>
          <w:rFonts w:ascii="Calibri" w:eastAsia="宋体" w:hAnsi="Calibri" w:cs="Times New Roman"/>
        </w:rPr>
      </w:pPr>
    </w:p>
    <w:p w:rsidR="00A17C5A" w:rsidRPr="001407C0" w:rsidDel="00437A53" w:rsidRDefault="006D45B2" w:rsidP="00437A53">
      <w:pPr>
        <w:pStyle w:val="3"/>
        <w:rPr>
          <w:del w:id="241" w:author="王斌" w:date="2013-07-15T23:08:00Z"/>
        </w:rPr>
      </w:pPr>
      <w:bookmarkStart w:id="242" w:name="_Toc348080672"/>
      <w:del w:id="243" w:author="王斌" w:date="2013-07-15T23:10:00Z">
        <w:r w:rsidDel="00F96C32">
          <w:rPr>
            <w:rFonts w:hint="eastAsia"/>
          </w:rPr>
          <w:lastRenderedPageBreak/>
          <w:delText>10</w:delText>
        </w:r>
        <w:r w:rsidDel="00F96C32">
          <w:rPr>
            <w:rFonts w:hint="eastAsia"/>
          </w:rPr>
          <w:delText>）</w:delText>
        </w:r>
      </w:del>
      <w:del w:id="244" w:author="王斌" w:date="2013-07-15T23:08:00Z">
        <w:r w:rsidR="00252609" w:rsidDel="00437A53">
          <w:rPr>
            <w:rFonts w:hint="eastAsia"/>
          </w:rPr>
          <w:delText>AV_DELAY_CTL (</w:delText>
        </w:r>
        <w:r w:rsidR="00A17C5A" w:rsidRPr="001407C0" w:rsidDel="00437A53">
          <w:rPr>
            <w:rFonts w:hint="eastAsia"/>
          </w:rPr>
          <w:delText>音视频延时控制</w:delText>
        </w:r>
        <w:r w:rsidR="00252609" w:rsidDel="00437A53">
          <w:rPr>
            <w:rFonts w:hint="eastAsia"/>
          </w:rPr>
          <w:delText>)</w:delText>
        </w:r>
        <w:bookmarkEnd w:id="242"/>
      </w:del>
    </w:p>
    <w:p w:rsidR="00A17C5A" w:rsidRPr="001407C0" w:rsidDel="00437A53" w:rsidRDefault="00A17C5A" w:rsidP="00437A53">
      <w:pPr>
        <w:pStyle w:val="3"/>
        <w:rPr>
          <w:del w:id="245" w:author="王斌" w:date="2013-07-15T23:08:00Z"/>
          <w:szCs w:val="21"/>
        </w:rPr>
        <w:pPrChange w:id="246" w:author="王斌" w:date="2013-07-15T23:08:00Z">
          <w:pPr>
            <w:ind w:firstLine="420"/>
          </w:pPr>
        </w:pPrChange>
      </w:pPr>
      <w:del w:id="247" w:author="王斌" w:date="2013-07-15T23:08:00Z">
        <w:r w:rsidRPr="001407C0" w:rsidDel="00437A53">
          <w:rPr>
            <w:rFonts w:hint="eastAsia"/>
            <w:szCs w:val="21"/>
          </w:rPr>
          <w:delText>此寄存器用来调节音频视频播放延时。</w:delText>
        </w:r>
      </w:del>
    </w:p>
    <w:p w:rsidR="00A17C5A" w:rsidRPr="004A237F" w:rsidDel="00437A53" w:rsidRDefault="00A17C5A" w:rsidP="00437A53">
      <w:pPr>
        <w:pStyle w:val="3"/>
        <w:rPr>
          <w:del w:id="248" w:author="王斌" w:date="2013-07-15T23:08:00Z"/>
          <w:color w:val="FF0000"/>
          <w:szCs w:val="21"/>
        </w:rPr>
        <w:pPrChange w:id="249" w:author="王斌" w:date="2013-07-15T23:08:00Z">
          <w:pPr>
            <w:ind w:firstLine="420"/>
          </w:pPr>
        </w:pPrChange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A17C5A" w:rsidDel="00437A53" w:rsidTr="004D7544">
        <w:trPr>
          <w:del w:id="250" w:author="王斌" w:date="2013-07-15T23:08:00Z"/>
        </w:trPr>
        <w:tc>
          <w:tcPr>
            <w:tcW w:w="1080" w:type="dxa"/>
            <w:shd w:val="clear" w:color="auto" w:fill="00FFFF"/>
          </w:tcPr>
          <w:p w:rsidR="00A17C5A" w:rsidRPr="004E4605" w:rsidDel="00437A53" w:rsidRDefault="00A17C5A" w:rsidP="00437A53">
            <w:pPr>
              <w:pStyle w:val="3"/>
              <w:rPr>
                <w:del w:id="251" w:author="王斌" w:date="2013-07-15T23:08:00Z"/>
                <w:sz w:val="18"/>
                <w:szCs w:val="18"/>
              </w:rPr>
              <w:pPrChange w:id="252" w:author="王斌" w:date="2013-07-15T23:08:00Z">
                <w:pPr/>
              </w:pPrChange>
            </w:pPr>
            <w:del w:id="253" w:author="王斌" w:date="2013-07-15T23:08:00Z">
              <w:r w:rsidRPr="004E4605" w:rsidDel="00437A53">
                <w:rPr>
                  <w:rFonts w:hint="eastAsia"/>
                  <w:sz w:val="18"/>
                  <w:szCs w:val="18"/>
                </w:rPr>
                <w:delText>ADDR</w:delText>
              </w:r>
            </w:del>
          </w:p>
        </w:tc>
        <w:tc>
          <w:tcPr>
            <w:tcW w:w="1800" w:type="dxa"/>
            <w:shd w:val="clear" w:color="auto" w:fill="00FFFF"/>
          </w:tcPr>
          <w:p w:rsidR="00A17C5A" w:rsidRPr="004E4605" w:rsidDel="00437A53" w:rsidRDefault="00A17C5A" w:rsidP="00437A53">
            <w:pPr>
              <w:pStyle w:val="3"/>
              <w:rPr>
                <w:del w:id="254" w:author="王斌" w:date="2013-07-15T23:08:00Z"/>
                <w:sz w:val="18"/>
                <w:szCs w:val="18"/>
              </w:rPr>
              <w:pPrChange w:id="255" w:author="王斌" w:date="2013-07-15T23:08:00Z">
                <w:pPr/>
              </w:pPrChange>
            </w:pPr>
            <w:del w:id="256" w:author="王斌" w:date="2013-07-15T23:08:00Z">
              <w:r w:rsidRPr="004E4605" w:rsidDel="00437A53">
                <w:rPr>
                  <w:rFonts w:hint="eastAsia"/>
                  <w:sz w:val="18"/>
                  <w:szCs w:val="18"/>
                </w:rPr>
                <w:delText>REGISTER NAME</w:delText>
              </w:r>
            </w:del>
          </w:p>
        </w:tc>
        <w:tc>
          <w:tcPr>
            <w:tcW w:w="3600" w:type="dxa"/>
            <w:shd w:val="clear" w:color="auto" w:fill="00FFFF"/>
          </w:tcPr>
          <w:p w:rsidR="00A17C5A" w:rsidRPr="004E4605" w:rsidDel="00437A53" w:rsidRDefault="00A17C5A" w:rsidP="00437A53">
            <w:pPr>
              <w:pStyle w:val="3"/>
              <w:rPr>
                <w:del w:id="257" w:author="王斌" w:date="2013-07-15T23:08:00Z"/>
                <w:sz w:val="18"/>
                <w:szCs w:val="18"/>
              </w:rPr>
              <w:pPrChange w:id="258" w:author="王斌" w:date="2013-07-15T23:08:00Z">
                <w:pPr/>
              </w:pPrChange>
            </w:pPr>
            <w:del w:id="259" w:author="王斌" w:date="2013-07-15T23:08:00Z">
              <w:r w:rsidRPr="004E4605" w:rsidDel="00437A53">
                <w:rPr>
                  <w:rFonts w:hint="eastAsia"/>
                  <w:sz w:val="18"/>
                  <w:szCs w:val="18"/>
                </w:rPr>
                <w:delText>REGISTER DESCRIPTION</w:delText>
              </w:r>
            </w:del>
          </w:p>
        </w:tc>
        <w:tc>
          <w:tcPr>
            <w:tcW w:w="935" w:type="dxa"/>
            <w:shd w:val="clear" w:color="auto" w:fill="00FFFF"/>
          </w:tcPr>
          <w:p w:rsidR="00A17C5A" w:rsidRPr="004E4605" w:rsidDel="00437A53" w:rsidRDefault="00A17C5A" w:rsidP="00437A53">
            <w:pPr>
              <w:pStyle w:val="3"/>
              <w:rPr>
                <w:del w:id="260" w:author="王斌" w:date="2013-07-15T23:08:00Z"/>
                <w:sz w:val="18"/>
                <w:szCs w:val="18"/>
              </w:rPr>
              <w:pPrChange w:id="261" w:author="王斌" w:date="2013-07-15T23:08:00Z">
                <w:pPr/>
              </w:pPrChange>
            </w:pPr>
            <w:del w:id="262" w:author="王斌" w:date="2013-07-15T23:08:00Z">
              <w:r w:rsidRPr="004E4605" w:rsidDel="00437A53">
                <w:rPr>
                  <w:rFonts w:hint="eastAsia"/>
                  <w:sz w:val="18"/>
                  <w:szCs w:val="18"/>
                </w:rPr>
                <w:delText>R/W</w:delText>
              </w:r>
            </w:del>
          </w:p>
        </w:tc>
        <w:tc>
          <w:tcPr>
            <w:tcW w:w="1971" w:type="dxa"/>
            <w:shd w:val="clear" w:color="auto" w:fill="00FFFF"/>
          </w:tcPr>
          <w:p w:rsidR="00A17C5A" w:rsidRPr="004E4605" w:rsidDel="00437A53" w:rsidRDefault="00A17C5A" w:rsidP="00437A53">
            <w:pPr>
              <w:pStyle w:val="3"/>
              <w:rPr>
                <w:del w:id="263" w:author="王斌" w:date="2013-07-15T23:08:00Z"/>
                <w:sz w:val="18"/>
                <w:szCs w:val="18"/>
              </w:rPr>
              <w:pPrChange w:id="264" w:author="王斌" w:date="2013-07-15T23:08:00Z">
                <w:pPr/>
              </w:pPrChange>
            </w:pPr>
            <w:del w:id="265" w:author="王斌" w:date="2013-07-15T23:08:00Z">
              <w:r w:rsidRPr="004E4605" w:rsidDel="00437A53">
                <w:rPr>
                  <w:rFonts w:hint="eastAsia"/>
                  <w:sz w:val="18"/>
                  <w:szCs w:val="18"/>
                </w:rPr>
                <w:delText>RESET VALUE</w:delText>
              </w:r>
            </w:del>
          </w:p>
        </w:tc>
      </w:tr>
      <w:tr w:rsidR="00A17C5A" w:rsidDel="00437A53" w:rsidTr="004D7544">
        <w:trPr>
          <w:del w:id="266" w:author="王斌" w:date="2013-07-15T23:08:00Z"/>
        </w:trPr>
        <w:tc>
          <w:tcPr>
            <w:tcW w:w="1080" w:type="dxa"/>
          </w:tcPr>
          <w:p w:rsidR="00A17C5A" w:rsidDel="00437A53" w:rsidRDefault="00A17C5A" w:rsidP="00437A53">
            <w:pPr>
              <w:pStyle w:val="3"/>
              <w:rPr>
                <w:del w:id="267" w:author="王斌" w:date="2013-07-15T23:08:00Z"/>
              </w:rPr>
              <w:pPrChange w:id="268" w:author="王斌" w:date="2013-07-15T23:08:00Z">
                <w:pPr/>
              </w:pPrChange>
            </w:pPr>
          </w:p>
        </w:tc>
        <w:tc>
          <w:tcPr>
            <w:tcW w:w="1800" w:type="dxa"/>
          </w:tcPr>
          <w:p w:rsidR="00A17C5A" w:rsidDel="00437A53" w:rsidRDefault="00A17C5A" w:rsidP="00437A53">
            <w:pPr>
              <w:pStyle w:val="3"/>
              <w:rPr>
                <w:del w:id="269" w:author="王斌" w:date="2013-07-15T23:08:00Z"/>
              </w:rPr>
              <w:pPrChange w:id="270" w:author="王斌" w:date="2013-07-15T23:08:00Z">
                <w:pPr/>
              </w:pPrChange>
            </w:pPr>
            <w:del w:id="271" w:author="王斌" w:date="2013-07-15T23:08:00Z">
              <w:r w:rsidDel="00437A53">
                <w:rPr>
                  <w:rFonts w:hint="eastAsia"/>
                </w:rPr>
                <w:delText>Video Audio Delay Control</w:delText>
              </w:r>
            </w:del>
          </w:p>
        </w:tc>
        <w:tc>
          <w:tcPr>
            <w:tcW w:w="3600" w:type="dxa"/>
          </w:tcPr>
          <w:p w:rsidR="00A17C5A" w:rsidDel="00437A53" w:rsidRDefault="00A17C5A" w:rsidP="00437A53">
            <w:pPr>
              <w:pStyle w:val="3"/>
              <w:rPr>
                <w:del w:id="272" w:author="王斌" w:date="2013-07-15T23:08:00Z"/>
              </w:rPr>
              <w:pPrChange w:id="273" w:author="王斌" w:date="2013-07-15T23:08:00Z">
                <w:pPr/>
              </w:pPrChange>
            </w:pPr>
            <w:del w:id="274" w:author="王斌" w:date="2013-07-15T23:08:00Z">
              <w:r w:rsidDel="00437A53">
                <w:rPr>
                  <w:rFonts w:hint="eastAsia"/>
                </w:rPr>
                <w:delText>音视频播放延时控制</w:delText>
              </w:r>
            </w:del>
          </w:p>
        </w:tc>
        <w:tc>
          <w:tcPr>
            <w:tcW w:w="935" w:type="dxa"/>
          </w:tcPr>
          <w:p w:rsidR="00A17C5A" w:rsidDel="00437A53" w:rsidRDefault="00A17C5A" w:rsidP="00437A53">
            <w:pPr>
              <w:pStyle w:val="3"/>
              <w:rPr>
                <w:del w:id="275" w:author="王斌" w:date="2013-07-15T23:08:00Z"/>
              </w:rPr>
              <w:pPrChange w:id="276" w:author="王斌" w:date="2013-07-15T23:08:00Z">
                <w:pPr/>
              </w:pPrChange>
            </w:pPr>
            <w:del w:id="277" w:author="王斌" w:date="2013-07-15T23:08:00Z">
              <w:r w:rsidDel="00437A53">
                <w:rPr>
                  <w:rFonts w:hint="eastAsia"/>
                </w:rPr>
                <w:delText>W</w:delText>
              </w:r>
            </w:del>
          </w:p>
        </w:tc>
        <w:tc>
          <w:tcPr>
            <w:tcW w:w="1971" w:type="dxa"/>
          </w:tcPr>
          <w:p w:rsidR="00A17C5A" w:rsidDel="00437A53" w:rsidRDefault="00A17C5A" w:rsidP="00437A53">
            <w:pPr>
              <w:pStyle w:val="3"/>
              <w:rPr>
                <w:del w:id="278" w:author="王斌" w:date="2013-07-15T23:08:00Z"/>
              </w:rPr>
              <w:pPrChange w:id="279" w:author="王斌" w:date="2013-07-15T23:08:00Z">
                <w:pPr/>
              </w:pPrChange>
            </w:pPr>
            <w:del w:id="280" w:author="王斌" w:date="2013-07-15T23:08:00Z">
              <w:r w:rsidDel="00437A53">
                <w:delText>S</w:delText>
              </w:r>
              <w:r w:rsidDel="00437A53">
                <w:rPr>
                  <w:rFonts w:hint="eastAsia"/>
                </w:rPr>
                <w:delText>ee Bit Field</w:delText>
              </w:r>
            </w:del>
          </w:p>
        </w:tc>
      </w:tr>
    </w:tbl>
    <w:p w:rsidR="00A17C5A" w:rsidDel="00437A53" w:rsidRDefault="00A17C5A" w:rsidP="00437A53">
      <w:pPr>
        <w:pStyle w:val="3"/>
        <w:rPr>
          <w:del w:id="281" w:author="王斌" w:date="2013-07-15T23:08:00Z"/>
          <w:color w:val="FF0000"/>
          <w:szCs w:val="21"/>
        </w:rPr>
        <w:pPrChange w:id="282" w:author="王斌" w:date="2013-07-15T23:08:00Z">
          <w:pPr/>
        </w:pPrChange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2"/>
        <w:gridCol w:w="2515"/>
        <w:gridCol w:w="5004"/>
        <w:gridCol w:w="1038"/>
      </w:tblGrid>
      <w:tr w:rsidR="00A17C5A" w:rsidDel="00437A53" w:rsidTr="004D7544">
        <w:trPr>
          <w:del w:id="283" w:author="王斌" w:date="2013-07-15T23:08:00Z"/>
        </w:trPr>
        <w:tc>
          <w:tcPr>
            <w:tcW w:w="9386" w:type="dxa"/>
            <w:gridSpan w:val="4"/>
          </w:tcPr>
          <w:p w:rsidR="00A17C5A" w:rsidDel="00437A53" w:rsidRDefault="00A17C5A" w:rsidP="00437A53">
            <w:pPr>
              <w:pStyle w:val="3"/>
              <w:rPr>
                <w:del w:id="284" w:author="王斌" w:date="2013-07-15T23:08:00Z"/>
              </w:rPr>
              <w:pPrChange w:id="285" w:author="王斌" w:date="2013-07-15T23:08:00Z">
                <w:pPr/>
              </w:pPrChange>
            </w:pPr>
            <w:del w:id="286" w:author="王斌" w:date="2013-07-15T23:08:00Z">
              <w:r w:rsidDel="00437A53">
                <w:rPr>
                  <w:rFonts w:hint="eastAsia"/>
                </w:rPr>
                <w:delText xml:space="preserve">                                      Bit Field</w:delText>
              </w:r>
            </w:del>
          </w:p>
        </w:tc>
      </w:tr>
      <w:tr w:rsidR="00A17C5A" w:rsidDel="00437A53" w:rsidTr="004D7544">
        <w:trPr>
          <w:del w:id="287" w:author="王斌" w:date="2013-07-15T23:08:00Z"/>
        </w:trPr>
        <w:tc>
          <w:tcPr>
            <w:tcW w:w="829" w:type="dxa"/>
          </w:tcPr>
          <w:p w:rsidR="00A17C5A" w:rsidDel="00437A53" w:rsidRDefault="00A17C5A" w:rsidP="00437A53">
            <w:pPr>
              <w:pStyle w:val="3"/>
              <w:rPr>
                <w:del w:id="288" w:author="王斌" w:date="2013-07-15T23:08:00Z"/>
              </w:rPr>
              <w:pPrChange w:id="289" w:author="王斌" w:date="2013-07-15T23:08:00Z">
                <w:pPr/>
              </w:pPrChange>
            </w:pPr>
            <w:del w:id="290" w:author="王斌" w:date="2013-07-15T23:08:00Z">
              <w:r w:rsidDel="00437A53">
                <w:rPr>
                  <w:rFonts w:hint="eastAsia"/>
                </w:rPr>
                <w:delText>Bit</w:delText>
              </w:r>
            </w:del>
          </w:p>
        </w:tc>
        <w:tc>
          <w:tcPr>
            <w:tcW w:w="2515" w:type="dxa"/>
          </w:tcPr>
          <w:p w:rsidR="00A17C5A" w:rsidDel="00437A53" w:rsidRDefault="00A17C5A" w:rsidP="00437A53">
            <w:pPr>
              <w:pStyle w:val="3"/>
              <w:rPr>
                <w:del w:id="291" w:author="王斌" w:date="2013-07-15T23:08:00Z"/>
              </w:rPr>
              <w:pPrChange w:id="292" w:author="王斌" w:date="2013-07-15T23:08:00Z">
                <w:pPr/>
              </w:pPrChange>
            </w:pPr>
            <w:del w:id="293" w:author="王斌" w:date="2013-07-15T23:08:00Z">
              <w:r w:rsidDel="00437A53">
                <w:rPr>
                  <w:rFonts w:hint="eastAsia"/>
                </w:rPr>
                <w:delText>Name</w:delText>
              </w:r>
            </w:del>
          </w:p>
        </w:tc>
        <w:tc>
          <w:tcPr>
            <w:tcW w:w="5004" w:type="dxa"/>
          </w:tcPr>
          <w:p w:rsidR="00A17C5A" w:rsidDel="00437A53" w:rsidRDefault="00A17C5A" w:rsidP="00437A53">
            <w:pPr>
              <w:pStyle w:val="3"/>
              <w:rPr>
                <w:del w:id="294" w:author="王斌" w:date="2013-07-15T23:08:00Z"/>
              </w:rPr>
              <w:pPrChange w:id="295" w:author="王斌" w:date="2013-07-15T23:08:00Z">
                <w:pPr/>
              </w:pPrChange>
            </w:pPr>
            <w:del w:id="296" w:author="王斌" w:date="2013-07-15T23:08:00Z">
              <w:r w:rsidDel="00437A53">
                <w:rPr>
                  <w:rFonts w:hint="eastAsia"/>
                </w:rPr>
                <w:delText>Description</w:delText>
              </w:r>
            </w:del>
          </w:p>
        </w:tc>
        <w:tc>
          <w:tcPr>
            <w:tcW w:w="1038" w:type="dxa"/>
          </w:tcPr>
          <w:p w:rsidR="00A17C5A" w:rsidDel="00437A53" w:rsidRDefault="00A17C5A" w:rsidP="00437A53">
            <w:pPr>
              <w:pStyle w:val="3"/>
              <w:rPr>
                <w:del w:id="297" w:author="王斌" w:date="2013-07-15T23:08:00Z"/>
              </w:rPr>
              <w:pPrChange w:id="298" w:author="王斌" w:date="2013-07-15T23:08:00Z">
                <w:pPr/>
              </w:pPrChange>
            </w:pPr>
            <w:del w:id="299" w:author="王斌" w:date="2013-07-15T23:08:00Z">
              <w:r w:rsidDel="00437A53">
                <w:rPr>
                  <w:rFonts w:hint="eastAsia"/>
                </w:rPr>
                <w:delText>Reset Value</w:delText>
              </w:r>
            </w:del>
          </w:p>
        </w:tc>
      </w:tr>
      <w:tr w:rsidR="00A17C5A" w:rsidDel="00437A53" w:rsidTr="004D7544">
        <w:trPr>
          <w:del w:id="300" w:author="王斌" w:date="2013-07-15T23:08:00Z"/>
        </w:trPr>
        <w:tc>
          <w:tcPr>
            <w:tcW w:w="829" w:type="dxa"/>
          </w:tcPr>
          <w:p w:rsidR="00A17C5A" w:rsidDel="00437A53" w:rsidRDefault="00A17C5A" w:rsidP="00437A53">
            <w:pPr>
              <w:pStyle w:val="3"/>
              <w:rPr>
                <w:del w:id="301" w:author="王斌" w:date="2013-07-15T23:08:00Z"/>
              </w:rPr>
              <w:pPrChange w:id="302" w:author="王斌" w:date="2013-07-15T23:08:00Z">
                <w:pPr/>
              </w:pPrChange>
            </w:pPr>
            <w:del w:id="303" w:author="王斌" w:date="2013-07-15T23:08:00Z">
              <w:r w:rsidDel="00437A53">
                <w:rPr>
                  <w:rFonts w:hint="eastAsia"/>
                </w:rPr>
                <w:delText>23~0</w:delText>
              </w:r>
            </w:del>
          </w:p>
        </w:tc>
        <w:tc>
          <w:tcPr>
            <w:tcW w:w="2515" w:type="dxa"/>
          </w:tcPr>
          <w:p w:rsidR="00A17C5A" w:rsidDel="00437A53" w:rsidRDefault="00A17C5A" w:rsidP="00437A53">
            <w:pPr>
              <w:pStyle w:val="3"/>
              <w:rPr>
                <w:del w:id="304" w:author="王斌" w:date="2013-07-15T23:08:00Z"/>
              </w:rPr>
              <w:pPrChange w:id="305" w:author="王斌" w:date="2013-07-15T23:08:00Z">
                <w:pPr/>
              </w:pPrChange>
            </w:pPr>
            <w:del w:id="306" w:author="王斌" w:date="2013-07-15T23:08:00Z">
              <w:r w:rsidDel="00437A53">
                <w:rPr>
                  <w:rFonts w:hint="eastAsia"/>
                </w:rPr>
                <w:delText>Delay Value</w:delText>
              </w:r>
            </w:del>
          </w:p>
        </w:tc>
        <w:tc>
          <w:tcPr>
            <w:tcW w:w="5004" w:type="dxa"/>
          </w:tcPr>
          <w:p w:rsidR="00A17C5A" w:rsidDel="00437A53" w:rsidRDefault="00A17C5A" w:rsidP="00437A53">
            <w:pPr>
              <w:pStyle w:val="3"/>
              <w:rPr>
                <w:del w:id="307" w:author="王斌" w:date="2013-07-15T23:08:00Z"/>
              </w:rPr>
              <w:pPrChange w:id="308" w:author="王斌" w:date="2013-07-15T23:08:00Z">
                <w:pPr/>
              </w:pPrChange>
            </w:pPr>
            <w:del w:id="309" w:author="王斌" w:date="2013-07-15T23:08:00Z">
              <w:r w:rsidDel="00437A53">
                <w:rPr>
                  <w:rFonts w:hint="eastAsia"/>
                </w:rPr>
                <w:delText>音视频延时值设定。单位：微秒</w:delText>
              </w:r>
            </w:del>
          </w:p>
        </w:tc>
        <w:tc>
          <w:tcPr>
            <w:tcW w:w="1038" w:type="dxa"/>
          </w:tcPr>
          <w:p w:rsidR="00A17C5A" w:rsidDel="00437A53" w:rsidRDefault="00A17C5A" w:rsidP="00437A53">
            <w:pPr>
              <w:pStyle w:val="3"/>
              <w:rPr>
                <w:del w:id="310" w:author="王斌" w:date="2013-07-15T23:08:00Z"/>
              </w:rPr>
              <w:pPrChange w:id="311" w:author="王斌" w:date="2013-07-15T23:08:00Z">
                <w:pPr/>
              </w:pPrChange>
            </w:pPr>
            <w:del w:id="312" w:author="王斌" w:date="2013-07-15T23:08:00Z">
              <w:r w:rsidDel="00437A53">
                <w:rPr>
                  <w:rFonts w:hint="eastAsia"/>
                </w:rPr>
                <w:delText>0</w:delText>
              </w:r>
            </w:del>
          </w:p>
        </w:tc>
      </w:tr>
      <w:tr w:rsidR="00A17C5A" w:rsidDel="00437A53" w:rsidTr="004D7544">
        <w:trPr>
          <w:del w:id="313" w:author="王斌" w:date="2013-07-15T23:08:00Z"/>
        </w:trPr>
        <w:tc>
          <w:tcPr>
            <w:tcW w:w="829" w:type="dxa"/>
          </w:tcPr>
          <w:p w:rsidR="00A17C5A" w:rsidDel="00437A53" w:rsidRDefault="00A17C5A" w:rsidP="00437A53">
            <w:pPr>
              <w:pStyle w:val="3"/>
              <w:rPr>
                <w:del w:id="314" w:author="王斌" w:date="2013-07-15T23:08:00Z"/>
              </w:rPr>
              <w:pPrChange w:id="315" w:author="王斌" w:date="2013-07-15T23:08:00Z">
                <w:pPr/>
              </w:pPrChange>
            </w:pPr>
            <w:del w:id="316" w:author="王斌" w:date="2013-07-15T23:08:00Z">
              <w:r w:rsidDel="00437A53">
                <w:rPr>
                  <w:rFonts w:hint="eastAsia"/>
                </w:rPr>
                <w:delText>24</w:delText>
              </w:r>
            </w:del>
          </w:p>
        </w:tc>
        <w:tc>
          <w:tcPr>
            <w:tcW w:w="2515" w:type="dxa"/>
          </w:tcPr>
          <w:p w:rsidR="00A17C5A" w:rsidDel="00437A53" w:rsidRDefault="00A17C5A" w:rsidP="00437A53">
            <w:pPr>
              <w:pStyle w:val="3"/>
              <w:rPr>
                <w:del w:id="317" w:author="王斌" w:date="2013-07-15T23:08:00Z"/>
              </w:rPr>
              <w:pPrChange w:id="318" w:author="王斌" w:date="2013-07-15T23:08:00Z">
                <w:pPr/>
              </w:pPrChange>
            </w:pPr>
            <w:del w:id="319" w:author="王斌" w:date="2013-07-15T23:08:00Z">
              <w:r w:rsidDel="00437A53">
                <w:rPr>
                  <w:rFonts w:hint="eastAsia"/>
                </w:rPr>
                <w:delText>Video First Control</w:delText>
              </w:r>
            </w:del>
          </w:p>
        </w:tc>
        <w:tc>
          <w:tcPr>
            <w:tcW w:w="5004" w:type="dxa"/>
          </w:tcPr>
          <w:p w:rsidR="00A17C5A" w:rsidDel="00437A53" w:rsidRDefault="00A17C5A" w:rsidP="00437A53">
            <w:pPr>
              <w:pStyle w:val="3"/>
              <w:rPr>
                <w:del w:id="320" w:author="王斌" w:date="2013-07-15T23:08:00Z"/>
              </w:rPr>
              <w:pPrChange w:id="321" w:author="王斌" w:date="2013-07-15T23:08:00Z">
                <w:pPr/>
              </w:pPrChange>
            </w:pPr>
            <w:del w:id="322" w:author="王斌" w:date="2013-07-15T23:08:00Z">
              <w:r w:rsidDel="00437A53">
                <w:rPr>
                  <w:rFonts w:hint="eastAsia"/>
                </w:rPr>
                <w:delText>视频播放在前控制：</w:delText>
              </w:r>
              <w:r w:rsidDel="00437A53">
                <w:rPr>
                  <w:rFonts w:hint="eastAsia"/>
                </w:rPr>
                <w:delText xml:space="preserve"> 1</w:delText>
              </w:r>
              <w:r w:rsidDel="00437A53">
                <w:rPr>
                  <w:rFonts w:hint="eastAsia"/>
                </w:rPr>
                <w:delText>：先播视频，延时</w:delText>
              </w:r>
              <w:r w:rsidDel="00437A53">
                <w:rPr>
                  <w:rFonts w:hint="eastAsia"/>
                </w:rPr>
                <w:delText>Delay Value</w:delText>
              </w:r>
            </w:del>
          </w:p>
          <w:p w:rsidR="00A17C5A" w:rsidDel="00437A53" w:rsidRDefault="00A17C5A" w:rsidP="00437A53">
            <w:pPr>
              <w:pStyle w:val="3"/>
              <w:rPr>
                <w:del w:id="323" w:author="王斌" w:date="2013-07-15T23:08:00Z"/>
              </w:rPr>
              <w:pPrChange w:id="324" w:author="王斌" w:date="2013-07-15T23:08:00Z">
                <w:pPr/>
              </w:pPrChange>
            </w:pPr>
            <w:del w:id="325" w:author="王斌" w:date="2013-07-15T23:08:00Z">
              <w:r w:rsidDel="00437A53">
                <w:rPr>
                  <w:rFonts w:hint="eastAsia"/>
                </w:rPr>
                <w:delText>后播放音频</w:delText>
              </w:r>
            </w:del>
          </w:p>
        </w:tc>
        <w:tc>
          <w:tcPr>
            <w:tcW w:w="1038" w:type="dxa"/>
          </w:tcPr>
          <w:p w:rsidR="00A17C5A" w:rsidDel="00437A53" w:rsidRDefault="00A17C5A" w:rsidP="00437A53">
            <w:pPr>
              <w:pStyle w:val="3"/>
              <w:rPr>
                <w:del w:id="326" w:author="王斌" w:date="2013-07-15T23:08:00Z"/>
              </w:rPr>
              <w:pPrChange w:id="327" w:author="王斌" w:date="2013-07-15T23:08:00Z">
                <w:pPr/>
              </w:pPrChange>
            </w:pPr>
            <w:del w:id="328" w:author="王斌" w:date="2013-07-15T23:08:00Z">
              <w:r w:rsidDel="00437A53">
                <w:rPr>
                  <w:rFonts w:hint="eastAsia"/>
                </w:rPr>
                <w:delText>1</w:delText>
              </w:r>
            </w:del>
          </w:p>
        </w:tc>
      </w:tr>
      <w:tr w:rsidR="00A17C5A" w:rsidDel="00437A53" w:rsidTr="004D7544">
        <w:trPr>
          <w:del w:id="329" w:author="王斌" w:date="2013-07-15T23:08:00Z"/>
        </w:trPr>
        <w:tc>
          <w:tcPr>
            <w:tcW w:w="829" w:type="dxa"/>
          </w:tcPr>
          <w:p w:rsidR="00A17C5A" w:rsidDel="00437A53" w:rsidRDefault="00A17C5A" w:rsidP="00437A53">
            <w:pPr>
              <w:pStyle w:val="3"/>
              <w:rPr>
                <w:del w:id="330" w:author="王斌" w:date="2013-07-15T23:08:00Z"/>
              </w:rPr>
              <w:pPrChange w:id="331" w:author="王斌" w:date="2013-07-15T23:08:00Z">
                <w:pPr/>
              </w:pPrChange>
            </w:pPr>
            <w:del w:id="332" w:author="王斌" w:date="2013-07-15T23:08:00Z">
              <w:r w:rsidDel="00437A53">
                <w:rPr>
                  <w:rFonts w:hint="eastAsia"/>
                </w:rPr>
                <w:lastRenderedPageBreak/>
                <w:delText>25</w:delText>
              </w:r>
            </w:del>
          </w:p>
        </w:tc>
        <w:tc>
          <w:tcPr>
            <w:tcW w:w="2515" w:type="dxa"/>
          </w:tcPr>
          <w:p w:rsidR="00A17C5A" w:rsidDel="00437A53" w:rsidRDefault="006E48F7" w:rsidP="00437A53">
            <w:pPr>
              <w:pStyle w:val="3"/>
              <w:rPr>
                <w:del w:id="333" w:author="王斌" w:date="2013-07-15T23:08:00Z"/>
              </w:rPr>
              <w:pPrChange w:id="334" w:author="王斌" w:date="2013-07-15T23:08:00Z">
                <w:pPr/>
              </w:pPrChange>
            </w:pPr>
            <w:del w:id="335" w:author="王斌" w:date="2013-07-15T23:08:00Z">
              <w:r w:rsidDel="00437A53">
                <w:rPr>
                  <w:rFonts w:hint="eastAsia"/>
                </w:rPr>
                <w:delText>延时使能</w:delText>
              </w:r>
            </w:del>
          </w:p>
        </w:tc>
        <w:tc>
          <w:tcPr>
            <w:tcW w:w="5004" w:type="dxa"/>
          </w:tcPr>
          <w:p w:rsidR="00A17C5A" w:rsidDel="00437A53" w:rsidRDefault="006E48F7" w:rsidP="00437A53">
            <w:pPr>
              <w:pStyle w:val="3"/>
              <w:rPr>
                <w:del w:id="336" w:author="王斌" w:date="2013-07-15T23:08:00Z"/>
              </w:rPr>
              <w:pPrChange w:id="337" w:author="王斌" w:date="2013-07-15T23:08:00Z">
                <w:pPr/>
              </w:pPrChange>
            </w:pPr>
            <w:del w:id="338" w:author="王斌" w:date="2013-07-15T23:08:00Z">
              <w:r w:rsidDel="00437A53">
                <w:rPr>
                  <w:rFonts w:hint="eastAsia"/>
                </w:rPr>
                <w:delText>1</w:delText>
              </w:r>
              <w:r w:rsidDel="00437A53">
                <w:rPr>
                  <w:rFonts w:hint="eastAsia"/>
                </w:rPr>
                <w:delText>：使用延时，</w:delText>
              </w:r>
              <w:r w:rsidDel="00437A53">
                <w:rPr>
                  <w:rFonts w:hint="eastAsia"/>
                </w:rPr>
                <w:delText xml:space="preserve">  0</w:delText>
              </w:r>
              <w:r w:rsidDel="00437A53">
                <w:rPr>
                  <w:rFonts w:hint="eastAsia"/>
                </w:rPr>
                <w:delText>：</w:delText>
              </w:r>
              <w:r w:rsidDel="00437A53">
                <w:rPr>
                  <w:rFonts w:hint="eastAsia"/>
                </w:rPr>
                <w:delText>AV</w:delText>
              </w:r>
              <w:r w:rsidDel="00437A53">
                <w:rPr>
                  <w:rFonts w:hint="eastAsia"/>
                </w:rPr>
                <w:delText>同步播放</w:delText>
              </w:r>
            </w:del>
          </w:p>
        </w:tc>
        <w:tc>
          <w:tcPr>
            <w:tcW w:w="1038" w:type="dxa"/>
          </w:tcPr>
          <w:p w:rsidR="00A17C5A" w:rsidDel="00437A53" w:rsidRDefault="00A17C5A" w:rsidP="00437A53">
            <w:pPr>
              <w:pStyle w:val="3"/>
              <w:rPr>
                <w:del w:id="339" w:author="王斌" w:date="2013-07-15T23:08:00Z"/>
              </w:rPr>
              <w:pPrChange w:id="340" w:author="王斌" w:date="2013-07-15T23:08:00Z">
                <w:pPr/>
              </w:pPrChange>
            </w:pPr>
            <w:del w:id="341" w:author="王斌" w:date="2013-07-15T23:08:00Z">
              <w:r w:rsidDel="00437A53">
                <w:rPr>
                  <w:rFonts w:hint="eastAsia"/>
                </w:rPr>
                <w:delText>0</w:delText>
              </w:r>
            </w:del>
          </w:p>
        </w:tc>
      </w:tr>
      <w:tr w:rsidR="00A17C5A" w:rsidDel="00437A53" w:rsidTr="004D7544">
        <w:trPr>
          <w:del w:id="342" w:author="王斌" w:date="2013-07-15T23:08:00Z"/>
        </w:trPr>
        <w:tc>
          <w:tcPr>
            <w:tcW w:w="829" w:type="dxa"/>
          </w:tcPr>
          <w:p w:rsidR="00A17C5A" w:rsidDel="00437A53" w:rsidRDefault="00A17C5A" w:rsidP="00437A53">
            <w:pPr>
              <w:pStyle w:val="3"/>
              <w:rPr>
                <w:del w:id="343" w:author="王斌" w:date="2013-07-15T23:08:00Z"/>
              </w:rPr>
              <w:pPrChange w:id="344" w:author="王斌" w:date="2013-07-15T23:08:00Z">
                <w:pPr/>
              </w:pPrChange>
            </w:pPr>
          </w:p>
        </w:tc>
        <w:tc>
          <w:tcPr>
            <w:tcW w:w="2515" w:type="dxa"/>
          </w:tcPr>
          <w:p w:rsidR="00A17C5A" w:rsidDel="00437A53" w:rsidRDefault="00A17C5A" w:rsidP="00437A53">
            <w:pPr>
              <w:pStyle w:val="3"/>
              <w:rPr>
                <w:del w:id="345" w:author="王斌" w:date="2013-07-15T23:08:00Z"/>
              </w:rPr>
              <w:pPrChange w:id="346" w:author="王斌" w:date="2013-07-15T23:08:00Z">
                <w:pPr/>
              </w:pPrChange>
            </w:pPr>
          </w:p>
        </w:tc>
        <w:tc>
          <w:tcPr>
            <w:tcW w:w="5004" w:type="dxa"/>
          </w:tcPr>
          <w:p w:rsidR="00A17C5A" w:rsidDel="00437A53" w:rsidRDefault="00A17C5A" w:rsidP="00437A53">
            <w:pPr>
              <w:pStyle w:val="3"/>
              <w:rPr>
                <w:del w:id="347" w:author="王斌" w:date="2013-07-15T23:08:00Z"/>
              </w:rPr>
              <w:pPrChange w:id="348" w:author="王斌" w:date="2013-07-15T23:08:00Z">
                <w:pPr/>
              </w:pPrChange>
            </w:pPr>
          </w:p>
        </w:tc>
        <w:tc>
          <w:tcPr>
            <w:tcW w:w="1038" w:type="dxa"/>
          </w:tcPr>
          <w:p w:rsidR="00A17C5A" w:rsidDel="00437A53" w:rsidRDefault="00A17C5A" w:rsidP="00437A53">
            <w:pPr>
              <w:pStyle w:val="3"/>
              <w:rPr>
                <w:del w:id="349" w:author="王斌" w:date="2013-07-15T23:08:00Z"/>
              </w:rPr>
              <w:pPrChange w:id="350" w:author="王斌" w:date="2013-07-15T23:08:00Z">
                <w:pPr/>
              </w:pPrChange>
            </w:pPr>
            <w:del w:id="351" w:author="王斌" w:date="2013-07-15T23:08:00Z">
              <w:r w:rsidDel="00437A53">
                <w:rPr>
                  <w:rFonts w:hint="eastAsia"/>
                </w:rPr>
                <w:delText>0</w:delText>
              </w:r>
            </w:del>
          </w:p>
        </w:tc>
      </w:tr>
      <w:tr w:rsidR="00A17C5A" w:rsidDel="00437A53" w:rsidTr="004D7544">
        <w:trPr>
          <w:del w:id="352" w:author="王斌" w:date="2013-07-15T23:08:00Z"/>
        </w:trPr>
        <w:tc>
          <w:tcPr>
            <w:tcW w:w="829" w:type="dxa"/>
          </w:tcPr>
          <w:p w:rsidR="00A17C5A" w:rsidDel="00437A53" w:rsidRDefault="00A17C5A" w:rsidP="00437A53">
            <w:pPr>
              <w:pStyle w:val="3"/>
              <w:rPr>
                <w:del w:id="353" w:author="王斌" w:date="2013-07-15T23:08:00Z"/>
              </w:rPr>
              <w:pPrChange w:id="354" w:author="王斌" w:date="2013-07-15T23:08:00Z">
                <w:pPr/>
              </w:pPrChange>
            </w:pPr>
          </w:p>
        </w:tc>
        <w:tc>
          <w:tcPr>
            <w:tcW w:w="2515" w:type="dxa"/>
          </w:tcPr>
          <w:p w:rsidR="00A17C5A" w:rsidRPr="005C60D3" w:rsidDel="00437A53" w:rsidRDefault="00A17C5A" w:rsidP="00437A53">
            <w:pPr>
              <w:pStyle w:val="3"/>
              <w:rPr>
                <w:del w:id="355" w:author="王斌" w:date="2013-07-15T23:08:00Z"/>
              </w:rPr>
              <w:pPrChange w:id="356" w:author="王斌" w:date="2013-07-15T23:08:00Z">
                <w:pPr/>
              </w:pPrChange>
            </w:pPr>
          </w:p>
        </w:tc>
        <w:tc>
          <w:tcPr>
            <w:tcW w:w="5004" w:type="dxa"/>
          </w:tcPr>
          <w:p w:rsidR="00A17C5A" w:rsidRPr="005C60D3" w:rsidDel="00437A53" w:rsidRDefault="00A17C5A" w:rsidP="00437A53">
            <w:pPr>
              <w:pStyle w:val="3"/>
              <w:rPr>
                <w:del w:id="357" w:author="王斌" w:date="2013-07-15T23:08:00Z"/>
              </w:rPr>
              <w:pPrChange w:id="358" w:author="王斌" w:date="2013-07-15T23:08:00Z">
                <w:pPr/>
              </w:pPrChange>
            </w:pPr>
          </w:p>
        </w:tc>
        <w:tc>
          <w:tcPr>
            <w:tcW w:w="1038" w:type="dxa"/>
          </w:tcPr>
          <w:p w:rsidR="00A17C5A" w:rsidDel="00437A53" w:rsidRDefault="00A17C5A" w:rsidP="00437A53">
            <w:pPr>
              <w:pStyle w:val="3"/>
              <w:rPr>
                <w:del w:id="359" w:author="王斌" w:date="2013-07-15T23:08:00Z"/>
              </w:rPr>
              <w:pPrChange w:id="360" w:author="王斌" w:date="2013-07-15T23:08:00Z">
                <w:pPr/>
              </w:pPrChange>
            </w:pPr>
          </w:p>
        </w:tc>
      </w:tr>
    </w:tbl>
    <w:p w:rsidR="00A17C5A" w:rsidDel="00437A53" w:rsidRDefault="00A17C5A" w:rsidP="00437A53">
      <w:pPr>
        <w:pStyle w:val="3"/>
        <w:rPr>
          <w:del w:id="361" w:author="王斌" w:date="2013-07-15T23:08:00Z"/>
          <w:color w:val="FF0000"/>
          <w:szCs w:val="21"/>
        </w:rPr>
        <w:pPrChange w:id="362" w:author="王斌" w:date="2013-07-15T23:08:00Z">
          <w:pPr/>
        </w:pPrChange>
      </w:pPr>
    </w:p>
    <w:p w:rsidR="00B410C9" w:rsidDel="00437A53" w:rsidRDefault="00B410C9" w:rsidP="00437A53">
      <w:pPr>
        <w:pStyle w:val="3"/>
        <w:rPr>
          <w:del w:id="363" w:author="王斌" w:date="2013-07-15T23:08:00Z"/>
          <w:color w:val="FF0000"/>
          <w:szCs w:val="21"/>
        </w:rPr>
        <w:pPrChange w:id="364" w:author="王斌" w:date="2013-07-15T23:08:00Z">
          <w:pPr/>
        </w:pPrChange>
      </w:pPr>
    </w:p>
    <w:p w:rsidR="00B410C9" w:rsidDel="00437A53" w:rsidRDefault="00B410C9" w:rsidP="00437A53">
      <w:pPr>
        <w:pStyle w:val="3"/>
        <w:rPr>
          <w:del w:id="365" w:author="王斌" w:date="2013-07-15T23:08:00Z"/>
          <w:color w:val="FF0000"/>
          <w:szCs w:val="21"/>
        </w:rPr>
        <w:pPrChange w:id="366" w:author="王斌" w:date="2013-07-15T23:08:00Z">
          <w:pPr/>
        </w:pPrChange>
      </w:pPr>
    </w:p>
    <w:p w:rsidR="00B410C9" w:rsidDel="00437A53" w:rsidRDefault="00B410C9" w:rsidP="00437A53">
      <w:pPr>
        <w:pStyle w:val="3"/>
        <w:rPr>
          <w:del w:id="367" w:author="王斌" w:date="2013-07-15T23:08:00Z"/>
          <w:color w:val="FF0000"/>
          <w:szCs w:val="21"/>
        </w:rPr>
        <w:pPrChange w:id="368" w:author="王斌" w:date="2013-07-15T23:08:00Z">
          <w:pPr/>
        </w:pPrChange>
      </w:pPr>
    </w:p>
    <w:p w:rsidR="00B410C9" w:rsidRPr="002455DD" w:rsidDel="00437A53" w:rsidRDefault="00B410C9" w:rsidP="00437A53">
      <w:pPr>
        <w:pStyle w:val="3"/>
        <w:rPr>
          <w:del w:id="369" w:author="王斌" w:date="2013-07-15T23:08:00Z"/>
          <w:szCs w:val="21"/>
        </w:rPr>
        <w:pPrChange w:id="370" w:author="王斌" w:date="2013-07-15T23:08:00Z">
          <w:pPr/>
        </w:pPrChange>
      </w:pPr>
      <w:bookmarkStart w:id="371" w:name="OLE_LINK1"/>
      <w:bookmarkStart w:id="372" w:name="OLE_LINK2"/>
      <w:del w:id="373" w:author="王斌" w:date="2013-07-15T23:08:00Z">
        <w:r w:rsidRPr="002455DD" w:rsidDel="00437A53">
          <w:rPr>
            <w:rFonts w:hint="eastAsia"/>
            <w:szCs w:val="21"/>
          </w:rPr>
          <w:delText>示例</w:delText>
        </w:r>
        <w:r w:rsidRPr="002455DD" w:rsidDel="00437A53">
          <w:rPr>
            <w:rFonts w:hint="eastAsia"/>
            <w:szCs w:val="21"/>
          </w:rPr>
          <w:delText>1</w:delText>
        </w:r>
        <w:r w:rsidRPr="002455DD" w:rsidDel="00437A53">
          <w:rPr>
            <w:rFonts w:hint="eastAsia"/>
            <w:szCs w:val="21"/>
          </w:rPr>
          <w:delText>：视频超前</w:delText>
        </w:r>
        <w:r w:rsidRPr="002455DD" w:rsidDel="00437A53">
          <w:rPr>
            <w:rFonts w:hint="eastAsia"/>
            <w:szCs w:val="21"/>
          </w:rPr>
          <w:delText>100ms</w:delText>
        </w:r>
      </w:del>
    </w:p>
    <w:p w:rsidR="00B410C9" w:rsidRPr="002455DD" w:rsidDel="00437A53" w:rsidRDefault="00B410C9" w:rsidP="00437A53">
      <w:pPr>
        <w:pStyle w:val="3"/>
        <w:rPr>
          <w:del w:id="374" w:author="王斌" w:date="2013-07-15T23:08:00Z"/>
          <w:szCs w:val="21"/>
        </w:rPr>
        <w:pPrChange w:id="375" w:author="王斌" w:date="2013-07-15T23:08:00Z">
          <w:pPr/>
        </w:pPrChange>
      </w:pPr>
      <w:del w:id="376" w:author="王斌" w:date="2013-07-15T23:08:00Z">
        <w:r w:rsidRPr="002455DD" w:rsidDel="00437A53">
          <w:rPr>
            <w:rFonts w:hint="eastAsia"/>
            <w:szCs w:val="21"/>
          </w:rPr>
          <w:delText>该寄存器写入</w:delText>
        </w:r>
        <w:r w:rsidRPr="002455DD" w:rsidDel="00437A53">
          <w:rPr>
            <w:rFonts w:hint="eastAsia"/>
            <w:szCs w:val="21"/>
          </w:rPr>
          <w:delText>0x</w:delText>
        </w:r>
        <w:r w:rsidR="00586049" w:rsidDel="00437A53">
          <w:rPr>
            <w:rFonts w:hint="eastAsia"/>
            <w:szCs w:val="21"/>
          </w:rPr>
          <w:delText>3</w:delText>
        </w:r>
        <w:r w:rsidRPr="002455DD" w:rsidDel="00437A53">
          <w:rPr>
            <w:rFonts w:hint="eastAsia"/>
            <w:szCs w:val="21"/>
          </w:rPr>
          <w:delText>0186A0    (100ms=100,000us=0x186a0)</w:delText>
        </w:r>
        <w:bookmarkEnd w:id="371"/>
        <w:bookmarkEnd w:id="372"/>
      </w:del>
    </w:p>
    <w:p w:rsidR="00B410C9" w:rsidDel="00437A53" w:rsidRDefault="00B410C9" w:rsidP="00437A53">
      <w:pPr>
        <w:pStyle w:val="3"/>
        <w:rPr>
          <w:del w:id="377" w:author="王斌" w:date="2013-07-15T23:08:00Z"/>
          <w:color w:val="FF0000"/>
          <w:szCs w:val="21"/>
        </w:rPr>
        <w:pPrChange w:id="378" w:author="王斌" w:date="2013-07-15T23:08:00Z">
          <w:pPr/>
        </w:pPrChange>
      </w:pPr>
    </w:p>
    <w:p w:rsidR="00B410C9" w:rsidDel="00437A53" w:rsidRDefault="00744452" w:rsidP="00437A53">
      <w:pPr>
        <w:pStyle w:val="3"/>
        <w:rPr>
          <w:del w:id="379" w:author="王斌" w:date="2013-07-15T23:08:00Z"/>
          <w:color w:val="FF0000"/>
          <w:szCs w:val="21"/>
        </w:rPr>
        <w:pPrChange w:id="380" w:author="王斌" w:date="2013-07-15T23:08:00Z">
          <w:pPr/>
        </w:pPrChange>
      </w:pPr>
      <w:ins w:id="381" w:author="xx" w:date="2012-12-14T16:20:00Z">
        <w:del w:id="382" w:author="王斌" w:date="2013-07-15T23:08:00Z">
          <w:r w:rsidDel="00437A53">
            <w:object w:dxaOrig="6312" w:dyaOrig="2415">
              <v:shape id="_x0000_i1026" type="#_x0000_t75" style="width:315.75pt;height:76.5pt" o:ole="">
                <v:imagedata r:id="rId12" o:title=""/>
              </v:shape>
              <o:OLEObject Type="Embed" ProgID="Visio.Drawing.11" ShapeID="_x0000_i1026" DrawAspect="Content" ObjectID="_1435435510" r:id="rId13"/>
            </w:object>
          </w:r>
        </w:del>
      </w:ins>
    </w:p>
    <w:p w:rsidR="00B410C9" w:rsidDel="00437A53" w:rsidRDefault="00B410C9" w:rsidP="00437A53">
      <w:pPr>
        <w:pStyle w:val="3"/>
        <w:rPr>
          <w:del w:id="383" w:author="王斌" w:date="2013-07-15T23:08:00Z"/>
          <w:color w:val="FF0000"/>
          <w:szCs w:val="21"/>
        </w:rPr>
        <w:pPrChange w:id="384" w:author="王斌" w:date="2013-07-15T23:08:00Z">
          <w:pPr/>
        </w:pPrChange>
      </w:pPr>
    </w:p>
    <w:p w:rsidR="00B410C9" w:rsidRPr="002455DD" w:rsidDel="00437A53" w:rsidRDefault="00B410C9" w:rsidP="00437A53">
      <w:pPr>
        <w:pStyle w:val="3"/>
        <w:rPr>
          <w:del w:id="385" w:author="王斌" w:date="2013-07-15T23:08:00Z"/>
          <w:szCs w:val="21"/>
        </w:rPr>
        <w:pPrChange w:id="386" w:author="王斌" w:date="2013-07-15T23:08:00Z">
          <w:pPr/>
        </w:pPrChange>
      </w:pPr>
      <w:del w:id="387" w:author="王斌" w:date="2013-07-15T23:08:00Z">
        <w:r w:rsidRPr="002455DD" w:rsidDel="00437A53">
          <w:rPr>
            <w:rFonts w:hint="eastAsia"/>
            <w:szCs w:val="21"/>
          </w:rPr>
          <w:delText>示例</w:delText>
        </w:r>
        <w:r w:rsidRPr="002455DD" w:rsidDel="00437A53">
          <w:rPr>
            <w:rFonts w:hint="eastAsia"/>
            <w:szCs w:val="21"/>
          </w:rPr>
          <w:delText>2</w:delText>
        </w:r>
        <w:r w:rsidRPr="002455DD" w:rsidDel="00437A53">
          <w:rPr>
            <w:rFonts w:hint="eastAsia"/>
            <w:szCs w:val="21"/>
          </w:rPr>
          <w:delText>：音频超前</w:delText>
        </w:r>
        <w:r w:rsidRPr="002455DD" w:rsidDel="00437A53">
          <w:rPr>
            <w:rFonts w:hint="eastAsia"/>
            <w:szCs w:val="21"/>
          </w:rPr>
          <w:delText>100ms</w:delText>
        </w:r>
      </w:del>
    </w:p>
    <w:p w:rsidR="00B410C9" w:rsidRPr="002455DD" w:rsidDel="00437A53" w:rsidRDefault="00B410C9" w:rsidP="00437A53">
      <w:pPr>
        <w:pStyle w:val="3"/>
        <w:rPr>
          <w:del w:id="388" w:author="王斌" w:date="2013-07-15T23:08:00Z"/>
          <w:szCs w:val="21"/>
        </w:rPr>
        <w:pPrChange w:id="389" w:author="王斌" w:date="2013-07-15T23:08:00Z">
          <w:pPr/>
        </w:pPrChange>
      </w:pPr>
      <w:del w:id="390" w:author="王斌" w:date="2013-07-15T23:08:00Z">
        <w:r w:rsidRPr="002455DD" w:rsidDel="00437A53">
          <w:rPr>
            <w:rFonts w:hint="eastAsia"/>
            <w:szCs w:val="21"/>
          </w:rPr>
          <w:delText>该寄存器写入</w:delText>
        </w:r>
        <w:r w:rsidRPr="002455DD" w:rsidDel="00437A53">
          <w:rPr>
            <w:rFonts w:hint="eastAsia"/>
            <w:szCs w:val="21"/>
          </w:rPr>
          <w:delText>0x</w:delText>
        </w:r>
        <w:r w:rsidR="004E037A" w:rsidDel="00437A53">
          <w:rPr>
            <w:rFonts w:hint="eastAsia"/>
            <w:szCs w:val="21"/>
          </w:rPr>
          <w:delText>2</w:delText>
        </w:r>
        <w:r w:rsidRPr="002455DD" w:rsidDel="00437A53">
          <w:rPr>
            <w:rFonts w:hint="eastAsia"/>
            <w:szCs w:val="21"/>
          </w:rPr>
          <w:delText>0186A0    (100ms=100,000us=0x186a0)</w:delText>
        </w:r>
      </w:del>
    </w:p>
    <w:p w:rsidR="00B410C9" w:rsidDel="00437A53" w:rsidRDefault="00B410C9" w:rsidP="00437A53">
      <w:pPr>
        <w:pStyle w:val="3"/>
        <w:rPr>
          <w:del w:id="391" w:author="王斌" w:date="2013-07-15T23:08:00Z"/>
          <w:color w:val="FF0000"/>
          <w:szCs w:val="21"/>
        </w:rPr>
        <w:pPrChange w:id="392" w:author="王斌" w:date="2013-07-15T23:08:00Z">
          <w:pPr/>
        </w:pPrChange>
      </w:pPr>
    </w:p>
    <w:p w:rsidR="00B410C9" w:rsidDel="00437A53" w:rsidRDefault="00744452" w:rsidP="00437A53">
      <w:pPr>
        <w:pStyle w:val="3"/>
        <w:rPr>
          <w:del w:id="393" w:author="王斌" w:date="2013-07-15T23:08:00Z"/>
        </w:rPr>
        <w:pPrChange w:id="394" w:author="王斌" w:date="2013-07-15T23:08:00Z">
          <w:pPr/>
        </w:pPrChange>
      </w:pPr>
      <w:ins w:id="395" w:author="xx" w:date="2012-12-14T16:20:00Z">
        <w:del w:id="396" w:author="王斌" w:date="2013-07-15T23:08:00Z">
          <w:r w:rsidDel="00437A53">
            <w:object w:dxaOrig="6028" w:dyaOrig="2415">
              <v:shape id="_x0000_i1027" type="#_x0000_t75" style="width:301.5pt;height:95.25pt" o:ole="">
                <v:imagedata r:id="rId14" o:title=""/>
              </v:shape>
              <o:OLEObject Type="Embed" ProgID="Visio.Drawing.11" ShapeID="_x0000_i1027" DrawAspect="Content" ObjectID="_1435435511" r:id="rId15"/>
            </w:object>
          </w:r>
        </w:del>
      </w:ins>
    </w:p>
    <w:p w:rsidR="00B410C9" w:rsidDel="00437A53" w:rsidRDefault="00B410C9" w:rsidP="00437A53">
      <w:pPr>
        <w:pStyle w:val="3"/>
        <w:rPr>
          <w:del w:id="397" w:author="王斌" w:date="2013-07-15T23:08:00Z"/>
          <w:color w:val="FF0000"/>
          <w:szCs w:val="21"/>
        </w:rPr>
        <w:pPrChange w:id="398" w:author="王斌" w:date="2013-07-15T23:08:00Z">
          <w:pPr/>
        </w:pPrChange>
      </w:pPr>
    </w:p>
    <w:p w:rsidR="00A17C5A" w:rsidDel="00437A53" w:rsidRDefault="00A17C5A" w:rsidP="00437A53">
      <w:pPr>
        <w:pStyle w:val="3"/>
        <w:rPr>
          <w:del w:id="399" w:author="王斌" w:date="2013-07-15T23:08:00Z"/>
          <w:color w:val="FF0000"/>
          <w:szCs w:val="21"/>
        </w:rPr>
        <w:pPrChange w:id="400" w:author="王斌" w:date="2013-07-15T23:08:00Z">
          <w:pPr/>
        </w:pPrChange>
      </w:pPr>
    </w:p>
    <w:p w:rsidR="00D95E02" w:rsidRDefault="00D95E02" w:rsidP="00A17C5A">
      <w:pPr>
        <w:rPr>
          <w:color w:val="FF0000"/>
          <w:szCs w:val="21"/>
        </w:rPr>
      </w:pPr>
    </w:p>
    <w:p w:rsidR="00A811F7" w:rsidDel="00437A53" w:rsidRDefault="00A811F7" w:rsidP="00A811F7">
      <w:pPr>
        <w:rPr>
          <w:del w:id="401" w:author="王斌" w:date="2013-07-15T23:08:00Z"/>
          <w:rFonts w:ascii="Calibri" w:eastAsia="宋体" w:hAnsi="Calibri" w:cs="Times New Roman"/>
        </w:rPr>
      </w:pPr>
    </w:p>
    <w:p w:rsidR="00A811F7" w:rsidRPr="00285532" w:rsidDel="00437A53" w:rsidRDefault="00A811F7" w:rsidP="00A811F7">
      <w:pPr>
        <w:pStyle w:val="3"/>
        <w:rPr>
          <w:del w:id="402" w:author="王斌" w:date="2013-07-15T23:08:00Z"/>
        </w:rPr>
      </w:pPr>
      <w:bookmarkStart w:id="403" w:name="_Toc348080673"/>
      <w:del w:id="404" w:author="王斌" w:date="2013-07-15T23:08:00Z">
        <w:r w:rsidDel="00437A53">
          <w:rPr>
            <w:rFonts w:hint="eastAsia"/>
          </w:rPr>
          <w:delText>11</w:delText>
        </w:r>
        <w:r w:rsidDel="00437A53">
          <w:rPr>
            <w:rFonts w:hint="eastAsia"/>
          </w:rPr>
          <w:delText>）</w:delText>
        </w:r>
        <w:r w:rsidR="00CF5DE4" w:rsidDel="00437A53">
          <w:rPr>
            <w:rFonts w:hint="eastAsia"/>
          </w:rPr>
          <w:delText>MULTI-SYNC_CTL</w:delText>
        </w:r>
        <w:r w:rsidDel="00437A53">
          <w:rPr>
            <w:rFonts w:hint="eastAsia"/>
          </w:rPr>
          <w:delText>(</w:delText>
        </w:r>
        <w:r w:rsidR="00CF5DE4" w:rsidDel="00437A53">
          <w:rPr>
            <w:rFonts w:hint="eastAsia"/>
          </w:rPr>
          <w:delText>多机同步播放控制</w:delText>
        </w:r>
        <w:r w:rsidDel="00437A53">
          <w:rPr>
            <w:rFonts w:hint="eastAsia"/>
          </w:rPr>
          <w:delText>)</w:delText>
        </w:r>
        <w:bookmarkEnd w:id="403"/>
      </w:del>
    </w:p>
    <w:p w:rsidR="00A811F7" w:rsidRPr="00285532" w:rsidDel="00437A53" w:rsidRDefault="00A811F7" w:rsidP="00A811F7">
      <w:pPr>
        <w:rPr>
          <w:del w:id="405" w:author="王斌" w:date="2013-07-15T23:08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A811F7" w:rsidRPr="00285532" w:rsidDel="00437A53" w:rsidTr="004D7544">
        <w:trPr>
          <w:del w:id="406" w:author="王斌" w:date="2013-07-15T23:08:00Z"/>
        </w:trPr>
        <w:tc>
          <w:tcPr>
            <w:tcW w:w="1080" w:type="dxa"/>
            <w:shd w:val="clear" w:color="auto" w:fill="00FFFF"/>
          </w:tcPr>
          <w:p w:rsidR="00A811F7" w:rsidRPr="00285532" w:rsidDel="00437A53" w:rsidRDefault="00A811F7" w:rsidP="004D7544">
            <w:pPr>
              <w:rPr>
                <w:del w:id="407" w:author="王斌" w:date="2013-07-15T23:08:00Z"/>
                <w:rFonts w:ascii="Calibri" w:eastAsia="宋体" w:hAnsi="Calibri" w:cs="Times New Roman"/>
                <w:sz w:val="18"/>
                <w:szCs w:val="18"/>
              </w:rPr>
            </w:pPr>
            <w:del w:id="408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ADDR</w:delText>
              </w:r>
            </w:del>
          </w:p>
        </w:tc>
        <w:tc>
          <w:tcPr>
            <w:tcW w:w="1800" w:type="dxa"/>
            <w:shd w:val="clear" w:color="auto" w:fill="00FFFF"/>
          </w:tcPr>
          <w:p w:rsidR="00A811F7" w:rsidRPr="00285532" w:rsidDel="00437A53" w:rsidRDefault="00A811F7" w:rsidP="004D7544">
            <w:pPr>
              <w:rPr>
                <w:del w:id="409" w:author="王斌" w:date="2013-07-15T23:08:00Z"/>
                <w:rFonts w:ascii="Calibri" w:eastAsia="宋体" w:hAnsi="Calibri" w:cs="Times New Roman"/>
                <w:sz w:val="18"/>
                <w:szCs w:val="18"/>
              </w:rPr>
            </w:pPr>
            <w:del w:id="410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REGISTER NAME</w:delText>
              </w:r>
            </w:del>
          </w:p>
        </w:tc>
        <w:tc>
          <w:tcPr>
            <w:tcW w:w="3600" w:type="dxa"/>
            <w:shd w:val="clear" w:color="auto" w:fill="00FFFF"/>
          </w:tcPr>
          <w:p w:rsidR="00A811F7" w:rsidRPr="00285532" w:rsidDel="00437A53" w:rsidRDefault="00A811F7" w:rsidP="004D7544">
            <w:pPr>
              <w:rPr>
                <w:del w:id="411" w:author="王斌" w:date="2013-07-15T23:08:00Z"/>
                <w:rFonts w:ascii="Calibri" w:eastAsia="宋体" w:hAnsi="Calibri" w:cs="Times New Roman"/>
                <w:sz w:val="18"/>
                <w:szCs w:val="18"/>
              </w:rPr>
            </w:pPr>
            <w:del w:id="412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REGISTER DESCRIPTION</w:delText>
              </w:r>
            </w:del>
          </w:p>
        </w:tc>
        <w:tc>
          <w:tcPr>
            <w:tcW w:w="935" w:type="dxa"/>
            <w:shd w:val="clear" w:color="auto" w:fill="00FFFF"/>
          </w:tcPr>
          <w:p w:rsidR="00A811F7" w:rsidRPr="00285532" w:rsidDel="00437A53" w:rsidRDefault="00A811F7" w:rsidP="004D7544">
            <w:pPr>
              <w:rPr>
                <w:del w:id="413" w:author="王斌" w:date="2013-07-15T23:08:00Z"/>
                <w:rFonts w:ascii="Calibri" w:eastAsia="宋体" w:hAnsi="Calibri" w:cs="Times New Roman"/>
                <w:sz w:val="18"/>
                <w:szCs w:val="18"/>
              </w:rPr>
            </w:pPr>
            <w:del w:id="414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R/W</w:delText>
              </w:r>
            </w:del>
          </w:p>
        </w:tc>
        <w:tc>
          <w:tcPr>
            <w:tcW w:w="1971" w:type="dxa"/>
            <w:shd w:val="clear" w:color="auto" w:fill="00FFFF"/>
          </w:tcPr>
          <w:p w:rsidR="00A811F7" w:rsidRPr="00285532" w:rsidDel="00437A53" w:rsidRDefault="00A811F7" w:rsidP="004D7544">
            <w:pPr>
              <w:rPr>
                <w:del w:id="415" w:author="王斌" w:date="2013-07-15T23:08:00Z"/>
                <w:rFonts w:ascii="Calibri" w:eastAsia="宋体" w:hAnsi="Calibri" w:cs="Times New Roman"/>
                <w:sz w:val="18"/>
                <w:szCs w:val="18"/>
              </w:rPr>
            </w:pPr>
            <w:del w:id="416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  <w:sz w:val="18"/>
                  <w:szCs w:val="18"/>
                </w:rPr>
                <w:delText>RESET VALUE</w:delText>
              </w:r>
            </w:del>
          </w:p>
        </w:tc>
      </w:tr>
      <w:tr w:rsidR="00A811F7" w:rsidRPr="00285532" w:rsidDel="00437A53" w:rsidTr="004D7544">
        <w:trPr>
          <w:del w:id="417" w:author="王斌" w:date="2013-07-15T23:08:00Z"/>
        </w:trPr>
        <w:tc>
          <w:tcPr>
            <w:tcW w:w="1080" w:type="dxa"/>
          </w:tcPr>
          <w:p w:rsidR="00A811F7" w:rsidRPr="00285532" w:rsidDel="00437A53" w:rsidRDefault="00A811F7" w:rsidP="004D7544">
            <w:pPr>
              <w:rPr>
                <w:del w:id="418" w:author="王斌" w:date="2013-07-15T23:08:00Z"/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A811F7" w:rsidRPr="00285532" w:rsidDel="00437A53" w:rsidRDefault="00AF6A53" w:rsidP="004D7544">
            <w:pPr>
              <w:rPr>
                <w:del w:id="419" w:author="王斌" w:date="2013-07-15T23:08:00Z"/>
                <w:rFonts w:ascii="Calibri" w:eastAsia="宋体" w:hAnsi="Calibri" w:cs="Times New Roman"/>
              </w:rPr>
            </w:pPr>
            <w:del w:id="420" w:author="王斌" w:date="2013-07-15T23:08:00Z">
              <w:r w:rsidDel="00437A53">
                <w:rPr>
                  <w:rFonts w:ascii="Calibri" w:eastAsia="宋体" w:hAnsi="Calibri" w:cs="Times New Roman" w:hint="eastAsia"/>
                </w:rPr>
                <w:delText>MULTI-SYNC-CTL</w:delText>
              </w:r>
            </w:del>
          </w:p>
        </w:tc>
        <w:tc>
          <w:tcPr>
            <w:tcW w:w="3600" w:type="dxa"/>
          </w:tcPr>
          <w:p w:rsidR="00A811F7" w:rsidRPr="00285532" w:rsidDel="00437A53" w:rsidRDefault="00AF6A53" w:rsidP="004D7544">
            <w:pPr>
              <w:rPr>
                <w:del w:id="421" w:author="王斌" w:date="2013-07-15T23:08:00Z"/>
                <w:rFonts w:ascii="Calibri" w:eastAsia="宋体" w:hAnsi="Calibri" w:cs="Times New Roman"/>
              </w:rPr>
            </w:pPr>
            <w:del w:id="422" w:author="王斌" w:date="2013-07-15T23:08:00Z">
              <w:r w:rsidDel="00437A53">
                <w:rPr>
                  <w:rFonts w:ascii="Calibri" w:eastAsia="宋体" w:hAnsi="Calibri" w:cs="Times New Roman" w:hint="eastAsia"/>
                </w:rPr>
                <w:delText>多机同步播放控制</w:delText>
              </w:r>
            </w:del>
          </w:p>
        </w:tc>
        <w:tc>
          <w:tcPr>
            <w:tcW w:w="935" w:type="dxa"/>
          </w:tcPr>
          <w:p w:rsidR="00A811F7" w:rsidRPr="00285532" w:rsidDel="00437A53" w:rsidRDefault="00A811F7" w:rsidP="004D7544">
            <w:pPr>
              <w:rPr>
                <w:del w:id="423" w:author="王斌" w:date="2013-07-15T23:08:00Z"/>
                <w:rFonts w:ascii="Calibri" w:eastAsia="宋体" w:hAnsi="Calibri" w:cs="Times New Roman"/>
              </w:rPr>
            </w:pPr>
            <w:del w:id="424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</w:rPr>
                <w:delText>W</w:delText>
              </w:r>
              <w:r w:rsidDel="00437A53">
                <w:rPr>
                  <w:rFonts w:ascii="Calibri" w:eastAsia="宋体" w:hAnsi="Calibri" w:cs="Times New Roman" w:hint="eastAsia"/>
                </w:rPr>
                <w:delText>/R</w:delText>
              </w:r>
            </w:del>
          </w:p>
        </w:tc>
        <w:tc>
          <w:tcPr>
            <w:tcW w:w="1971" w:type="dxa"/>
          </w:tcPr>
          <w:p w:rsidR="00A811F7" w:rsidRPr="00285532" w:rsidDel="00437A53" w:rsidRDefault="00A811F7" w:rsidP="004D7544">
            <w:pPr>
              <w:rPr>
                <w:del w:id="425" w:author="王斌" w:date="2013-07-15T23:08:00Z"/>
                <w:rFonts w:ascii="Calibri" w:eastAsia="宋体" w:hAnsi="Calibri" w:cs="Times New Roman"/>
              </w:rPr>
            </w:pPr>
            <w:del w:id="426" w:author="王斌" w:date="2013-07-15T23:08:00Z">
              <w:r w:rsidRPr="00285532" w:rsidDel="00437A53">
                <w:rPr>
                  <w:rFonts w:ascii="Calibri" w:eastAsia="宋体" w:hAnsi="Calibri" w:cs="Times New Roman" w:hint="eastAsia"/>
                </w:rPr>
                <w:delText>See Bit Field</w:delText>
              </w:r>
            </w:del>
          </w:p>
        </w:tc>
      </w:tr>
    </w:tbl>
    <w:p w:rsidR="00A811F7" w:rsidRPr="00285532" w:rsidDel="00437A53" w:rsidRDefault="00A811F7" w:rsidP="00A811F7">
      <w:pPr>
        <w:rPr>
          <w:del w:id="427" w:author="王斌" w:date="2013-07-15T23:08:00Z"/>
          <w:rFonts w:ascii="Calibri" w:eastAsia="宋体" w:hAnsi="Calibri" w:cs="Times New Roman"/>
        </w:rPr>
      </w:pPr>
    </w:p>
    <w:p w:rsidR="00A811F7" w:rsidDel="00437A53" w:rsidRDefault="00A811F7" w:rsidP="00A811F7">
      <w:pPr>
        <w:rPr>
          <w:del w:id="428" w:author="王斌" w:date="2013-07-15T23:08:00Z"/>
          <w:rFonts w:ascii="Calibri" w:eastAsia="宋体" w:hAnsi="Calibri" w:cs="Times New Roman"/>
        </w:rPr>
      </w:pPr>
      <w:del w:id="429" w:author="王斌" w:date="2013-07-15T23:08:00Z">
        <w:r w:rsidDel="00437A53">
          <w:rPr>
            <w:rFonts w:ascii="Calibri" w:eastAsia="宋体" w:hAnsi="Calibri" w:cs="Times New Roman" w:hint="eastAsia"/>
          </w:rPr>
          <w:delText xml:space="preserve"> Bit0:</w:delText>
        </w:r>
        <w:r w:rsidR="00F97111" w:rsidDel="00437A53">
          <w:rPr>
            <w:rFonts w:ascii="Calibri" w:eastAsia="宋体" w:hAnsi="Calibri" w:cs="Times New Roman" w:hint="eastAsia"/>
          </w:rPr>
          <w:delText>多机同步播放使能</w:delText>
        </w:r>
        <w:r w:rsidR="00F97111" w:rsidDel="00437A53">
          <w:rPr>
            <w:rFonts w:ascii="Calibri" w:eastAsia="宋体" w:hAnsi="Calibri" w:cs="Times New Roman" w:hint="eastAsia"/>
          </w:rPr>
          <w:delText xml:space="preserve">  0</w:delText>
        </w:r>
        <w:r w:rsidR="00F97111" w:rsidDel="00437A53">
          <w:rPr>
            <w:rFonts w:ascii="Calibri" w:eastAsia="宋体" w:hAnsi="Calibri" w:cs="Times New Roman" w:hint="eastAsia"/>
          </w:rPr>
          <w:delText>：不使能</w:delText>
        </w:r>
        <w:r w:rsidR="00F97111" w:rsidDel="00437A53">
          <w:rPr>
            <w:rFonts w:ascii="Calibri" w:eastAsia="宋体" w:hAnsi="Calibri" w:cs="Times New Roman" w:hint="eastAsia"/>
          </w:rPr>
          <w:delText xml:space="preserve">   1</w:delText>
        </w:r>
        <w:r w:rsidR="00F97111" w:rsidDel="00437A53">
          <w:rPr>
            <w:rFonts w:ascii="Calibri" w:eastAsia="宋体" w:hAnsi="Calibri" w:cs="Times New Roman" w:hint="eastAsia"/>
          </w:rPr>
          <w:delText>：使能，默认为不使能</w:delText>
        </w:r>
      </w:del>
    </w:p>
    <w:p w:rsidR="00F97111" w:rsidDel="00437A53" w:rsidRDefault="00F97111" w:rsidP="00A811F7">
      <w:pPr>
        <w:rPr>
          <w:del w:id="430" w:author="王斌" w:date="2013-07-15T23:08:00Z"/>
          <w:rFonts w:ascii="Calibri" w:eastAsia="宋体" w:hAnsi="Calibri" w:cs="Times New Roman"/>
        </w:rPr>
      </w:pPr>
      <w:del w:id="431" w:author="王斌" w:date="2013-07-15T23:08:00Z">
        <w:r w:rsidDel="00437A53">
          <w:rPr>
            <w:rFonts w:ascii="Calibri" w:eastAsia="宋体" w:hAnsi="Calibri" w:cs="Times New Roman" w:hint="eastAsia"/>
          </w:rPr>
          <w:delText xml:space="preserve">  Bit1</w:delText>
        </w:r>
        <w:r w:rsidDel="00437A53">
          <w:rPr>
            <w:rFonts w:ascii="Calibri" w:eastAsia="宋体" w:hAnsi="Calibri" w:cs="Times New Roman" w:hint="eastAsia"/>
          </w:rPr>
          <w:delText>：多机同步播放</w:delText>
        </w:r>
        <w:r w:rsidR="00A70A00" w:rsidDel="00437A53">
          <w:rPr>
            <w:rFonts w:ascii="Calibri" w:eastAsia="宋体" w:hAnsi="Calibri" w:cs="Times New Roman" w:hint="eastAsia"/>
          </w:rPr>
          <w:delText>主从</w:delText>
        </w:r>
        <w:r w:rsidDel="00437A53">
          <w:rPr>
            <w:rFonts w:ascii="Calibri" w:eastAsia="宋体" w:hAnsi="Calibri" w:cs="Times New Roman" w:hint="eastAsia"/>
          </w:rPr>
          <w:delText xml:space="preserve">  0</w:delText>
        </w:r>
        <w:r w:rsidDel="00437A53">
          <w:rPr>
            <w:rFonts w:ascii="Calibri" w:eastAsia="宋体" w:hAnsi="Calibri" w:cs="Times New Roman" w:hint="eastAsia"/>
          </w:rPr>
          <w:delText>：主机</w:delText>
        </w:r>
        <w:r w:rsidDel="00437A53">
          <w:rPr>
            <w:rFonts w:ascii="Calibri" w:eastAsia="宋体" w:hAnsi="Calibri" w:cs="Times New Roman" w:hint="eastAsia"/>
          </w:rPr>
          <w:delText xml:space="preserve">     1</w:delText>
        </w:r>
        <w:r w:rsidDel="00437A53">
          <w:rPr>
            <w:rFonts w:ascii="Calibri" w:eastAsia="宋体" w:hAnsi="Calibri" w:cs="Times New Roman" w:hint="eastAsia"/>
          </w:rPr>
          <w:delText>：从机，默认为主机</w:delText>
        </w:r>
      </w:del>
    </w:p>
    <w:p w:rsidR="00A811F7" w:rsidDel="00437A53" w:rsidRDefault="00A811F7" w:rsidP="00F97111">
      <w:pPr>
        <w:rPr>
          <w:del w:id="432" w:author="王斌" w:date="2013-07-15T23:08:00Z"/>
          <w:rFonts w:ascii="Calibri" w:eastAsia="宋体" w:hAnsi="Calibri" w:cs="Times New Roman"/>
        </w:rPr>
      </w:pPr>
      <w:del w:id="433" w:author="王斌" w:date="2013-07-15T23:08:00Z">
        <w:r w:rsidDel="00437A53">
          <w:rPr>
            <w:rFonts w:ascii="Calibri" w:eastAsia="宋体" w:hAnsi="Calibri" w:cs="Times New Roman" w:hint="eastAsia"/>
          </w:rPr>
          <w:delText xml:space="preserve">　　</w:delText>
        </w:r>
      </w:del>
    </w:p>
    <w:p w:rsidR="00D95E02" w:rsidRPr="00A811F7" w:rsidDel="00437A53" w:rsidRDefault="00D95E02" w:rsidP="00A17C5A">
      <w:pPr>
        <w:rPr>
          <w:del w:id="434" w:author="王斌" w:date="2013-07-15T23:08:00Z"/>
          <w:color w:val="FF0000"/>
          <w:szCs w:val="21"/>
        </w:rPr>
      </w:pPr>
    </w:p>
    <w:p w:rsidR="00D95E02" w:rsidDel="00437A53" w:rsidRDefault="00D95E02" w:rsidP="00A17C5A">
      <w:pPr>
        <w:rPr>
          <w:del w:id="435" w:author="王斌" w:date="2013-07-15T23:08:00Z"/>
          <w:color w:val="FF0000"/>
          <w:szCs w:val="21"/>
        </w:rPr>
      </w:pPr>
    </w:p>
    <w:p w:rsidR="00D95E02" w:rsidRDefault="00D95E02" w:rsidP="00A17C5A">
      <w:pPr>
        <w:rPr>
          <w:color w:val="FF0000"/>
          <w:szCs w:val="21"/>
        </w:rPr>
      </w:pPr>
    </w:p>
    <w:p w:rsidR="00D95E02" w:rsidRDefault="00D95E02" w:rsidP="00A17C5A">
      <w:pPr>
        <w:rPr>
          <w:color w:val="FF0000"/>
          <w:szCs w:val="21"/>
        </w:rPr>
      </w:pPr>
    </w:p>
    <w:p w:rsidR="00D95E02" w:rsidRDefault="00D95E02" w:rsidP="00A17C5A">
      <w:pPr>
        <w:rPr>
          <w:color w:val="FF0000"/>
          <w:szCs w:val="21"/>
        </w:rPr>
      </w:pPr>
    </w:p>
    <w:p w:rsidR="001A204D" w:rsidRPr="00285532" w:rsidRDefault="001A204D" w:rsidP="001A204D">
      <w:pPr>
        <w:pStyle w:val="3"/>
      </w:pP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LVDS</w:t>
      </w:r>
      <w:r>
        <w:rPr>
          <w:rFonts w:hint="eastAsia"/>
        </w:rPr>
        <w:t>参数控制</w:t>
      </w:r>
    </w:p>
    <w:p w:rsidR="001A204D" w:rsidRPr="00285532" w:rsidRDefault="001A204D" w:rsidP="001A204D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958"/>
        <w:gridCol w:w="3600"/>
        <w:gridCol w:w="935"/>
        <w:gridCol w:w="1971"/>
      </w:tblGrid>
      <w:tr w:rsidR="001A204D" w:rsidRPr="00285532" w:rsidTr="00265A42">
        <w:tc>
          <w:tcPr>
            <w:tcW w:w="1080" w:type="dxa"/>
            <w:shd w:val="clear" w:color="auto" w:fill="00FFFF"/>
          </w:tcPr>
          <w:p w:rsidR="001A204D" w:rsidRPr="00285532" w:rsidRDefault="001A204D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958" w:type="dxa"/>
            <w:shd w:val="clear" w:color="auto" w:fill="00FFFF"/>
          </w:tcPr>
          <w:p w:rsidR="001A204D" w:rsidRPr="00285532" w:rsidRDefault="001A204D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1A204D" w:rsidRPr="00285532" w:rsidRDefault="001A204D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1A204D" w:rsidRPr="00285532" w:rsidRDefault="001A204D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1A204D" w:rsidRPr="00285532" w:rsidRDefault="001A204D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65A42" w:rsidRPr="00285532" w:rsidTr="00265A42">
        <w:tc>
          <w:tcPr>
            <w:tcW w:w="1080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P_H_ACTIVE</w:t>
            </w:r>
          </w:p>
        </w:tc>
        <w:tc>
          <w:tcPr>
            <w:tcW w:w="3600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P_H_BACK_PORCH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P_H_FRONT_PORCH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P_H_TOTAL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P_V_ACTIVE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P_V_BACK_PORCH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P_V_FRONT_PORCH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P_V_TOTAL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1A204D" w:rsidRPr="00285532" w:rsidRDefault="001A204D" w:rsidP="001A204D">
      <w:pPr>
        <w:rPr>
          <w:rFonts w:ascii="Calibri" w:eastAsia="宋体" w:hAnsi="Calibri" w:cs="Times New Roman"/>
        </w:rPr>
      </w:pPr>
    </w:p>
    <w:p w:rsidR="00D95E02" w:rsidRPr="001A204D" w:rsidRDefault="00D95E02" w:rsidP="00A17C5A">
      <w:pPr>
        <w:rPr>
          <w:color w:val="FF0000"/>
          <w:szCs w:val="21"/>
        </w:rPr>
      </w:pPr>
    </w:p>
    <w:p w:rsidR="00D95E02" w:rsidRDefault="00D95E02" w:rsidP="00A17C5A">
      <w:pPr>
        <w:rPr>
          <w:color w:val="FF0000"/>
          <w:szCs w:val="21"/>
        </w:rPr>
      </w:pPr>
    </w:p>
    <w:p w:rsidR="00A17C5A" w:rsidRDefault="00A17C5A" w:rsidP="00A17C5A">
      <w:pPr>
        <w:rPr>
          <w:color w:val="FF0000"/>
          <w:szCs w:val="21"/>
        </w:rPr>
      </w:pPr>
    </w:p>
    <w:p w:rsidR="00A17C5A" w:rsidRDefault="00A17C5A" w:rsidP="00A17C5A">
      <w:pPr>
        <w:rPr>
          <w:color w:val="FF0000"/>
          <w:szCs w:val="21"/>
        </w:rPr>
      </w:pPr>
    </w:p>
    <w:p w:rsidR="00DD50CC" w:rsidRPr="00285532" w:rsidRDefault="00DD50CC" w:rsidP="00DD50CC">
      <w:pPr>
        <w:pStyle w:val="3"/>
      </w:pPr>
      <w:r>
        <w:rPr>
          <w:rFonts w:hint="eastAsia"/>
        </w:rPr>
        <w:t>13</w:t>
      </w:r>
      <w:r>
        <w:rPr>
          <w:rFonts w:hint="eastAsia"/>
        </w:rPr>
        <w:t>）</w:t>
      </w:r>
      <w:r w:rsidR="001A5F6F" w:rsidRPr="00DD50CC">
        <w:rPr>
          <w:rFonts w:ascii="Calibri" w:eastAsia="宋体" w:hAnsi="Calibri" w:cs="Times New Roman"/>
        </w:rPr>
        <w:t>codestream_kind</w:t>
      </w:r>
      <w:r w:rsidR="001A5F6F">
        <w:rPr>
          <w:rFonts w:hint="eastAsia"/>
        </w:rPr>
        <w:t>(</w:t>
      </w:r>
      <w:r w:rsidR="001A5F6F">
        <w:rPr>
          <w:rFonts w:hint="eastAsia"/>
        </w:rPr>
        <w:t>播放内容选择</w:t>
      </w:r>
      <w:r w:rsidR="001A5F6F">
        <w:rPr>
          <w:rFonts w:hint="eastAsia"/>
        </w:rPr>
        <w:t>)</w:t>
      </w:r>
    </w:p>
    <w:p w:rsidR="00DD50CC" w:rsidRPr="00285532" w:rsidRDefault="00DD50CC" w:rsidP="00DD50CC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DD50CC" w:rsidRPr="00285532" w:rsidTr="00DD50CC">
        <w:tc>
          <w:tcPr>
            <w:tcW w:w="1080" w:type="dxa"/>
            <w:shd w:val="clear" w:color="auto" w:fill="00FFFF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DD50CC" w:rsidRPr="00285532" w:rsidTr="00DD50CC">
        <w:tc>
          <w:tcPr>
            <w:tcW w:w="1080" w:type="dxa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</w:rPr>
            </w:pPr>
            <w:r w:rsidRPr="00DD50CC">
              <w:rPr>
                <w:rFonts w:ascii="Calibri" w:eastAsia="宋体" w:hAnsi="Calibri" w:cs="Times New Roman"/>
              </w:rPr>
              <w:t>codestream_kind</w:t>
            </w:r>
          </w:p>
        </w:tc>
        <w:tc>
          <w:tcPr>
            <w:tcW w:w="3600" w:type="dxa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播放内容选择</w:t>
            </w:r>
          </w:p>
        </w:tc>
        <w:tc>
          <w:tcPr>
            <w:tcW w:w="935" w:type="dxa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DD50CC" w:rsidRPr="00285532" w:rsidRDefault="00DD50CC" w:rsidP="00DD50CC">
      <w:pPr>
        <w:rPr>
          <w:rFonts w:ascii="Calibri" w:eastAsia="宋体" w:hAnsi="Calibri" w:cs="Times New Roman"/>
        </w:rPr>
      </w:pPr>
    </w:p>
    <w:p w:rsidR="00DD50CC" w:rsidRDefault="00DD50CC" w:rsidP="00DD50C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Bit</w:t>
      </w:r>
      <w:r w:rsidR="001A5F6F"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:0:</w:t>
      </w:r>
    </w:p>
    <w:p w:rsidR="001A5F6F" w:rsidRDefault="00DD50CC" w:rsidP="001A5F6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　　　　　</w:t>
      </w:r>
      <w:r w:rsidR="001A5F6F">
        <w:rPr>
          <w:rFonts w:ascii="Calibri" w:eastAsia="宋体" w:hAnsi="Calibri" w:cs="Times New Roman" w:hint="eastAsia"/>
        </w:rPr>
        <w:t>00</w:t>
      </w:r>
      <w:r>
        <w:rPr>
          <w:rFonts w:ascii="Calibri" w:eastAsia="宋体" w:hAnsi="Calibri" w:cs="Times New Roman" w:hint="eastAsia"/>
        </w:rPr>
        <w:t xml:space="preserve">:  </w:t>
      </w:r>
      <w:r w:rsidR="001A5F6F">
        <w:rPr>
          <w:rFonts w:ascii="Calibri" w:eastAsia="宋体" w:hAnsi="Calibri" w:cs="Times New Roman" w:hint="eastAsia"/>
        </w:rPr>
        <w:t>原始视频播放（　指ＣＯＭ－Ｅ软解ＭＰＥＧ２／Ｈ２６４后通过ＰＣＩＥ接口直接下发</w:t>
      </w:r>
    </w:p>
    <w:p w:rsidR="00DD50CC" w:rsidRDefault="001A5F6F" w:rsidP="00DD50C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>解完码的视频）</w:t>
      </w:r>
    </w:p>
    <w:p w:rsidR="00DD50CC" w:rsidRDefault="00DD50CC" w:rsidP="00DD50C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　　　　　</w:t>
      </w:r>
      <w:r>
        <w:rPr>
          <w:rFonts w:ascii="Calibri" w:eastAsia="宋体" w:hAnsi="Calibri" w:cs="Times New Roman" w:hint="eastAsia"/>
        </w:rPr>
        <w:t xml:space="preserve">01:  </w:t>
      </w:r>
      <w:r w:rsidR="001A5F6F">
        <w:rPr>
          <w:rFonts w:ascii="Calibri" w:eastAsia="宋体" w:hAnsi="Calibri" w:cs="Times New Roman" w:hint="eastAsia"/>
        </w:rPr>
        <w:t xml:space="preserve">JPEG2000 </w:t>
      </w:r>
      <w:r w:rsidR="001A5F6F">
        <w:rPr>
          <w:rFonts w:ascii="Calibri" w:eastAsia="宋体" w:hAnsi="Calibri" w:cs="Times New Roman" w:hint="eastAsia"/>
        </w:rPr>
        <w:t>影片播放，默认</w:t>
      </w:r>
    </w:p>
    <w:p w:rsidR="00DD50CC" w:rsidRDefault="00DD50CC" w:rsidP="00DD50C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　　　　</w:t>
      </w:r>
      <w:r>
        <w:rPr>
          <w:rFonts w:ascii="Calibri" w:eastAsia="宋体" w:hAnsi="Calibri" w:cs="Times New Roman" w:hint="eastAsia"/>
        </w:rPr>
        <w:t xml:space="preserve">  10:  MPEG2 </w:t>
      </w:r>
      <w:r>
        <w:rPr>
          <w:rFonts w:ascii="Calibri" w:eastAsia="宋体" w:hAnsi="Calibri" w:cs="Times New Roman" w:hint="eastAsia"/>
        </w:rPr>
        <w:t>码流播放</w:t>
      </w:r>
    </w:p>
    <w:p w:rsidR="001A5F6F" w:rsidRDefault="00DD50CC" w:rsidP="001A5F6F">
      <w:r>
        <w:rPr>
          <w:rFonts w:ascii="Calibri" w:eastAsia="宋体" w:hAnsi="Calibri" w:cs="Times New Roman" w:hint="eastAsia"/>
        </w:rPr>
        <w:t xml:space="preserve">　　　　</w:t>
      </w:r>
      <w:r>
        <w:rPr>
          <w:rFonts w:ascii="Calibri" w:eastAsia="宋体" w:hAnsi="Calibri" w:cs="Times New Roman" w:hint="eastAsia"/>
        </w:rPr>
        <w:t xml:space="preserve">  11:  </w:t>
      </w:r>
      <w:r w:rsidR="001A5F6F">
        <w:rPr>
          <w:rFonts w:ascii="Calibri" w:eastAsia="宋体" w:hAnsi="Calibri" w:cs="Times New Roman" w:hint="eastAsia"/>
        </w:rPr>
        <w:t xml:space="preserve">HDMI </w:t>
      </w:r>
      <w:r w:rsidR="001A5F6F">
        <w:rPr>
          <w:rFonts w:ascii="Calibri" w:eastAsia="宋体" w:hAnsi="Calibri" w:cs="Times New Roman" w:hint="eastAsia"/>
        </w:rPr>
        <w:t>视频播放</w:t>
      </w:r>
    </w:p>
    <w:p w:rsidR="00A92819" w:rsidRDefault="00A92819" w:rsidP="00DD50CC"/>
    <w:p w:rsidR="00A92819" w:rsidRDefault="00A92819"/>
    <w:p w:rsidR="00A92819" w:rsidRDefault="00A92819"/>
    <w:p w:rsidR="00D95E02" w:rsidRDefault="00D95E02"/>
    <w:p w:rsidR="008510BF" w:rsidRPr="00285532" w:rsidRDefault="008510BF" w:rsidP="008510BF">
      <w:pPr>
        <w:pStyle w:val="3"/>
      </w:pPr>
      <w:r>
        <w:rPr>
          <w:rFonts w:ascii="Calibri" w:eastAsia="宋体" w:hAnsi="Calibri" w:cs="Times New Roman" w:hint="eastAsia"/>
        </w:rPr>
        <w:t>14</w:t>
      </w:r>
      <w:r>
        <w:rPr>
          <w:rFonts w:ascii="Calibri" w:eastAsia="宋体" w:hAnsi="Calibri" w:cs="Times New Roman" w:hint="eastAsia"/>
        </w:rPr>
        <w:t>）</w:t>
      </w:r>
      <w:r w:rsidRPr="008510BF">
        <w:rPr>
          <w:rFonts w:ascii="Calibri" w:eastAsia="宋体" w:hAnsi="Calibri" w:cs="Times New Roman"/>
        </w:rPr>
        <w:t>audio_channel_num</w:t>
      </w:r>
      <w:r w:rsidRPr="00285532">
        <w:rPr>
          <w:rFonts w:hint="eastAsia"/>
        </w:rPr>
        <w:t>(</w:t>
      </w:r>
      <w:r>
        <w:rPr>
          <w:rFonts w:hint="eastAsia"/>
        </w:rPr>
        <w:t>音频</w:t>
      </w:r>
      <w:r w:rsidRPr="00285532">
        <w:rPr>
          <w:rFonts w:hint="eastAsia"/>
        </w:rPr>
        <w:t>参数</w:t>
      </w:r>
      <w:r w:rsidR="00452807">
        <w:rPr>
          <w:rFonts w:hint="eastAsia"/>
        </w:rPr>
        <w:t>1</w:t>
      </w:r>
      <w:r w:rsidRPr="00285532">
        <w:rPr>
          <w:rFonts w:hint="eastAsia"/>
        </w:rPr>
        <w:t xml:space="preserve">)  </w:t>
      </w:r>
    </w:p>
    <w:p w:rsidR="008510BF" w:rsidRPr="00285532" w:rsidRDefault="008510BF" w:rsidP="008510BF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967"/>
        <w:gridCol w:w="3600"/>
        <w:gridCol w:w="935"/>
        <w:gridCol w:w="1971"/>
      </w:tblGrid>
      <w:tr w:rsidR="008510BF" w:rsidRPr="00285532" w:rsidTr="006175D4">
        <w:tc>
          <w:tcPr>
            <w:tcW w:w="1080" w:type="dxa"/>
            <w:shd w:val="clear" w:color="auto" w:fill="00FFFF"/>
          </w:tcPr>
          <w:p w:rsidR="008510BF" w:rsidRPr="00285532" w:rsidRDefault="008510BF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8510BF" w:rsidRPr="00285532" w:rsidRDefault="008510BF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8510BF" w:rsidRPr="00285532" w:rsidRDefault="008510BF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8510BF" w:rsidRPr="00285532" w:rsidRDefault="008510BF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8510BF" w:rsidRPr="00285532" w:rsidRDefault="008510BF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8510BF" w:rsidRPr="00285532" w:rsidTr="006175D4">
        <w:tc>
          <w:tcPr>
            <w:tcW w:w="1080" w:type="dxa"/>
          </w:tcPr>
          <w:p w:rsidR="008510BF" w:rsidRPr="00285532" w:rsidRDefault="008510BF" w:rsidP="006175D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8510BF" w:rsidRPr="00285532" w:rsidRDefault="008510BF" w:rsidP="006175D4">
            <w:pPr>
              <w:rPr>
                <w:rFonts w:ascii="Calibri" w:eastAsia="宋体" w:hAnsi="Calibri" w:cs="Times New Roman"/>
              </w:rPr>
            </w:pPr>
            <w:r w:rsidRPr="008510BF">
              <w:rPr>
                <w:rFonts w:ascii="Calibri" w:eastAsia="宋体" w:hAnsi="Calibri" w:cs="Times New Roman"/>
              </w:rPr>
              <w:t>audio_channel_num</w:t>
            </w:r>
          </w:p>
        </w:tc>
        <w:tc>
          <w:tcPr>
            <w:tcW w:w="3600" w:type="dxa"/>
          </w:tcPr>
          <w:p w:rsidR="008510BF" w:rsidRPr="00285532" w:rsidRDefault="008510BF" w:rsidP="008510B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音频</w:t>
            </w:r>
            <w:r w:rsidRPr="00285532">
              <w:rPr>
                <w:rFonts w:ascii="Calibri" w:eastAsia="宋体" w:hAnsi="Calibri" w:cs="Times New Roman" w:hint="eastAsia"/>
              </w:rPr>
              <w:t>参数</w:t>
            </w:r>
            <w:r w:rsidR="00452807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35" w:type="dxa"/>
          </w:tcPr>
          <w:p w:rsidR="008510BF" w:rsidRPr="00285532" w:rsidRDefault="008510BF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971" w:type="dxa"/>
          </w:tcPr>
          <w:p w:rsidR="008510BF" w:rsidRPr="00285532" w:rsidRDefault="008510BF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8510BF" w:rsidRPr="00285532" w:rsidRDefault="008510BF" w:rsidP="008510BF">
      <w:pPr>
        <w:rPr>
          <w:rFonts w:ascii="Calibri" w:eastAsia="宋体" w:hAnsi="Calibri" w:cs="Times New Roman"/>
        </w:rPr>
      </w:pPr>
    </w:p>
    <w:p w:rsidR="008510BF" w:rsidRPr="00285532" w:rsidRDefault="008510BF" w:rsidP="008510B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此寄存器用来设定音频输入的声道数</w:t>
      </w:r>
    </w:p>
    <w:p w:rsidR="008510BF" w:rsidRDefault="008510BF" w:rsidP="008510BF">
      <w:pPr>
        <w:rPr>
          <w:rFonts w:ascii="Calibri" w:eastAsia="宋体" w:hAnsi="Calibri" w:cs="Times New Roman"/>
        </w:rPr>
      </w:pPr>
      <w:r w:rsidRPr="00285532">
        <w:rPr>
          <w:rFonts w:ascii="Calibri" w:eastAsia="宋体" w:hAnsi="Calibri" w:cs="Times New Roman" w:hint="eastAsia"/>
        </w:rPr>
        <w:t xml:space="preserve">   Bit</w:t>
      </w:r>
      <w:r w:rsidR="00E20BE2">
        <w:rPr>
          <w:rFonts w:ascii="Calibri" w:eastAsia="宋体" w:hAnsi="Calibri" w:cs="Times New Roman" w:hint="eastAsia"/>
        </w:rPr>
        <w:t>7</w:t>
      </w:r>
      <w:r>
        <w:rPr>
          <w:rFonts w:ascii="Calibri" w:eastAsia="宋体" w:hAnsi="Calibri" w:cs="Times New Roman" w:hint="eastAsia"/>
        </w:rPr>
        <w:t>:0</w:t>
      </w:r>
      <w:r>
        <w:rPr>
          <w:rFonts w:ascii="Calibri" w:eastAsia="宋体" w:hAnsi="Calibri" w:cs="Times New Roman" w:hint="eastAsia"/>
        </w:rPr>
        <w:t>：</w:t>
      </w:r>
      <w:r w:rsidR="00E20BE2">
        <w:rPr>
          <w:rFonts w:ascii="Calibri" w:eastAsia="宋体" w:hAnsi="Calibri" w:cs="Times New Roman" w:hint="eastAsia"/>
        </w:rPr>
        <w:t>000000</w:t>
      </w:r>
      <w:r>
        <w:rPr>
          <w:rFonts w:ascii="Calibri" w:eastAsia="宋体" w:hAnsi="Calibri" w:cs="Times New Roman" w:hint="eastAsia"/>
        </w:rPr>
        <w:t>0</w:t>
      </w:r>
      <w:r w:rsidR="00E20BE2"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 xml:space="preserve">   6 </w:t>
      </w:r>
      <w:r>
        <w:rPr>
          <w:rFonts w:ascii="Calibri" w:eastAsia="宋体" w:hAnsi="Calibri" w:cs="Times New Roman"/>
        </w:rPr>
        <w:t>声道</w:t>
      </w:r>
    </w:p>
    <w:p w:rsidR="008510BF" w:rsidRDefault="008510BF" w:rsidP="008510B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 w:rsidR="00E20BE2">
        <w:rPr>
          <w:rFonts w:ascii="Calibri" w:eastAsia="宋体" w:hAnsi="Calibri" w:cs="Times New Roman" w:hint="eastAsia"/>
        </w:rPr>
        <w:t>00000010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 xml:space="preserve">   8</w:t>
      </w:r>
      <w:r>
        <w:rPr>
          <w:rFonts w:ascii="Calibri" w:eastAsia="宋体" w:hAnsi="Calibri" w:cs="Times New Roman" w:hint="eastAsia"/>
        </w:rPr>
        <w:t>声道</w:t>
      </w:r>
    </w:p>
    <w:p w:rsidR="008510BF" w:rsidRDefault="008510BF" w:rsidP="008510B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 w:rsidR="00E20BE2">
        <w:rPr>
          <w:rFonts w:ascii="Calibri" w:eastAsia="宋体" w:hAnsi="Calibri" w:cs="Times New Roman" w:hint="eastAsia"/>
        </w:rPr>
        <w:t>000000</w:t>
      </w:r>
      <w:r>
        <w:rPr>
          <w:rFonts w:ascii="Calibri" w:eastAsia="宋体" w:hAnsi="Calibri" w:cs="Times New Roman" w:hint="eastAsia"/>
        </w:rPr>
        <w:t>1</w:t>
      </w:r>
      <w:r w:rsidR="00E20BE2"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 xml:space="preserve">   16</w:t>
      </w:r>
      <w:r>
        <w:rPr>
          <w:rFonts w:ascii="Calibri" w:eastAsia="宋体" w:hAnsi="Calibri" w:cs="Times New Roman" w:hint="eastAsia"/>
        </w:rPr>
        <w:t>声道</w:t>
      </w:r>
    </w:p>
    <w:p w:rsidR="00D95E02" w:rsidRDefault="008510BF" w:rsidP="008510BF">
      <w:r>
        <w:rPr>
          <w:rFonts w:ascii="Calibri" w:eastAsia="宋体" w:hAnsi="Calibri" w:cs="Times New Roman" w:hint="eastAsia"/>
        </w:rPr>
        <w:t>其他：　　　保留</w:t>
      </w:r>
    </w:p>
    <w:p w:rsidR="00D95E02" w:rsidRDefault="00D95E02"/>
    <w:p w:rsidR="00D95E02" w:rsidRDefault="00D95E02"/>
    <w:p w:rsidR="00D95E02" w:rsidRDefault="00D95E02"/>
    <w:p w:rsidR="00D95E02" w:rsidRDefault="00D95E02"/>
    <w:p w:rsidR="00452807" w:rsidRPr="00285ED6" w:rsidRDefault="00452807" w:rsidP="00452807">
      <w:pPr>
        <w:pStyle w:val="3"/>
      </w:pPr>
      <w:r>
        <w:rPr>
          <w:rFonts w:hint="eastAsia"/>
        </w:rPr>
        <w:t>15</w:t>
      </w:r>
      <w:r>
        <w:rPr>
          <w:rFonts w:hint="eastAsia"/>
        </w:rPr>
        <w:t>）</w:t>
      </w:r>
      <w:r w:rsidRPr="00452807">
        <w:t>audio_freq</w:t>
      </w:r>
      <w:r w:rsidRPr="00285ED6">
        <w:rPr>
          <w:rFonts w:hint="eastAsia"/>
        </w:rPr>
        <w:t>(</w:t>
      </w:r>
      <w:r w:rsidRPr="00285ED6">
        <w:rPr>
          <w:rFonts w:hint="eastAsia"/>
        </w:rPr>
        <w:t>音频参数</w:t>
      </w:r>
      <w:r>
        <w:rPr>
          <w:rFonts w:hint="eastAsia"/>
        </w:rPr>
        <w:t>2</w:t>
      </w:r>
      <w:r w:rsidRPr="00285ED6">
        <w:rPr>
          <w:rFonts w:hint="eastAsia"/>
        </w:rPr>
        <w:t xml:space="preserve">)  </w:t>
      </w:r>
    </w:p>
    <w:p w:rsidR="00452807" w:rsidRPr="00285532" w:rsidRDefault="00452807" w:rsidP="00452807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452807" w:rsidRPr="00285532" w:rsidTr="006175D4">
        <w:tc>
          <w:tcPr>
            <w:tcW w:w="1080" w:type="dxa"/>
            <w:shd w:val="clear" w:color="auto" w:fill="00FFFF"/>
          </w:tcPr>
          <w:p w:rsidR="00452807" w:rsidRPr="00285532" w:rsidRDefault="00452807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452807" w:rsidRPr="00285532" w:rsidRDefault="00452807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452807" w:rsidRPr="00285532" w:rsidRDefault="00452807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452807" w:rsidRPr="00285532" w:rsidRDefault="00452807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452807" w:rsidRPr="00285532" w:rsidRDefault="00452807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452807" w:rsidRPr="00285532" w:rsidTr="006175D4">
        <w:tc>
          <w:tcPr>
            <w:tcW w:w="1080" w:type="dxa"/>
          </w:tcPr>
          <w:p w:rsidR="00452807" w:rsidRPr="00285532" w:rsidRDefault="00452807" w:rsidP="006175D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452807" w:rsidRPr="00285532" w:rsidRDefault="00452807" w:rsidP="006175D4">
            <w:pPr>
              <w:rPr>
                <w:rFonts w:ascii="Calibri" w:eastAsia="宋体" w:hAnsi="Calibri" w:cs="Times New Roman"/>
              </w:rPr>
            </w:pPr>
            <w:r w:rsidRPr="00452807">
              <w:t>audio_freq</w:t>
            </w:r>
          </w:p>
        </w:tc>
        <w:tc>
          <w:tcPr>
            <w:tcW w:w="3600" w:type="dxa"/>
          </w:tcPr>
          <w:p w:rsidR="00452807" w:rsidRPr="00285532" w:rsidRDefault="00452807" w:rsidP="0045280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音频</w:t>
            </w:r>
            <w:r w:rsidRPr="00285532">
              <w:rPr>
                <w:rFonts w:ascii="Calibri" w:eastAsia="宋体" w:hAnsi="Calibri" w:cs="Times New Roman" w:hint="eastAsia"/>
              </w:rPr>
              <w:t>参数</w:t>
            </w: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935" w:type="dxa"/>
          </w:tcPr>
          <w:p w:rsidR="00452807" w:rsidRPr="00285532" w:rsidRDefault="00452807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452807" w:rsidRPr="00285532" w:rsidRDefault="00452807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452807" w:rsidRPr="00285532" w:rsidRDefault="00452807" w:rsidP="00452807">
      <w:pPr>
        <w:rPr>
          <w:rFonts w:ascii="Calibri" w:eastAsia="宋体" w:hAnsi="Calibri" w:cs="Times New Roman"/>
        </w:rPr>
      </w:pPr>
    </w:p>
    <w:p w:rsidR="00452807" w:rsidRPr="00285532" w:rsidRDefault="00452807" w:rsidP="0045280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此寄存器用来设定音频输入／输出采样率</w:t>
      </w:r>
    </w:p>
    <w:p w:rsidR="00452807" w:rsidRDefault="00452807" w:rsidP="0045280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输入</w:t>
      </w:r>
      <w:r w:rsidR="002F3B62">
        <w:rPr>
          <w:rFonts w:ascii="Calibri" w:eastAsia="宋体" w:hAnsi="Calibri" w:cs="Times New Roman" w:hint="eastAsia"/>
        </w:rPr>
        <w:t>输出</w:t>
      </w:r>
      <w:r>
        <w:rPr>
          <w:rFonts w:ascii="Calibri" w:eastAsia="宋体" w:hAnsi="Calibri" w:cs="Times New Roman" w:hint="eastAsia"/>
        </w:rPr>
        <w:t>采样率：</w:t>
      </w:r>
    </w:p>
    <w:p w:rsidR="00452807" w:rsidRDefault="00452807" w:rsidP="0045280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Bit</w:t>
      </w:r>
      <w:r w:rsidR="002F3B62">
        <w:rPr>
          <w:rFonts w:ascii="Calibri" w:eastAsia="宋体" w:hAnsi="Calibri" w:cs="Times New Roman" w:hint="eastAsia"/>
        </w:rPr>
        <w:t>7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0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00</w:t>
      </w:r>
      <w:r w:rsidR="00DF5D73">
        <w:rPr>
          <w:rFonts w:ascii="Calibri" w:eastAsia="宋体" w:hAnsi="Calibri" w:cs="Times New Roman" w:hint="eastAsia"/>
        </w:rPr>
        <w:t>00</w:t>
      </w:r>
      <w:r>
        <w:rPr>
          <w:rFonts w:ascii="Calibri" w:eastAsia="宋体" w:hAnsi="Calibri" w:cs="Times New Roman" w:hint="eastAsia"/>
        </w:rPr>
        <w:t xml:space="preserve">     48KHZ</w:t>
      </w:r>
      <w:r w:rsidR="00DF5D73">
        <w:rPr>
          <w:rFonts w:ascii="Calibri" w:eastAsia="宋体" w:hAnsi="Calibri" w:cs="Times New Roman" w:hint="eastAsia"/>
        </w:rPr>
        <w:t>输入，</w:t>
      </w:r>
      <w:r w:rsidR="00DF5D73">
        <w:rPr>
          <w:rFonts w:ascii="Calibri" w:eastAsia="宋体" w:hAnsi="Calibri" w:cs="Times New Roman" w:hint="eastAsia"/>
        </w:rPr>
        <w:t>48KHZ</w:t>
      </w:r>
      <w:r w:rsidR="00DF5D73">
        <w:rPr>
          <w:rFonts w:ascii="Calibri" w:eastAsia="宋体" w:hAnsi="Calibri" w:cs="Times New Roman" w:hint="eastAsia"/>
        </w:rPr>
        <w:t>输出</w:t>
      </w:r>
      <w:r>
        <w:rPr>
          <w:rFonts w:ascii="Calibri" w:eastAsia="宋体" w:hAnsi="Calibri" w:cs="Times New Roman" w:hint="eastAsia"/>
        </w:rPr>
        <w:t>，默认</w:t>
      </w:r>
    </w:p>
    <w:p w:rsidR="00452807" w:rsidRPr="00993F47" w:rsidRDefault="00452807" w:rsidP="0045280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           0</w:t>
      </w:r>
      <w:r w:rsidR="006C0556">
        <w:rPr>
          <w:rFonts w:ascii="Calibri" w:eastAsia="宋体" w:hAnsi="Calibri" w:cs="Times New Roman" w:hint="eastAsia"/>
        </w:rPr>
        <w:t>00</w:t>
      </w:r>
      <w:r>
        <w:rPr>
          <w:rFonts w:ascii="Calibri" w:eastAsia="宋体" w:hAnsi="Calibri" w:cs="Times New Roman" w:hint="eastAsia"/>
        </w:rPr>
        <w:t>1     96KHZ</w:t>
      </w:r>
      <w:r w:rsidR="002F2DB4">
        <w:rPr>
          <w:rFonts w:ascii="Calibri" w:eastAsia="宋体" w:hAnsi="Calibri" w:cs="Times New Roman" w:hint="eastAsia"/>
        </w:rPr>
        <w:t>输入，</w:t>
      </w:r>
      <w:r w:rsidR="002F2DB4">
        <w:rPr>
          <w:rFonts w:ascii="Calibri" w:eastAsia="宋体" w:hAnsi="Calibri" w:cs="Times New Roman" w:hint="eastAsia"/>
        </w:rPr>
        <w:t>96KHZ</w:t>
      </w:r>
      <w:r w:rsidR="002F2DB4">
        <w:rPr>
          <w:rFonts w:ascii="Calibri" w:eastAsia="宋体" w:hAnsi="Calibri" w:cs="Times New Roman" w:hint="eastAsia"/>
        </w:rPr>
        <w:t>输出</w:t>
      </w:r>
    </w:p>
    <w:p w:rsidR="00452807" w:rsidRDefault="006C0556" w:rsidP="00452807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00</w:t>
      </w:r>
      <w:r w:rsidR="00452807">
        <w:rPr>
          <w:rFonts w:ascii="Calibri" w:eastAsia="宋体" w:hAnsi="Calibri" w:cs="Times New Roman" w:hint="eastAsia"/>
        </w:rPr>
        <w:t>10     44.1KHZ</w:t>
      </w:r>
      <w:r w:rsidR="002F2DB4">
        <w:rPr>
          <w:rFonts w:ascii="Calibri" w:eastAsia="宋体" w:hAnsi="Calibri" w:cs="Times New Roman" w:hint="eastAsia"/>
        </w:rPr>
        <w:t>输入，</w:t>
      </w:r>
      <w:r w:rsidR="002F2DB4">
        <w:rPr>
          <w:rFonts w:ascii="Calibri" w:eastAsia="宋体" w:hAnsi="Calibri" w:cs="Times New Roman" w:hint="eastAsia"/>
        </w:rPr>
        <w:t>44.1KHZ</w:t>
      </w:r>
      <w:r w:rsidR="002F2DB4">
        <w:rPr>
          <w:rFonts w:ascii="Calibri" w:eastAsia="宋体" w:hAnsi="Calibri" w:cs="Times New Roman" w:hint="eastAsia"/>
        </w:rPr>
        <w:t>输出</w:t>
      </w:r>
    </w:p>
    <w:p w:rsidR="00452807" w:rsidRDefault="006C0556" w:rsidP="00452807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00</w:t>
      </w:r>
      <w:r w:rsidR="00452807">
        <w:rPr>
          <w:rFonts w:ascii="Calibri" w:eastAsia="宋体" w:hAnsi="Calibri" w:cs="Times New Roman" w:hint="eastAsia"/>
        </w:rPr>
        <w:t>11     88.2KHZ</w:t>
      </w:r>
      <w:r w:rsidR="002F2DB4">
        <w:rPr>
          <w:rFonts w:ascii="Calibri" w:eastAsia="宋体" w:hAnsi="Calibri" w:cs="Times New Roman" w:hint="eastAsia"/>
        </w:rPr>
        <w:t>输入，</w:t>
      </w:r>
      <w:r w:rsidR="002F2DB4">
        <w:rPr>
          <w:rFonts w:ascii="Calibri" w:eastAsia="宋体" w:hAnsi="Calibri" w:cs="Times New Roman" w:hint="eastAsia"/>
        </w:rPr>
        <w:t>88.2KHZ</w:t>
      </w:r>
      <w:r w:rsidR="002F2DB4">
        <w:rPr>
          <w:rFonts w:ascii="Calibri" w:eastAsia="宋体" w:hAnsi="Calibri" w:cs="Times New Roman" w:hint="eastAsia"/>
        </w:rPr>
        <w:t>输出</w:t>
      </w:r>
    </w:p>
    <w:p w:rsidR="00D95E02" w:rsidRDefault="0088559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010048KHZ</w:t>
      </w:r>
      <w:r>
        <w:rPr>
          <w:rFonts w:ascii="Calibri" w:eastAsia="宋体" w:hAnsi="Calibri" w:cs="Times New Roman" w:hint="eastAsia"/>
        </w:rPr>
        <w:t>输入，</w:t>
      </w:r>
      <w:r>
        <w:rPr>
          <w:rFonts w:ascii="Calibri" w:eastAsia="宋体" w:hAnsi="Calibri" w:cs="Times New Roman" w:hint="eastAsia"/>
        </w:rPr>
        <w:t>96KHZ</w:t>
      </w:r>
      <w:r>
        <w:rPr>
          <w:rFonts w:ascii="Calibri" w:eastAsia="宋体" w:hAnsi="Calibri" w:cs="Times New Roman" w:hint="eastAsia"/>
        </w:rPr>
        <w:t>输出</w:t>
      </w:r>
    </w:p>
    <w:p w:rsidR="00885591" w:rsidRPr="00885591" w:rsidRDefault="00885591">
      <w:r>
        <w:rPr>
          <w:rFonts w:ascii="Calibri" w:eastAsia="宋体" w:hAnsi="Calibri" w:cs="Times New Roman" w:hint="eastAsia"/>
        </w:rPr>
        <w:t>0101     96KHZ</w:t>
      </w:r>
      <w:r>
        <w:rPr>
          <w:rFonts w:ascii="Calibri" w:eastAsia="宋体" w:hAnsi="Calibri" w:cs="Times New Roman" w:hint="eastAsia"/>
        </w:rPr>
        <w:t>输入，</w:t>
      </w:r>
      <w:r>
        <w:rPr>
          <w:rFonts w:ascii="Calibri" w:eastAsia="宋体" w:hAnsi="Calibri" w:cs="Times New Roman" w:hint="eastAsia"/>
        </w:rPr>
        <w:t>48KHZ</w:t>
      </w:r>
      <w:r>
        <w:rPr>
          <w:rFonts w:ascii="Calibri" w:eastAsia="宋体" w:hAnsi="Calibri" w:cs="Times New Roman" w:hint="eastAsia"/>
        </w:rPr>
        <w:t>输出</w:t>
      </w:r>
    </w:p>
    <w:p w:rsidR="00D95E02" w:rsidRDefault="00D95E02"/>
    <w:p w:rsidR="00D95E02" w:rsidRDefault="00D95E02"/>
    <w:p w:rsidR="00D95E02" w:rsidRDefault="00D95E02"/>
    <w:p w:rsidR="00D95E02" w:rsidRDefault="00D95E02"/>
    <w:p w:rsidR="00237DC1" w:rsidRPr="00285ED6" w:rsidRDefault="00237DC1" w:rsidP="00237DC1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JPEG</w:t>
      </w:r>
      <w:r>
        <w:rPr>
          <w:rFonts w:hint="eastAsia"/>
        </w:rPr>
        <w:t>音视频延时控制</w:t>
      </w:r>
    </w:p>
    <w:p w:rsidR="00237DC1" w:rsidRPr="00285532" w:rsidRDefault="00237DC1" w:rsidP="00237DC1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2218"/>
        <w:gridCol w:w="3600"/>
        <w:gridCol w:w="935"/>
        <w:gridCol w:w="1971"/>
      </w:tblGrid>
      <w:tr w:rsidR="00237DC1" w:rsidRPr="00285532" w:rsidTr="00237DC1">
        <w:tc>
          <w:tcPr>
            <w:tcW w:w="1080" w:type="dxa"/>
            <w:shd w:val="clear" w:color="auto" w:fill="00FFFF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2206" w:type="dxa"/>
            <w:shd w:val="clear" w:color="auto" w:fill="00FFFF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37DC1" w:rsidRPr="00285532" w:rsidTr="00237DC1">
        <w:tc>
          <w:tcPr>
            <w:tcW w:w="1080" w:type="dxa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</w:rPr>
            </w:pPr>
            <w:r w:rsidRPr="00237DC1">
              <w:t>jpeg_video_delay_num</w:t>
            </w:r>
          </w:p>
        </w:tc>
        <w:tc>
          <w:tcPr>
            <w:tcW w:w="3600" w:type="dxa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视频延时控制</w:t>
            </w:r>
          </w:p>
        </w:tc>
        <w:tc>
          <w:tcPr>
            <w:tcW w:w="935" w:type="dxa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37DC1" w:rsidRPr="00285532" w:rsidTr="00237DC1">
        <w:tc>
          <w:tcPr>
            <w:tcW w:w="1080" w:type="dxa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</w:rPr>
            </w:pPr>
            <w:r w:rsidRPr="00237DC1">
              <w:t>jpeg_audio_delay_num</w:t>
            </w:r>
          </w:p>
        </w:tc>
        <w:tc>
          <w:tcPr>
            <w:tcW w:w="3600" w:type="dxa"/>
          </w:tcPr>
          <w:p w:rsidR="00237DC1" w:rsidRPr="00285532" w:rsidRDefault="00237DC1" w:rsidP="00237DC1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音频延时控制</w:t>
            </w:r>
          </w:p>
        </w:tc>
        <w:tc>
          <w:tcPr>
            <w:tcW w:w="935" w:type="dxa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37DC1" w:rsidRPr="00285532" w:rsidRDefault="00237DC1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37DC1" w:rsidRPr="00285532" w:rsidRDefault="00237DC1" w:rsidP="00237DC1">
      <w:pPr>
        <w:rPr>
          <w:rFonts w:ascii="Calibri" w:eastAsia="宋体" w:hAnsi="Calibri" w:cs="Times New Roman"/>
        </w:rPr>
      </w:pPr>
    </w:p>
    <w:p w:rsidR="00237DC1" w:rsidRDefault="00A317F1" w:rsidP="00A317F1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此寄存器用来设定</w:t>
      </w:r>
      <w:r>
        <w:rPr>
          <w:rFonts w:ascii="Calibri" w:eastAsia="宋体" w:hAnsi="Calibri" w:cs="Times New Roman" w:hint="eastAsia"/>
        </w:rPr>
        <w:t>JPEG</w:t>
      </w:r>
      <w:r>
        <w:rPr>
          <w:rFonts w:ascii="Calibri" w:eastAsia="宋体" w:hAnsi="Calibri" w:cs="Times New Roman" w:hint="eastAsia"/>
        </w:rPr>
        <w:t>音视频延时控制</w:t>
      </w:r>
      <w:r w:rsidR="00312412">
        <w:rPr>
          <w:rFonts w:ascii="Calibri" w:eastAsia="宋体" w:hAnsi="Calibri" w:cs="Times New Roman" w:hint="eastAsia"/>
        </w:rPr>
        <w:t>，默认值为</w:t>
      </w:r>
      <w:r w:rsidR="00312412">
        <w:rPr>
          <w:rFonts w:ascii="Calibri" w:eastAsia="宋体" w:hAnsi="Calibri" w:cs="Times New Roman" w:hint="eastAsia"/>
        </w:rPr>
        <w:t>0</w:t>
      </w:r>
    </w:p>
    <w:p w:rsidR="00312412" w:rsidRPr="00885591" w:rsidRDefault="00312412" w:rsidP="00A317F1"/>
    <w:p w:rsidR="00D95E02" w:rsidRPr="00237DC1" w:rsidRDefault="00D95E02"/>
    <w:p w:rsidR="00D95E02" w:rsidRPr="00237DC1" w:rsidRDefault="00D95E02"/>
    <w:p w:rsidR="001C7539" w:rsidRPr="00285ED6" w:rsidRDefault="001C7539" w:rsidP="001C7539">
      <w:pPr>
        <w:pStyle w:val="3"/>
      </w:pPr>
      <w:r>
        <w:rPr>
          <w:rFonts w:hint="eastAsia"/>
        </w:rPr>
        <w:t>17</w:t>
      </w:r>
      <w:r>
        <w:rPr>
          <w:rFonts w:hint="eastAsia"/>
        </w:rPr>
        <w:t>）</w:t>
      </w:r>
      <w:r>
        <w:rPr>
          <w:rFonts w:hint="eastAsia"/>
        </w:rPr>
        <w:t>MPEG</w:t>
      </w:r>
      <w:r>
        <w:rPr>
          <w:rFonts w:hint="eastAsia"/>
        </w:rPr>
        <w:t>音视频延时控制</w:t>
      </w:r>
    </w:p>
    <w:p w:rsidR="001C7539" w:rsidRPr="00285532" w:rsidRDefault="001C7539" w:rsidP="001C7539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2335"/>
        <w:gridCol w:w="3600"/>
        <w:gridCol w:w="935"/>
        <w:gridCol w:w="1971"/>
      </w:tblGrid>
      <w:tr w:rsidR="001C7539" w:rsidRPr="00285532" w:rsidTr="006175D4">
        <w:tc>
          <w:tcPr>
            <w:tcW w:w="1080" w:type="dxa"/>
            <w:shd w:val="clear" w:color="auto" w:fill="00FFFF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2206" w:type="dxa"/>
            <w:shd w:val="clear" w:color="auto" w:fill="00FFFF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1C7539" w:rsidRPr="00285532" w:rsidTr="006175D4">
        <w:tc>
          <w:tcPr>
            <w:tcW w:w="1080" w:type="dxa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</w:rPr>
            </w:pPr>
            <w:r w:rsidRPr="001C7539">
              <w:t>mpeg_video_delay_num</w:t>
            </w:r>
          </w:p>
        </w:tc>
        <w:tc>
          <w:tcPr>
            <w:tcW w:w="3600" w:type="dxa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MPEG</w:t>
            </w:r>
            <w:r>
              <w:rPr>
                <w:rFonts w:hint="eastAsia"/>
              </w:rPr>
              <w:t>视频延时控制</w:t>
            </w:r>
          </w:p>
        </w:tc>
        <w:tc>
          <w:tcPr>
            <w:tcW w:w="935" w:type="dxa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1C7539" w:rsidRPr="00285532" w:rsidTr="006175D4">
        <w:tc>
          <w:tcPr>
            <w:tcW w:w="1080" w:type="dxa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</w:rPr>
            </w:pPr>
            <w:r w:rsidRPr="001C7539">
              <w:t>mpeg_audio_delay_num</w:t>
            </w:r>
          </w:p>
        </w:tc>
        <w:tc>
          <w:tcPr>
            <w:tcW w:w="3600" w:type="dxa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MPEG</w:t>
            </w:r>
            <w:r>
              <w:rPr>
                <w:rFonts w:hint="eastAsia"/>
              </w:rPr>
              <w:t>音频延时控制</w:t>
            </w:r>
          </w:p>
        </w:tc>
        <w:tc>
          <w:tcPr>
            <w:tcW w:w="935" w:type="dxa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1C7539" w:rsidRPr="00285532" w:rsidRDefault="001C7539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1C7539" w:rsidRPr="00285532" w:rsidRDefault="001C7539" w:rsidP="001C7539">
      <w:pPr>
        <w:rPr>
          <w:rFonts w:ascii="Calibri" w:eastAsia="宋体" w:hAnsi="Calibri" w:cs="Times New Roman"/>
        </w:rPr>
      </w:pPr>
    </w:p>
    <w:p w:rsidR="001C7539" w:rsidRDefault="001C7539" w:rsidP="001C7539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此寄存器用来设定</w:t>
      </w:r>
      <w:r w:rsidR="00784C35">
        <w:rPr>
          <w:rFonts w:ascii="Calibri" w:eastAsia="宋体" w:hAnsi="Calibri" w:cs="Times New Roman" w:hint="eastAsia"/>
        </w:rPr>
        <w:t>MPEG</w:t>
      </w:r>
      <w:r>
        <w:rPr>
          <w:rFonts w:ascii="Calibri" w:eastAsia="宋体" w:hAnsi="Calibri" w:cs="Times New Roman" w:hint="eastAsia"/>
        </w:rPr>
        <w:t>音视频延时控制，默认值为</w:t>
      </w:r>
      <w:r>
        <w:rPr>
          <w:rFonts w:ascii="Calibri" w:eastAsia="宋体" w:hAnsi="Calibri" w:cs="Times New Roman" w:hint="eastAsia"/>
        </w:rPr>
        <w:t>0</w:t>
      </w:r>
    </w:p>
    <w:p w:rsidR="00A92819" w:rsidRDefault="00A92819"/>
    <w:p w:rsidR="00396A9A" w:rsidRDefault="00396A9A"/>
    <w:p w:rsidR="00396A9A" w:rsidRDefault="00396A9A"/>
    <w:p w:rsidR="00396A9A" w:rsidRPr="00285ED6" w:rsidRDefault="00396A9A" w:rsidP="00396A9A">
      <w:pPr>
        <w:pStyle w:val="3"/>
      </w:pPr>
      <w:r>
        <w:rPr>
          <w:rFonts w:hint="eastAsia"/>
        </w:rPr>
        <w:t>18</w:t>
      </w:r>
      <w:r>
        <w:rPr>
          <w:rFonts w:hint="eastAsia"/>
        </w:rPr>
        <w:t>）</w:t>
      </w:r>
      <w:r>
        <w:rPr>
          <w:rFonts w:hint="eastAsia"/>
        </w:rPr>
        <w:t>3D</w:t>
      </w:r>
      <w:r>
        <w:rPr>
          <w:rFonts w:hint="eastAsia"/>
        </w:rPr>
        <w:t>左右眼交织控制</w:t>
      </w:r>
    </w:p>
    <w:p w:rsidR="00396A9A" w:rsidRPr="00285532" w:rsidRDefault="00396A9A" w:rsidP="00396A9A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2206"/>
        <w:gridCol w:w="3600"/>
        <w:gridCol w:w="935"/>
        <w:gridCol w:w="1971"/>
      </w:tblGrid>
      <w:tr w:rsidR="00396A9A" w:rsidRPr="00285532" w:rsidTr="006175D4">
        <w:tc>
          <w:tcPr>
            <w:tcW w:w="1080" w:type="dxa"/>
            <w:shd w:val="clear" w:color="auto" w:fill="00FFFF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2206" w:type="dxa"/>
            <w:shd w:val="clear" w:color="auto" w:fill="00FFFF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396A9A" w:rsidRPr="00285532" w:rsidTr="006175D4">
        <w:tc>
          <w:tcPr>
            <w:tcW w:w="1080" w:type="dxa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</w:rPr>
            </w:pPr>
            <w:r w:rsidRPr="00396A9A">
              <w:t>left_eye_white_line</w:t>
            </w:r>
          </w:p>
        </w:tc>
        <w:tc>
          <w:tcPr>
            <w:tcW w:w="3600" w:type="dxa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左右眼交织控制</w:t>
            </w:r>
          </w:p>
        </w:tc>
        <w:tc>
          <w:tcPr>
            <w:tcW w:w="935" w:type="dxa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396A9A" w:rsidRPr="00285532" w:rsidTr="006175D4">
        <w:tc>
          <w:tcPr>
            <w:tcW w:w="1080" w:type="dxa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</w:rPr>
            </w:pPr>
            <w:r w:rsidRPr="00396A9A">
              <w:t>right_eye_white_line</w:t>
            </w:r>
          </w:p>
        </w:tc>
        <w:tc>
          <w:tcPr>
            <w:tcW w:w="3600" w:type="dxa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左右眼交织控制</w:t>
            </w:r>
          </w:p>
        </w:tc>
        <w:tc>
          <w:tcPr>
            <w:tcW w:w="935" w:type="dxa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396A9A" w:rsidRPr="00285532" w:rsidRDefault="00396A9A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396A9A" w:rsidRPr="00285532" w:rsidRDefault="00396A9A" w:rsidP="00396A9A">
      <w:pPr>
        <w:rPr>
          <w:rFonts w:ascii="Calibri" w:eastAsia="宋体" w:hAnsi="Calibri" w:cs="Times New Roman"/>
        </w:rPr>
      </w:pPr>
    </w:p>
    <w:p w:rsidR="00396A9A" w:rsidRDefault="00396A9A" w:rsidP="00396A9A">
      <w:r>
        <w:rPr>
          <w:rFonts w:ascii="Calibri" w:eastAsia="宋体" w:hAnsi="Calibri" w:cs="Times New Roman" w:hint="eastAsia"/>
        </w:rPr>
        <w:t>此寄存器用来设定</w:t>
      </w:r>
      <w:r w:rsidR="002B36F9">
        <w:rPr>
          <w:rFonts w:hint="eastAsia"/>
        </w:rPr>
        <w:t>3D</w:t>
      </w:r>
      <w:r w:rsidR="002B36F9">
        <w:rPr>
          <w:rFonts w:hint="eastAsia"/>
        </w:rPr>
        <w:t>左右眼交织控制</w:t>
      </w:r>
      <w:r w:rsidR="006F525F">
        <w:rPr>
          <w:rFonts w:hint="eastAsia"/>
        </w:rPr>
        <w:t>，每帧的最后一行用于判别</w:t>
      </w:r>
      <w:r w:rsidR="006F525F">
        <w:rPr>
          <w:rFonts w:hint="eastAsia"/>
        </w:rPr>
        <w:t>3D</w:t>
      </w:r>
      <w:r w:rsidR="006F525F">
        <w:rPr>
          <w:rFonts w:hint="eastAsia"/>
        </w:rPr>
        <w:t>左右眼</w:t>
      </w:r>
    </w:p>
    <w:p w:rsidR="00385792" w:rsidRDefault="00385792" w:rsidP="00396A9A"/>
    <w:p w:rsidR="00ED29F7" w:rsidRDefault="00ED29F7" w:rsidP="00396A9A">
      <w:r>
        <w:rPr>
          <w:rFonts w:hint="eastAsia"/>
        </w:rPr>
        <w:t>左眼帧：每帧最后一行前</w:t>
      </w:r>
      <w:r>
        <w:rPr>
          <w:rFonts w:hint="eastAsia"/>
        </w:rPr>
        <w:t>25%</w:t>
      </w:r>
      <w:r>
        <w:rPr>
          <w:rFonts w:hint="eastAsia"/>
        </w:rPr>
        <w:t>纯白，后</w:t>
      </w:r>
      <w:r>
        <w:rPr>
          <w:rFonts w:hint="eastAsia"/>
        </w:rPr>
        <w:t>75%</w:t>
      </w:r>
      <w:r>
        <w:rPr>
          <w:rFonts w:hint="eastAsia"/>
        </w:rPr>
        <w:t>纯黑；</w:t>
      </w:r>
    </w:p>
    <w:p w:rsidR="00ED29F7" w:rsidRDefault="00ED29F7" w:rsidP="00396A9A">
      <w:r>
        <w:rPr>
          <w:rFonts w:hint="eastAsia"/>
        </w:rPr>
        <w:t>右眼帧：每帧最后一行前</w:t>
      </w:r>
      <w:r>
        <w:rPr>
          <w:rFonts w:hint="eastAsia"/>
        </w:rPr>
        <w:t>75%</w:t>
      </w:r>
      <w:r>
        <w:rPr>
          <w:rFonts w:hint="eastAsia"/>
        </w:rPr>
        <w:t>纯白，后</w:t>
      </w:r>
      <w:r>
        <w:rPr>
          <w:rFonts w:hint="eastAsia"/>
        </w:rPr>
        <w:t>25%</w:t>
      </w:r>
      <w:r>
        <w:rPr>
          <w:rFonts w:hint="eastAsia"/>
        </w:rPr>
        <w:t>纯黑；</w:t>
      </w:r>
    </w:p>
    <w:p w:rsidR="00385792" w:rsidRPr="00ED29F7" w:rsidRDefault="00385792" w:rsidP="00396A9A"/>
    <w:p w:rsidR="002B36F9" w:rsidRDefault="006F525F" w:rsidP="00396A9A">
      <w:pPr>
        <w:rPr>
          <w:rFonts w:ascii="Calibri" w:eastAsia="宋体" w:hAnsi="Calibri" w:cs="Times New Roman"/>
        </w:rPr>
      </w:pPr>
      <w:r w:rsidRPr="00396A9A">
        <w:t>left_eye_white_line</w:t>
      </w:r>
      <w:r>
        <w:rPr>
          <w:rFonts w:ascii="Calibri" w:eastAsia="宋体" w:hAnsi="Calibri" w:cs="Times New Roman" w:hint="eastAsia"/>
        </w:rPr>
        <w:t>：</w:t>
      </w:r>
      <w:r w:rsidR="001D2288">
        <w:rPr>
          <w:rFonts w:ascii="Calibri" w:eastAsia="宋体" w:hAnsi="Calibri" w:cs="Times New Roman" w:hint="eastAsia"/>
        </w:rPr>
        <w:t>每帧最后一行</w:t>
      </w:r>
      <w:r w:rsidR="001D2288">
        <w:rPr>
          <w:rFonts w:ascii="Calibri" w:eastAsia="宋体" w:hAnsi="Calibri" w:cs="Times New Roman" w:hint="eastAsia"/>
        </w:rPr>
        <w:t>25%</w:t>
      </w:r>
      <w:r w:rsidR="001D2288">
        <w:rPr>
          <w:rFonts w:ascii="Calibri" w:eastAsia="宋体" w:hAnsi="Calibri" w:cs="Times New Roman" w:hint="eastAsia"/>
        </w:rPr>
        <w:t>位置</w:t>
      </w:r>
    </w:p>
    <w:p w:rsidR="001D2288" w:rsidRDefault="001D2288" w:rsidP="00396A9A">
      <w:r w:rsidRPr="00396A9A">
        <w:t>right_eye_white_line</w:t>
      </w:r>
      <w:r>
        <w:rPr>
          <w:rFonts w:hint="eastAsia"/>
        </w:rPr>
        <w:t>：每帧最后一行</w:t>
      </w:r>
      <w:r>
        <w:rPr>
          <w:rFonts w:hint="eastAsia"/>
        </w:rPr>
        <w:t>75%</w:t>
      </w:r>
      <w:r>
        <w:rPr>
          <w:rFonts w:hint="eastAsia"/>
        </w:rPr>
        <w:t>位置</w:t>
      </w:r>
    </w:p>
    <w:p w:rsidR="00A056D5" w:rsidRDefault="00A056D5" w:rsidP="00396A9A"/>
    <w:p w:rsidR="00A056D5" w:rsidRDefault="00A056D5" w:rsidP="00396A9A">
      <w:pPr>
        <w:rPr>
          <w:rFonts w:ascii="Calibri" w:eastAsia="宋体" w:hAnsi="Calibri" w:cs="Times New Roman"/>
        </w:rPr>
      </w:pPr>
    </w:p>
    <w:p w:rsidR="00396A9A" w:rsidRDefault="00396A9A"/>
    <w:p w:rsidR="00A056D5" w:rsidRPr="00285532" w:rsidRDefault="00A056D5" w:rsidP="00A056D5">
      <w:pPr>
        <w:pStyle w:val="3"/>
      </w:pPr>
      <w:r>
        <w:rPr>
          <w:rFonts w:hint="eastAsia"/>
        </w:rPr>
        <w:t>19</w:t>
      </w:r>
      <w:r>
        <w:rPr>
          <w:rFonts w:hint="eastAsia"/>
        </w:rPr>
        <w:t>）</w:t>
      </w:r>
      <w:r w:rsidRPr="00A056D5">
        <w:t>slave_sync_sel</w:t>
      </w:r>
      <w:r>
        <w:rPr>
          <w:rFonts w:hint="eastAsia"/>
        </w:rPr>
        <w:t>(</w:t>
      </w:r>
      <w:r>
        <w:rPr>
          <w:rFonts w:hint="eastAsia"/>
        </w:rPr>
        <w:t>多机同步播放控制</w:t>
      </w:r>
      <w:r>
        <w:rPr>
          <w:rFonts w:hint="eastAsia"/>
        </w:rPr>
        <w:t>)</w:t>
      </w:r>
    </w:p>
    <w:p w:rsidR="00A056D5" w:rsidRPr="00285532" w:rsidRDefault="00A056D5" w:rsidP="00A056D5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A056D5" w:rsidRPr="00285532" w:rsidTr="006175D4">
        <w:tc>
          <w:tcPr>
            <w:tcW w:w="1080" w:type="dxa"/>
            <w:shd w:val="clear" w:color="auto" w:fill="00FFFF"/>
          </w:tcPr>
          <w:p w:rsidR="00A056D5" w:rsidRPr="00285532" w:rsidRDefault="00A056D5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A056D5" w:rsidRPr="00285532" w:rsidRDefault="00A056D5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A056D5" w:rsidRPr="00285532" w:rsidRDefault="00A056D5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A056D5" w:rsidRPr="00285532" w:rsidRDefault="00A056D5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A056D5" w:rsidRPr="00285532" w:rsidRDefault="00A056D5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A056D5" w:rsidRPr="00285532" w:rsidTr="006175D4">
        <w:tc>
          <w:tcPr>
            <w:tcW w:w="1080" w:type="dxa"/>
          </w:tcPr>
          <w:p w:rsidR="00A056D5" w:rsidRPr="00285532" w:rsidRDefault="00A056D5" w:rsidP="006175D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A056D5" w:rsidRPr="00285532" w:rsidRDefault="00A056D5" w:rsidP="006175D4">
            <w:pPr>
              <w:rPr>
                <w:rFonts w:ascii="Calibri" w:eastAsia="宋体" w:hAnsi="Calibri" w:cs="Times New Roman"/>
              </w:rPr>
            </w:pPr>
            <w:r w:rsidRPr="00A056D5">
              <w:rPr>
                <w:rFonts w:ascii="Calibri" w:eastAsia="宋体" w:hAnsi="Calibri" w:cs="Times New Roman"/>
              </w:rPr>
              <w:t>slave_sync_sel</w:t>
            </w:r>
          </w:p>
        </w:tc>
        <w:tc>
          <w:tcPr>
            <w:tcW w:w="3600" w:type="dxa"/>
          </w:tcPr>
          <w:p w:rsidR="00A056D5" w:rsidRPr="00285532" w:rsidRDefault="00A056D5" w:rsidP="006175D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多机同步播放控制</w:t>
            </w:r>
          </w:p>
        </w:tc>
        <w:tc>
          <w:tcPr>
            <w:tcW w:w="935" w:type="dxa"/>
          </w:tcPr>
          <w:p w:rsidR="00A056D5" w:rsidRPr="00285532" w:rsidRDefault="00A056D5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A056D5" w:rsidRPr="00285532" w:rsidRDefault="00A056D5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A056D5" w:rsidRPr="00285532" w:rsidRDefault="00A056D5" w:rsidP="00A056D5">
      <w:pPr>
        <w:rPr>
          <w:rFonts w:ascii="Calibri" w:eastAsia="宋体" w:hAnsi="Calibri" w:cs="Times New Roman"/>
        </w:rPr>
      </w:pPr>
    </w:p>
    <w:p w:rsidR="00A056D5" w:rsidRDefault="00A056D5" w:rsidP="00A056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Bit</w:t>
      </w:r>
      <w:r w:rsidR="00521CB9">
        <w:rPr>
          <w:rFonts w:ascii="Calibri" w:eastAsia="宋体" w:hAnsi="Calibri" w:cs="Times New Roman" w:hint="eastAsia"/>
        </w:rPr>
        <w:t>0</w:t>
      </w:r>
      <w:r>
        <w:rPr>
          <w:rFonts w:ascii="Calibri" w:eastAsia="宋体" w:hAnsi="Calibri" w:cs="Times New Roman" w:hint="eastAsia"/>
        </w:rPr>
        <w:t>：多机同步播放主从</w:t>
      </w:r>
      <w:r>
        <w:rPr>
          <w:rFonts w:ascii="Calibri" w:eastAsia="宋体" w:hAnsi="Calibri" w:cs="Times New Roman" w:hint="eastAsia"/>
        </w:rPr>
        <w:t xml:space="preserve">  0</w:t>
      </w:r>
      <w:r>
        <w:rPr>
          <w:rFonts w:ascii="Calibri" w:eastAsia="宋体" w:hAnsi="Calibri" w:cs="Times New Roman" w:hint="eastAsia"/>
        </w:rPr>
        <w:t>：主机</w:t>
      </w:r>
      <w:r>
        <w:rPr>
          <w:rFonts w:ascii="Calibri" w:eastAsia="宋体" w:hAnsi="Calibri" w:cs="Times New Roman" w:hint="eastAsia"/>
        </w:rPr>
        <w:t xml:space="preserve">     1</w:t>
      </w:r>
      <w:r>
        <w:rPr>
          <w:rFonts w:ascii="Calibri" w:eastAsia="宋体" w:hAnsi="Calibri" w:cs="Times New Roman" w:hint="eastAsia"/>
        </w:rPr>
        <w:t>：从机，默认为主机</w:t>
      </w:r>
    </w:p>
    <w:p w:rsidR="00A056D5" w:rsidRDefault="00A056D5"/>
    <w:p w:rsidR="00240EE5" w:rsidRDefault="00240EE5"/>
    <w:p w:rsidR="00240EE5" w:rsidRDefault="00240EE5"/>
    <w:p w:rsidR="00240EE5" w:rsidRDefault="00240EE5"/>
    <w:p w:rsidR="00240EE5" w:rsidRPr="00285532" w:rsidRDefault="00240EE5" w:rsidP="00240EE5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）</w:t>
      </w:r>
      <w:r w:rsidRPr="00240EE5">
        <w:t>jpeg_output0_ctl</w:t>
      </w:r>
      <w:r>
        <w:rPr>
          <w:rFonts w:hint="eastAsia"/>
        </w:rPr>
        <w:t>(JPEG</w:t>
      </w:r>
      <w:r>
        <w:rPr>
          <w:rFonts w:hint="eastAsia"/>
        </w:rPr>
        <w:t>禁止输出控制</w:t>
      </w:r>
      <w:r>
        <w:rPr>
          <w:rFonts w:hint="eastAsia"/>
        </w:rPr>
        <w:t>)</w:t>
      </w:r>
    </w:p>
    <w:p w:rsidR="00240EE5" w:rsidRPr="00285532" w:rsidRDefault="00240EE5" w:rsidP="00240EE5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40EE5" w:rsidRPr="00285532" w:rsidTr="006175D4">
        <w:tc>
          <w:tcPr>
            <w:tcW w:w="1080" w:type="dxa"/>
            <w:shd w:val="clear" w:color="auto" w:fill="00FFFF"/>
          </w:tcPr>
          <w:p w:rsidR="00240EE5" w:rsidRPr="00285532" w:rsidRDefault="00240EE5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40EE5" w:rsidRPr="00285532" w:rsidRDefault="00240EE5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40EE5" w:rsidRPr="00285532" w:rsidRDefault="00240EE5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40EE5" w:rsidRPr="00285532" w:rsidRDefault="00240EE5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40EE5" w:rsidRPr="00285532" w:rsidRDefault="00240EE5" w:rsidP="006175D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40EE5" w:rsidRPr="00285532" w:rsidTr="006175D4">
        <w:tc>
          <w:tcPr>
            <w:tcW w:w="1080" w:type="dxa"/>
          </w:tcPr>
          <w:p w:rsidR="00240EE5" w:rsidRPr="00285532" w:rsidRDefault="00240EE5" w:rsidP="006175D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40EE5" w:rsidRPr="00285532" w:rsidRDefault="00240EE5" w:rsidP="006175D4">
            <w:pPr>
              <w:rPr>
                <w:rFonts w:ascii="Calibri" w:eastAsia="宋体" w:hAnsi="Calibri" w:cs="Times New Roman"/>
              </w:rPr>
            </w:pPr>
            <w:r w:rsidRPr="00240EE5">
              <w:rPr>
                <w:rFonts w:ascii="Calibri" w:eastAsia="宋体" w:hAnsi="Calibri" w:cs="Times New Roman"/>
              </w:rPr>
              <w:t>jpeg_output0_ctl</w:t>
            </w:r>
          </w:p>
        </w:tc>
        <w:tc>
          <w:tcPr>
            <w:tcW w:w="3600" w:type="dxa"/>
          </w:tcPr>
          <w:p w:rsidR="00240EE5" w:rsidRPr="00285532" w:rsidRDefault="00240EE5" w:rsidP="006175D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JPEG</w:t>
            </w:r>
            <w:r>
              <w:rPr>
                <w:rFonts w:ascii="Calibri" w:eastAsia="宋体" w:hAnsi="Calibri" w:cs="Times New Roman" w:hint="eastAsia"/>
              </w:rPr>
              <w:t>禁止输出控制</w:t>
            </w:r>
          </w:p>
        </w:tc>
        <w:tc>
          <w:tcPr>
            <w:tcW w:w="935" w:type="dxa"/>
          </w:tcPr>
          <w:p w:rsidR="00240EE5" w:rsidRPr="00285532" w:rsidRDefault="00240EE5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40EE5" w:rsidRPr="00285532" w:rsidRDefault="00240EE5" w:rsidP="006175D4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40EE5" w:rsidRPr="00285532" w:rsidRDefault="00240EE5" w:rsidP="00240EE5">
      <w:pPr>
        <w:rPr>
          <w:rFonts w:ascii="Calibri" w:eastAsia="宋体" w:hAnsi="Calibri" w:cs="Times New Roman"/>
        </w:rPr>
      </w:pPr>
    </w:p>
    <w:p w:rsidR="00240EE5" w:rsidRDefault="00240EE5" w:rsidP="00240EE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Bit0</w:t>
      </w:r>
      <w:r>
        <w:rPr>
          <w:rFonts w:ascii="Calibri" w:eastAsia="宋体" w:hAnsi="Calibri" w:cs="Times New Roman" w:hint="eastAsia"/>
        </w:rPr>
        <w:t>：</w:t>
      </w:r>
      <w:r>
        <w:rPr>
          <w:rFonts w:ascii="Calibri" w:eastAsia="宋体" w:hAnsi="Calibri" w:cs="Times New Roman" w:hint="eastAsia"/>
        </w:rPr>
        <w:t>JPEG</w:t>
      </w:r>
      <w:r>
        <w:rPr>
          <w:rFonts w:ascii="Calibri" w:eastAsia="宋体" w:hAnsi="Calibri" w:cs="Times New Roman" w:hint="eastAsia"/>
        </w:rPr>
        <w:t>禁止输出控制</w:t>
      </w:r>
      <w:r>
        <w:rPr>
          <w:rFonts w:ascii="Calibri" w:eastAsia="宋体" w:hAnsi="Calibri" w:cs="Times New Roman" w:hint="eastAsia"/>
        </w:rPr>
        <w:t xml:space="preserve">  0</w:t>
      </w:r>
      <w:r>
        <w:rPr>
          <w:rFonts w:ascii="Calibri" w:eastAsia="宋体" w:hAnsi="Calibri" w:cs="Times New Roman" w:hint="eastAsia"/>
        </w:rPr>
        <w:t>：正常输出</w:t>
      </w:r>
      <w:r>
        <w:rPr>
          <w:rFonts w:ascii="Calibri" w:eastAsia="宋体" w:hAnsi="Calibri" w:cs="Times New Roman" w:hint="eastAsia"/>
        </w:rPr>
        <w:t xml:space="preserve">     1</w:t>
      </w:r>
      <w:r>
        <w:rPr>
          <w:rFonts w:ascii="Calibri" w:eastAsia="宋体" w:hAnsi="Calibri" w:cs="Times New Roman" w:hint="eastAsia"/>
        </w:rPr>
        <w:t>：</w:t>
      </w:r>
      <w:r w:rsidR="007419FE">
        <w:rPr>
          <w:rFonts w:ascii="Calibri" w:eastAsia="宋体" w:hAnsi="Calibri" w:cs="Times New Roman" w:hint="eastAsia"/>
        </w:rPr>
        <w:t>JPEG</w:t>
      </w:r>
      <w:r w:rsidR="007419FE">
        <w:rPr>
          <w:rFonts w:ascii="Calibri" w:eastAsia="宋体" w:hAnsi="Calibri" w:cs="Times New Roman" w:hint="eastAsia"/>
        </w:rPr>
        <w:t>音视频禁止输出</w:t>
      </w:r>
      <w:bookmarkStart w:id="436" w:name="_GoBack"/>
      <w:bookmarkEnd w:id="436"/>
      <w:r>
        <w:rPr>
          <w:rFonts w:ascii="Calibri" w:eastAsia="宋体" w:hAnsi="Calibri" w:cs="Times New Roman" w:hint="eastAsia"/>
        </w:rPr>
        <w:t>，默认为</w:t>
      </w:r>
      <w:r w:rsidR="007419FE">
        <w:rPr>
          <w:rFonts w:ascii="Calibri" w:eastAsia="宋体" w:hAnsi="Calibri" w:cs="Times New Roman" w:hint="eastAsia"/>
        </w:rPr>
        <w:t>0</w:t>
      </w:r>
    </w:p>
    <w:p w:rsidR="00240EE5" w:rsidRPr="00240EE5" w:rsidRDefault="00240EE5"/>
    <w:sectPr w:rsidR="00240EE5" w:rsidRPr="00240EE5" w:rsidSect="008461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7B9" w:rsidRDefault="003D07B9" w:rsidP="00195ECF">
      <w:r>
        <w:separator/>
      </w:r>
    </w:p>
  </w:endnote>
  <w:endnote w:type="continuationSeparator" w:id="1">
    <w:p w:rsidR="003D07B9" w:rsidRDefault="003D07B9" w:rsidP="00195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7B9" w:rsidRDefault="003D07B9" w:rsidP="00195ECF">
      <w:r>
        <w:separator/>
      </w:r>
    </w:p>
  </w:footnote>
  <w:footnote w:type="continuationSeparator" w:id="1">
    <w:p w:rsidR="003D07B9" w:rsidRDefault="003D07B9" w:rsidP="00195E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7592"/>
    <w:multiLevelType w:val="hybridMultilevel"/>
    <w:tmpl w:val="B630DA36"/>
    <w:lvl w:ilvl="0" w:tplc="CBE802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B657F"/>
    <w:multiLevelType w:val="hybridMultilevel"/>
    <w:tmpl w:val="4DCCF9AC"/>
    <w:lvl w:ilvl="0" w:tplc="5728183E">
      <w:start w:val="1"/>
      <w:numFmt w:val="decimal"/>
      <w:lvlText w:val="%1）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3"/>
        </w:tabs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3"/>
        </w:tabs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3"/>
        </w:tabs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3"/>
        </w:tabs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3"/>
        </w:tabs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3"/>
        </w:tabs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3"/>
        </w:tabs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3"/>
        </w:tabs>
        <w:ind w:left="4063" w:hanging="420"/>
      </w:pPr>
    </w:lvl>
  </w:abstractNum>
  <w:abstractNum w:abstractNumId="2">
    <w:nsid w:val="1DF5694A"/>
    <w:multiLevelType w:val="hybridMultilevel"/>
    <w:tmpl w:val="307A2EA0"/>
    <w:lvl w:ilvl="0" w:tplc="5B90F9F8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AA79A1"/>
    <w:multiLevelType w:val="hybridMultilevel"/>
    <w:tmpl w:val="351E1714"/>
    <w:lvl w:ilvl="0" w:tplc="2FA40CB8">
      <w:start w:val="1"/>
      <w:numFmt w:val="decimalZero"/>
      <w:lvlText w:val="%1"/>
      <w:lvlJc w:val="left"/>
      <w:pPr>
        <w:ind w:left="21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4">
    <w:nsid w:val="27E417A1"/>
    <w:multiLevelType w:val="hybridMultilevel"/>
    <w:tmpl w:val="D0B41D32"/>
    <w:lvl w:ilvl="0" w:tplc="28F24EF0">
      <w:start w:val="7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3C95882"/>
    <w:multiLevelType w:val="hybridMultilevel"/>
    <w:tmpl w:val="2BC0B2FA"/>
    <w:lvl w:ilvl="0" w:tplc="2FA40CB8">
      <w:start w:val="1"/>
      <w:numFmt w:val="decimalZero"/>
      <w:lvlText w:val="%1"/>
      <w:lvlJc w:val="left"/>
      <w:pPr>
        <w:ind w:left="21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6">
    <w:nsid w:val="3B0C7065"/>
    <w:multiLevelType w:val="hybridMultilevel"/>
    <w:tmpl w:val="2BC0B2FA"/>
    <w:lvl w:ilvl="0" w:tplc="2FA40CB8">
      <w:start w:val="1"/>
      <w:numFmt w:val="decimalZero"/>
      <w:lvlText w:val="%1"/>
      <w:lvlJc w:val="left"/>
      <w:pPr>
        <w:ind w:left="21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7">
    <w:nsid w:val="3BD4029C"/>
    <w:multiLevelType w:val="hybridMultilevel"/>
    <w:tmpl w:val="6E5AE236"/>
    <w:lvl w:ilvl="0" w:tplc="75501502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1207D"/>
    <w:multiLevelType w:val="hybridMultilevel"/>
    <w:tmpl w:val="55D8D8A8"/>
    <w:lvl w:ilvl="0" w:tplc="472AAD7E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2867F2"/>
    <w:multiLevelType w:val="hybridMultilevel"/>
    <w:tmpl w:val="D1D8C3D6"/>
    <w:lvl w:ilvl="0" w:tplc="E7FC6FA0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C16B36"/>
    <w:multiLevelType w:val="hybridMultilevel"/>
    <w:tmpl w:val="A00EC180"/>
    <w:lvl w:ilvl="0" w:tplc="15DAAFAE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338DEC4">
      <w:start w:val="10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9C04D6"/>
    <w:multiLevelType w:val="hybridMultilevel"/>
    <w:tmpl w:val="0380B236"/>
    <w:lvl w:ilvl="0" w:tplc="D93E99C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ECF"/>
    <w:rsid w:val="00001208"/>
    <w:rsid w:val="000014D5"/>
    <w:rsid w:val="00002139"/>
    <w:rsid w:val="00003B24"/>
    <w:rsid w:val="00003CC2"/>
    <w:rsid w:val="000064BC"/>
    <w:rsid w:val="00007706"/>
    <w:rsid w:val="000077C4"/>
    <w:rsid w:val="00007803"/>
    <w:rsid w:val="000102B7"/>
    <w:rsid w:val="0001059B"/>
    <w:rsid w:val="000128A2"/>
    <w:rsid w:val="000158B5"/>
    <w:rsid w:val="00016723"/>
    <w:rsid w:val="00017107"/>
    <w:rsid w:val="00020BB5"/>
    <w:rsid w:val="000220B5"/>
    <w:rsid w:val="00024FF6"/>
    <w:rsid w:val="0003053D"/>
    <w:rsid w:val="00031E8E"/>
    <w:rsid w:val="00034772"/>
    <w:rsid w:val="000352F2"/>
    <w:rsid w:val="000363FB"/>
    <w:rsid w:val="00041090"/>
    <w:rsid w:val="00041821"/>
    <w:rsid w:val="00043EF2"/>
    <w:rsid w:val="0004719B"/>
    <w:rsid w:val="0005092B"/>
    <w:rsid w:val="0005349C"/>
    <w:rsid w:val="00054564"/>
    <w:rsid w:val="00054613"/>
    <w:rsid w:val="00054F1C"/>
    <w:rsid w:val="000564A6"/>
    <w:rsid w:val="00057238"/>
    <w:rsid w:val="000572EE"/>
    <w:rsid w:val="000604DC"/>
    <w:rsid w:val="00060870"/>
    <w:rsid w:val="000622AC"/>
    <w:rsid w:val="00064192"/>
    <w:rsid w:val="0006565A"/>
    <w:rsid w:val="00067192"/>
    <w:rsid w:val="00067C7B"/>
    <w:rsid w:val="000709A6"/>
    <w:rsid w:val="00070E12"/>
    <w:rsid w:val="0008368F"/>
    <w:rsid w:val="00084149"/>
    <w:rsid w:val="000900B1"/>
    <w:rsid w:val="000910B6"/>
    <w:rsid w:val="00091A15"/>
    <w:rsid w:val="00092B2C"/>
    <w:rsid w:val="00094370"/>
    <w:rsid w:val="000944A8"/>
    <w:rsid w:val="00094569"/>
    <w:rsid w:val="00094F95"/>
    <w:rsid w:val="00097BCE"/>
    <w:rsid w:val="00097BE2"/>
    <w:rsid w:val="000A1307"/>
    <w:rsid w:val="000A4C89"/>
    <w:rsid w:val="000A556C"/>
    <w:rsid w:val="000A7198"/>
    <w:rsid w:val="000B10DB"/>
    <w:rsid w:val="000B21A6"/>
    <w:rsid w:val="000B37CC"/>
    <w:rsid w:val="000B4E2D"/>
    <w:rsid w:val="000B5A77"/>
    <w:rsid w:val="000B6FE6"/>
    <w:rsid w:val="000B75DD"/>
    <w:rsid w:val="000B7E5C"/>
    <w:rsid w:val="000C0B38"/>
    <w:rsid w:val="000C2D30"/>
    <w:rsid w:val="000C5E1C"/>
    <w:rsid w:val="000D0528"/>
    <w:rsid w:val="000D2963"/>
    <w:rsid w:val="000D396F"/>
    <w:rsid w:val="000E0A9B"/>
    <w:rsid w:val="000E193A"/>
    <w:rsid w:val="000E3A76"/>
    <w:rsid w:val="000E53DC"/>
    <w:rsid w:val="000E5E08"/>
    <w:rsid w:val="000E7E49"/>
    <w:rsid w:val="000F0924"/>
    <w:rsid w:val="000F6684"/>
    <w:rsid w:val="00100111"/>
    <w:rsid w:val="00100871"/>
    <w:rsid w:val="001008BD"/>
    <w:rsid w:val="00101F82"/>
    <w:rsid w:val="00104FAF"/>
    <w:rsid w:val="0010613C"/>
    <w:rsid w:val="0010674D"/>
    <w:rsid w:val="00107C9A"/>
    <w:rsid w:val="001139A1"/>
    <w:rsid w:val="00115F4C"/>
    <w:rsid w:val="0011721D"/>
    <w:rsid w:val="001259BC"/>
    <w:rsid w:val="00133FD7"/>
    <w:rsid w:val="001401A5"/>
    <w:rsid w:val="00140BE1"/>
    <w:rsid w:val="00143E08"/>
    <w:rsid w:val="0014725C"/>
    <w:rsid w:val="00147F35"/>
    <w:rsid w:val="00150FD9"/>
    <w:rsid w:val="00152205"/>
    <w:rsid w:val="00154C48"/>
    <w:rsid w:val="00155F23"/>
    <w:rsid w:val="0015731F"/>
    <w:rsid w:val="001622AC"/>
    <w:rsid w:val="00162EB8"/>
    <w:rsid w:val="001631A0"/>
    <w:rsid w:val="00166710"/>
    <w:rsid w:val="00166B7E"/>
    <w:rsid w:val="00167368"/>
    <w:rsid w:val="00174C1B"/>
    <w:rsid w:val="00175EA5"/>
    <w:rsid w:val="001824CB"/>
    <w:rsid w:val="00185E54"/>
    <w:rsid w:val="00187AF4"/>
    <w:rsid w:val="00195ECF"/>
    <w:rsid w:val="001A204D"/>
    <w:rsid w:val="001A21B7"/>
    <w:rsid w:val="001A2880"/>
    <w:rsid w:val="001A390E"/>
    <w:rsid w:val="001A5F6F"/>
    <w:rsid w:val="001B1142"/>
    <w:rsid w:val="001B18F5"/>
    <w:rsid w:val="001B2384"/>
    <w:rsid w:val="001B2501"/>
    <w:rsid w:val="001B7588"/>
    <w:rsid w:val="001B7DF4"/>
    <w:rsid w:val="001C0893"/>
    <w:rsid w:val="001C1C05"/>
    <w:rsid w:val="001C29F1"/>
    <w:rsid w:val="001C6674"/>
    <w:rsid w:val="001C6CA1"/>
    <w:rsid w:val="001C720E"/>
    <w:rsid w:val="001C7539"/>
    <w:rsid w:val="001D2288"/>
    <w:rsid w:val="001D2868"/>
    <w:rsid w:val="001D2F7A"/>
    <w:rsid w:val="001D5539"/>
    <w:rsid w:val="001D6037"/>
    <w:rsid w:val="001D610F"/>
    <w:rsid w:val="001E12A9"/>
    <w:rsid w:val="001E16D8"/>
    <w:rsid w:val="001E2A2E"/>
    <w:rsid w:val="001E4C55"/>
    <w:rsid w:val="001E5AED"/>
    <w:rsid w:val="001E6378"/>
    <w:rsid w:val="001F159E"/>
    <w:rsid w:val="001F37FF"/>
    <w:rsid w:val="001F7307"/>
    <w:rsid w:val="001F7E27"/>
    <w:rsid w:val="00200FAB"/>
    <w:rsid w:val="0021121C"/>
    <w:rsid w:val="00212BF1"/>
    <w:rsid w:val="00212D01"/>
    <w:rsid w:val="00215096"/>
    <w:rsid w:val="0021576D"/>
    <w:rsid w:val="00217241"/>
    <w:rsid w:val="00217542"/>
    <w:rsid w:val="002202DF"/>
    <w:rsid w:val="002203D0"/>
    <w:rsid w:val="00220D9A"/>
    <w:rsid w:val="0022125A"/>
    <w:rsid w:val="00221473"/>
    <w:rsid w:val="00222258"/>
    <w:rsid w:val="0022539D"/>
    <w:rsid w:val="0022620F"/>
    <w:rsid w:val="0022779B"/>
    <w:rsid w:val="00233376"/>
    <w:rsid w:val="002337BB"/>
    <w:rsid w:val="00235AED"/>
    <w:rsid w:val="00235B85"/>
    <w:rsid w:val="00235D1B"/>
    <w:rsid w:val="00235D21"/>
    <w:rsid w:val="00237269"/>
    <w:rsid w:val="00237DC1"/>
    <w:rsid w:val="00240EE5"/>
    <w:rsid w:val="002421DE"/>
    <w:rsid w:val="00244556"/>
    <w:rsid w:val="0024559B"/>
    <w:rsid w:val="00251C56"/>
    <w:rsid w:val="00251E9D"/>
    <w:rsid w:val="00252609"/>
    <w:rsid w:val="0025299F"/>
    <w:rsid w:val="00252F9D"/>
    <w:rsid w:val="0025617D"/>
    <w:rsid w:val="00256237"/>
    <w:rsid w:val="00264242"/>
    <w:rsid w:val="00264AF4"/>
    <w:rsid w:val="00265A42"/>
    <w:rsid w:val="00265F19"/>
    <w:rsid w:val="00267199"/>
    <w:rsid w:val="00272CC5"/>
    <w:rsid w:val="00273CDA"/>
    <w:rsid w:val="00277C91"/>
    <w:rsid w:val="00281B82"/>
    <w:rsid w:val="00282111"/>
    <w:rsid w:val="00282ACF"/>
    <w:rsid w:val="00282EDE"/>
    <w:rsid w:val="00285532"/>
    <w:rsid w:val="00285C5E"/>
    <w:rsid w:val="00285ED6"/>
    <w:rsid w:val="00286755"/>
    <w:rsid w:val="00293E8E"/>
    <w:rsid w:val="0029489D"/>
    <w:rsid w:val="00297CB3"/>
    <w:rsid w:val="002A1EED"/>
    <w:rsid w:val="002A45CB"/>
    <w:rsid w:val="002B1FCF"/>
    <w:rsid w:val="002B36F9"/>
    <w:rsid w:val="002B3880"/>
    <w:rsid w:val="002B3DC0"/>
    <w:rsid w:val="002B6DAD"/>
    <w:rsid w:val="002C1BAF"/>
    <w:rsid w:val="002C4CAB"/>
    <w:rsid w:val="002C70F3"/>
    <w:rsid w:val="002C7C69"/>
    <w:rsid w:val="002C7D1F"/>
    <w:rsid w:val="002D4EBF"/>
    <w:rsid w:val="002E0C89"/>
    <w:rsid w:val="002E3560"/>
    <w:rsid w:val="002E5DA2"/>
    <w:rsid w:val="002E7464"/>
    <w:rsid w:val="002F0898"/>
    <w:rsid w:val="002F120E"/>
    <w:rsid w:val="002F2DB4"/>
    <w:rsid w:val="002F3B62"/>
    <w:rsid w:val="002F3F7D"/>
    <w:rsid w:val="002F4B41"/>
    <w:rsid w:val="002F5FF9"/>
    <w:rsid w:val="002F71B7"/>
    <w:rsid w:val="002F7206"/>
    <w:rsid w:val="0030077B"/>
    <w:rsid w:val="0030174C"/>
    <w:rsid w:val="00303606"/>
    <w:rsid w:val="003063BA"/>
    <w:rsid w:val="003077FC"/>
    <w:rsid w:val="00312412"/>
    <w:rsid w:val="003135CB"/>
    <w:rsid w:val="0031466A"/>
    <w:rsid w:val="0031562F"/>
    <w:rsid w:val="00316829"/>
    <w:rsid w:val="003261D9"/>
    <w:rsid w:val="00326370"/>
    <w:rsid w:val="0032769D"/>
    <w:rsid w:val="0032787B"/>
    <w:rsid w:val="00331D2E"/>
    <w:rsid w:val="0033415E"/>
    <w:rsid w:val="003341AF"/>
    <w:rsid w:val="0033628C"/>
    <w:rsid w:val="00336D21"/>
    <w:rsid w:val="003457C3"/>
    <w:rsid w:val="0034645A"/>
    <w:rsid w:val="00350ED2"/>
    <w:rsid w:val="003514B4"/>
    <w:rsid w:val="00351799"/>
    <w:rsid w:val="00352178"/>
    <w:rsid w:val="003530A4"/>
    <w:rsid w:val="00353A18"/>
    <w:rsid w:val="003540AA"/>
    <w:rsid w:val="00355C08"/>
    <w:rsid w:val="003568C2"/>
    <w:rsid w:val="0035763A"/>
    <w:rsid w:val="0036096E"/>
    <w:rsid w:val="003612E2"/>
    <w:rsid w:val="003616B6"/>
    <w:rsid w:val="0036274F"/>
    <w:rsid w:val="00365536"/>
    <w:rsid w:val="003678FD"/>
    <w:rsid w:val="00370CEF"/>
    <w:rsid w:val="003718D8"/>
    <w:rsid w:val="00371E50"/>
    <w:rsid w:val="00371F8B"/>
    <w:rsid w:val="00372371"/>
    <w:rsid w:val="00372E55"/>
    <w:rsid w:val="00373508"/>
    <w:rsid w:val="003736F6"/>
    <w:rsid w:val="00373A85"/>
    <w:rsid w:val="0037651E"/>
    <w:rsid w:val="00376CE0"/>
    <w:rsid w:val="00380518"/>
    <w:rsid w:val="00383336"/>
    <w:rsid w:val="00384EC7"/>
    <w:rsid w:val="00385792"/>
    <w:rsid w:val="00385D3C"/>
    <w:rsid w:val="003878E7"/>
    <w:rsid w:val="00393BC2"/>
    <w:rsid w:val="0039478D"/>
    <w:rsid w:val="00395547"/>
    <w:rsid w:val="00396A9A"/>
    <w:rsid w:val="003A3297"/>
    <w:rsid w:val="003A3A11"/>
    <w:rsid w:val="003A6750"/>
    <w:rsid w:val="003A6AA2"/>
    <w:rsid w:val="003A6AB6"/>
    <w:rsid w:val="003B0138"/>
    <w:rsid w:val="003B27D8"/>
    <w:rsid w:val="003B3D26"/>
    <w:rsid w:val="003B3F71"/>
    <w:rsid w:val="003B42F7"/>
    <w:rsid w:val="003B5BC6"/>
    <w:rsid w:val="003B5DB8"/>
    <w:rsid w:val="003B628E"/>
    <w:rsid w:val="003B7B87"/>
    <w:rsid w:val="003C25DF"/>
    <w:rsid w:val="003C3C3D"/>
    <w:rsid w:val="003C3F92"/>
    <w:rsid w:val="003C4E57"/>
    <w:rsid w:val="003D07B9"/>
    <w:rsid w:val="003D4836"/>
    <w:rsid w:val="003D4EB9"/>
    <w:rsid w:val="003E0228"/>
    <w:rsid w:val="003E161C"/>
    <w:rsid w:val="003E55AB"/>
    <w:rsid w:val="003F038F"/>
    <w:rsid w:val="003F1561"/>
    <w:rsid w:val="003F267D"/>
    <w:rsid w:val="003F37EB"/>
    <w:rsid w:val="003F78CF"/>
    <w:rsid w:val="003F7D77"/>
    <w:rsid w:val="0040256D"/>
    <w:rsid w:val="00410644"/>
    <w:rsid w:val="0041132A"/>
    <w:rsid w:val="00412E6B"/>
    <w:rsid w:val="00415293"/>
    <w:rsid w:val="0041649F"/>
    <w:rsid w:val="00416903"/>
    <w:rsid w:val="00417792"/>
    <w:rsid w:val="00422B11"/>
    <w:rsid w:val="0042353A"/>
    <w:rsid w:val="00424156"/>
    <w:rsid w:val="00424EB6"/>
    <w:rsid w:val="00424ED5"/>
    <w:rsid w:val="00427F86"/>
    <w:rsid w:val="004303C3"/>
    <w:rsid w:val="00430F06"/>
    <w:rsid w:val="004336F3"/>
    <w:rsid w:val="00436F88"/>
    <w:rsid w:val="00437A53"/>
    <w:rsid w:val="00443F2A"/>
    <w:rsid w:val="004451B4"/>
    <w:rsid w:val="00445B3A"/>
    <w:rsid w:val="00446820"/>
    <w:rsid w:val="00447F77"/>
    <w:rsid w:val="004523C0"/>
    <w:rsid w:val="00452807"/>
    <w:rsid w:val="00452C56"/>
    <w:rsid w:val="00453419"/>
    <w:rsid w:val="00453BAA"/>
    <w:rsid w:val="00454937"/>
    <w:rsid w:val="00455581"/>
    <w:rsid w:val="00455C1B"/>
    <w:rsid w:val="00455D8D"/>
    <w:rsid w:val="004572EC"/>
    <w:rsid w:val="004573EE"/>
    <w:rsid w:val="004579DC"/>
    <w:rsid w:val="00462D74"/>
    <w:rsid w:val="0046482C"/>
    <w:rsid w:val="00464D61"/>
    <w:rsid w:val="00470AFD"/>
    <w:rsid w:val="00471EC5"/>
    <w:rsid w:val="00473281"/>
    <w:rsid w:val="00474A66"/>
    <w:rsid w:val="00475E83"/>
    <w:rsid w:val="00475EF1"/>
    <w:rsid w:val="00476886"/>
    <w:rsid w:val="004775F5"/>
    <w:rsid w:val="004835A0"/>
    <w:rsid w:val="00485AD3"/>
    <w:rsid w:val="00490069"/>
    <w:rsid w:val="004937BF"/>
    <w:rsid w:val="00495D71"/>
    <w:rsid w:val="00497496"/>
    <w:rsid w:val="00497A30"/>
    <w:rsid w:val="004A069F"/>
    <w:rsid w:val="004A4065"/>
    <w:rsid w:val="004B5584"/>
    <w:rsid w:val="004B66C6"/>
    <w:rsid w:val="004B6952"/>
    <w:rsid w:val="004C0D06"/>
    <w:rsid w:val="004C1748"/>
    <w:rsid w:val="004C18B4"/>
    <w:rsid w:val="004C4377"/>
    <w:rsid w:val="004C7A72"/>
    <w:rsid w:val="004D11CC"/>
    <w:rsid w:val="004D1B4E"/>
    <w:rsid w:val="004D3914"/>
    <w:rsid w:val="004D4D02"/>
    <w:rsid w:val="004D7544"/>
    <w:rsid w:val="004E037A"/>
    <w:rsid w:val="004E2B05"/>
    <w:rsid w:val="004E5261"/>
    <w:rsid w:val="004E63AE"/>
    <w:rsid w:val="004F1F00"/>
    <w:rsid w:val="004F2367"/>
    <w:rsid w:val="004F3CA3"/>
    <w:rsid w:val="004F45AF"/>
    <w:rsid w:val="004F5F62"/>
    <w:rsid w:val="00500276"/>
    <w:rsid w:val="005028DB"/>
    <w:rsid w:val="00505118"/>
    <w:rsid w:val="005056DE"/>
    <w:rsid w:val="005114DB"/>
    <w:rsid w:val="00512452"/>
    <w:rsid w:val="00513DBF"/>
    <w:rsid w:val="00515528"/>
    <w:rsid w:val="00517ED2"/>
    <w:rsid w:val="0052131E"/>
    <w:rsid w:val="00521CB9"/>
    <w:rsid w:val="00522DC5"/>
    <w:rsid w:val="005233D3"/>
    <w:rsid w:val="00523A9D"/>
    <w:rsid w:val="00524603"/>
    <w:rsid w:val="00525E1E"/>
    <w:rsid w:val="0053049D"/>
    <w:rsid w:val="00532C26"/>
    <w:rsid w:val="0053324A"/>
    <w:rsid w:val="00534919"/>
    <w:rsid w:val="005373D8"/>
    <w:rsid w:val="00537DB7"/>
    <w:rsid w:val="00540635"/>
    <w:rsid w:val="00540A42"/>
    <w:rsid w:val="0054106D"/>
    <w:rsid w:val="005415A2"/>
    <w:rsid w:val="0054369F"/>
    <w:rsid w:val="005436BF"/>
    <w:rsid w:val="00544A4F"/>
    <w:rsid w:val="005451D3"/>
    <w:rsid w:val="00553DF7"/>
    <w:rsid w:val="0055514A"/>
    <w:rsid w:val="0055535D"/>
    <w:rsid w:val="005559A0"/>
    <w:rsid w:val="0056082F"/>
    <w:rsid w:val="005705AB"/>
    <w:rsid w:val="00574871"/>
    <w:rsid w:val="00574A36"/>
    <w:rsid w:val="005750F3"/>
    <w:rsid w:val="005756C0"/>
    <w:rsid w:val="00575C70"/>
    <w:rsid w:val="00577D93"/>
    <w:rsid w:val="00582CD6"/>
    <w:rsid w:val="005858C2"/>
    <w:rsid w:val="005859AD"/>
    <w:rsid w:val="00585EFD"/>
    <w:rsid w:val="00586049"/>
    <w:rsid w:val="00586169"/>
    <w:rsid w:val="00591A5B"/>
    <w:rsid w:val="0059242E"/>
    <w:rsid w:val="00594842"/>
    <w:rsid w:val="00595B58"/>
    <w:rsid w:val="00596BD3"/>
    <w:rsid w:val="005A1073"/>
    <w:rsid w:val="005A1EDC"/>
    <w:rsid w:val="005A392A"/>
    <w:rsid w:val="005A6A7F"/>
    <w:rsid w:val="005A6E53"/>
    <w:rsid w:val="005B03C2"/>
    <w:rsid w:val="005B28AB"/>
    <w:rsid w:val="005B523B"/>
    <w:rsid w:val="005B56D1"/>
    <w:rsid w:val="005B5C9D"/>
    <w:rsid w:val="005B7B43"/>
    <w:rsid w:val="005C1FF8"/>
    <w:rsid w:val="005C229F"/>
    <w:rsid w:val="005C3374"/>
    <w:rsid w:val="005C33E1"/>
    <w:rsid w:val="005C3D4A"/>
    <w:rsid w:val="005C3E97"/>
    <w:rsid w:val="005C5786"/>
    <w:rsid w:val="005C6FB7"/>
    <w:rsid w:val="005D01FB"/>
    <w:rsid w:val="005D02AC"/>
    <w:rsid w:val="005E22F6"/>
    <w:rsid w:val="005E40A2"/>
    <w:rsid w:val="005F219D"/>
    <w:rsid w:val="005F24B9"/>
    <w:rsid w:val="005F41F3"/>
    <w:rsid w:val="006009C7"/>
    <w:rsid w:val="00602711"/>
    <w:rsid w:val="00606DE0"/>
    <w:rsid w:val="00606FE8"/>
    <w:rsid w:val="0060770E"/>
    <w:rsid w:val="00607864"/>
    <w:rsid w:val="00614669"/>
    <w:rsid w:val="00615BEC"/>
    <w:rsid w:val="006216A8"/>
    <w:rsid w:val="00623245"/>
    <w:rsid w:val="00631407"/>
    <w:rsid w:val="00633CAB"/>
    <w:rsid w:val="00634642"/>
    <w:rsid w:val="00635686"/>
    <w:rsid w:val="006374BD"/>
    <w:rsid w:val="006415D7"/>
    <w:rsid w:val="0064490B"/>
    <w:rsid w:val="00645136"/>
    <w:rsid w:val="0064745D"/>
    <w:rsid w:val="006510AE"/>
    <w:rsid w:val="00652813"/>
    <w:rsid w:val="00653981"/>
    <w:rsid w:val="006552D4"/>
    <w:rsid w:val="006573E6"/>
    <w:rsid w:val="00663829"/>
    <w:rsid w:val="00663F5A"/>
    <w:rsid w:val="0066667D"/>
    <w:rsid w:val="00666E9B"/>
    <w:rsid w:val="00667A25"/>
    <w:rsid w:val="00670049"/>
    <w:rsid w:val="006743AE"/>
    <w:rsid w:val="006746B8"/>
    <w:rsid w:val="00674A2B"/>
    <w:rsid w:val="00674BD7"/>
    <w:rsid w:val="00675684"/>
    <w:rsid w:val="006757DE"/>
    <w:rsid w:val="00681996"/>
    <w:rsid w:val="00690208"/>
    <w:rsid w:val="00692497"/>
    <w:rsid w:val="006930BC"/>
    <w:rsid w:val="00693FD2"/>
    <w:rsid w:val="0069766A"/>
    <w:rsid w:val="006A0B13"/>
    <w:rsid w:val="006A1E71"/>
    <w:rsid w:val="006A31AD"/>
    <w:rsid w:val="006A7056"/>
    <w:rsid w:val="006B18C3"/>
    <w:rsid w:val="006B3534"/>
    <w:rsid w:val="006B4DA0"/>
    <w:rsid w:val="006B4F51"/>
    <w:rsid w:val="006B60AC"/>
    <w:rsid w:val="006C0556"/>
    <w:rsid w:val="006C365D"/>
    <w:rsid w:val="006C40A9"/>
    <w:rsid w:val="006C4432"/>
    <w:rsid w:val="006D1FD6"/>
    <w:rsid w:val="006D45B2"/>
    <w:rsid w:val="006D5FEF"/>
    <w:rsid w:val="006D7266"/>
    <w:rsid w:val="006E11B3"/>
    <w:rsid w:val="006E247D"/>
    <w:rsid w:val="006E37E6"/>
    <w:rsid w:val="006E48F7"/>
    <w:rsid w:val="006F1508"/>
    <w:rsid w:val="006F1A0B"/>
    <w:rsid w:val="006F21D5"/>
    <w:rsid w:val="006F2F75"/>
    <w:rsid w:val="006F389F"/>
    <w:rsid w:val="006F490B"/>
    <w:rsid w:val="006F525F"/>
    <w:rsid w:val="006F5B65"/>
    <w:rsid w:val="006F617D"/>
    <w:rsid w:val="00702A33"/>
    <w:rsid w:val="00702FF6"/>
    <w:rsid w:val="00706DDF"/>
    <w:rsid w:val="00707D45"/>
    <w:rsid w:val="007100CE"/>
    <w:rsid w:val="00710AD9"/>
    <w:rsid w:val="00712045"/>
    <w:rsid w:val="00714EC5"/>
    <w:rsid w:val="00716F49"/>
    <w:rsid w:val="00720120"/>
    <w:rsid w:val="00721147"/>
    <w:rsid w:val="0072414E"/>
    <w:rsid w:val="00724535"/>
    <w:rsid w:val="00725E37"/>
    <w:rsid w:val="0073634F"/>
    <w:rsid w:val="00740B71"/>
    <w:rsid w:val="007419FE"/>
    <w:rsid w:val="00741C65"/>
    <w:rsid w:val="00744452"/>
    <w:rsid w:val="00744D35"/>
    <w:rsid w:val="00745AF9"/>
    <w:rsid w:val="007463B5"/>
    <w:rsid w:val="00753AE7"/>
    <w:rsid w:val="007548BE"/>
    <w:rsid w:val="0075529B"/>
    <w:rsid w:val="007573C5"/>
    <w:rsid w:val="007601DB"/>
    <w:rsid w:val="00760AAB"/>
    <w:rsid w:val="00763DCD"/>
    <w:rsid w:val="00764460"/>
    <w:rsid w:val="00764C4D"/>
    <w:rsid w:val="00765C4D"/>
    <w:rsid w:val="00767A40"/>
    <w:rsid w:val="00770641"/>
    <w:rsid w:val="00770782"/>
    <w:rsid w:val="00772F77"/>
    <w:rsid w:val="00773570"/>
    <w:rsid w:val="007757A0"/>
    <w:rsid w:val="00781F52"/>
    <w:rsid w:val="00784C35"/>
    <w:rsid w:val="00785507"/>
    <w:rsid w:val="00787C1F"/>
    <w:rsid w:val="00790D53"/>
    <w:rsid w:val="00791997"/>
    <w:rsid w:val="00792C08"/>
    <w:rsid w:val="00793078"/>
    <w:rsid w:val="00795A14"/>
    <w:rsid w:val="007A25E7"/>
    <w:rsid w:val="007A59AF"/>
    <w:rsid w:val="007A67AF"/>
    <w:rsid w:val="007B1036"/>
    <w:rsid w:val="007B1D46"/>
    <w:rsid w:val="007B278F"/>
    <w:rsid w:val="007B4EDE"/>
    <w:rsid w:val="007B7F97"/>
    <w:rsid w:val="007C432D"/>
    <w:rsid w:val="007C57C4"/>
    <w:rsid w:val="007C763F"/>
    <w:rsid w:val="007D0620"/>
    <w:rsid w:val="007D3C52"/>
    <w:rsid w:val="007D50AF"/>
    <w:rsid w:val="007D5E6D"/>
    <w:rsid w:val="007D7E12"/>
    <w:rsid w:val="007E0428"/>
    <w:rsid w:val="007E39A1"/>
    <w:rsid w:val="007E4FAA"/>
    <w:rsid w:val="007E7CCE"/>
    <w:rsid w:val="007F4045"/>
    <w:rsid w:val="008006B6"/>
    <w:rsid w:val="008022C5"/>
    <w:rsid w:val="0080438A"/>
    <w:rsid w:val="0080491B"/>
    <w:rsid w:val="00805025"/>
    <w:rsid w:val="00806A2F"/>
    <w:rsid w:val="008078CE"/>
    <w:rsid w:val="00810D86"/>
    <w:rsid w:val="00816F3B"/>
    <w:rsid w:val="008179D0"/>
    <w:rsid w:val="00823D21"/>
    <w:rsid w:val="00823F45"/>
    <w:rsid w:val="00826C8C"/>
    <w:rsid w:val="00826D7B"/>
    <w:rsid w:val="00827185"/>
    <w:rsid w:val="00832EB6"/>
    <w:rsid w:val="00833A6F"/>
    <w:rsid w:val="00833B4A"/>
    <w:rsid w:val="0083654C"/>
    <w:rsid w:val="00840F98"/>
    <w:rsid w:val="008436D6"/>
    <w:rsid w:val="008461C5"/>
    <w:rsid w:val="00847143"/>
    <w:rsid w:val="0085047C"/>
    <w:rsid w:val="008510BF"/>
    <w:rsid w:val="00854D30"/>
    <w:rsid w:val="0086670D"/>
    <w:rsid w:val="00872CEE"/>
    <w:rsid w:val="0088019B"/>
    <w:rsid w:val="00882C41"/>
    <w:rsid w:val="0088352A"/>
    <w:rsid w:val="00885591"/>
    <w:rsid w:val="008858FF"/>
    <w:rsid w:val="008865A5"/>
    <w:rsid w:val="00886BA6"/>
    <w:rsid w:val="0089128A"/>
    <w:rsid w:val="00891581"/>
    <w:rsid w:val="0089425A"/>
    <w:rsid w:val="00894FF7"/>
    <w:rsid w:val="00895546"/>
    <w:rsid w:val="0089712A"/>
    <w:rsid w:val="00897DDB"/>
    <w:rsid w:val="008A187B"/>
    <w:rsid w:val="008A21F0"/>
    <w:rsid w:val="008A2608"/>
    <w:rsid w:val="008A2B73"/>
    <w:rsid w:val="008A32DD"/>
    <w:rsid w:val="008A3A2D"/>
    <w:rsid w:val="008A539D"/>
    <w:rsid w:val="008A5933"/>
    <w:rsid w:val="008A5D32"/>
    <w:rsid w:val="008A7030"/>
    <w:rsid w:val="008B0C59"/>
    <w:rsid w:val="008B21B7"/>
    <w:rsid w:val="008B4AF4"/>
    <w:rsid w:val="008B59C1"/>
    <w:rsid w:val="008B760B"/>
    <w:rsid w:val="008C148B"/>
    <w:rsid w:val="008C3228"/>
    <w:rsid w:val="008C338F"/>
    <w:rsid w:val="008C387F"/>
    <w:rsid w:val="008C4B1E"/>
    <w:rsid w:val="008C6989"/>
    <w:rsid w:val="008C75B8"/>
    <w:rsid w:val="008C7604"/>
    <w:rsid w:val="008D0E4D"/>
    <w:rsid w:val="008D2CB5"/>
    <w:rsid w:val="008D5756"/>
    <w:rsid w:val="008E347E"/>
    <w:rsid w:val="008E49FC"/>
    <w:rsid w:val="008E4B06"/>
    <w:rsid w:val="008E4F70"/>
    <w:rsid w:val="008E7B08"/>
    <w:rsid w:val="008F5621"/>
    <w:rsid w:val="008F6552"/>
    <w:rsid w:val="008F6881"/>
    <w:rsid w:val="00902717"/>
    <w:rsid w:val="00903177"/>
    <w:rsid w:val="00906DE5"/>
    <w:rsid w:val="009122FA"/>
    <w:rsid w:val="0091481D"/>
    <w:rsid w:val="009174DD"/>
    <w:rsid w:val="00917554"/>
    <w:rsid w:val="00920066"/>
    <w:rsid w:val="0092085A"/>
    <w:rsid w:val="00921942"/>
    <w:rsid w:val="00921F64"/>
    <w:rsid w:val="00922185"/>
    <w:rsid w:val="00925912"/>
    <w:rsid w:val="009259BE"/>
    <w:rsid w:val="009277E9"/>
    <w:rsid w:val="00931853"/>
    <w:rsid w:val="0093334B"/>
    <w:rsid w:val="0093574F"/>
    <w:rsid w:val="00935B5A"/>
    <w:rsid w:val="009406E1"/>
    <w:rsid w:val="009427C2"/>
    <w:rsid w:val="00943EE7"/>
    <w:rsid w:val="00944122"/>
    <w:rsid w:val="00944284"/>
    <w:rsid w:val="00944E95"/>
    <w:rsid w:val="00950EBB"/>
    <w:rsid w:val="009539BD"/>
    <w:rsid w:val="0095575C"/>
    <w:rsid w:val="00961A8B"/>
    <w:rsid w:val="00961D6B"/>
    <w:rsid w:val="00962B83"/>
    <w:rsid w:val="00964462"/>
    <w:rsid w:val="009707AF"/>
    <w:rsid w:val="009711EC"/>
    <w:rsid w:val="00972A6A"/>
    <w:rsid w:val="00972CC7"/>
    <w:rsid w:val="0097563E"/>
    <w:rsid w:val="00976C97"/>
    <w:rsid w:val="00982552"/>
    <w:rsid w:val="00986193"/>
    <w:rsid w:val="009873CC"/>
    <w:rsid w:val="00990D89"/>
    <w:rsid w:val="009937A0"/>
    <w:rsid w:val="00993F47"/>
    <w:rsid w:val="009A12A3"/>
    <w:rsid w:val="009A17C0"/>
    <w:rsid w:val="009A441C"/>
    <w:rsid w:val="009A493F"/>
    <w:rsid w:val="009B6635"/>
    <w:rsid w:val="009B782F"/>
    <w:rsid w:val="009C0698"/>
    <w:rsid w:val="009C7D3D"/>
    <w:rsid w:val="009C7F76"/>
    <w:rsid w:val="009D0075"/>
    <w:rsid w:val="009D0147"/>
    <w:rsid w:val="009D1168"/>
    <w:rsid w:val="009D3FE5"/>
    <w:rsid w:val="009D428D"/>
    <w:rsid w:val="009D4430"/>
    <w:rsid w:val="009D4855"/>
    <w:rsid w:val="009D643D"/>
    <w:rsid w:val="009D7BE9"/>
    <w:rsid w:val="009E0463"/>
    <w:rsid w:val="009E0B0C"/>
    <w:rsid w:val="009E2B31"/>
    <w:rsid w:val="009E2EFA"/>
    <w:rsid w:val="009E304F"/>
    <w:rsid w:val="009E36D2"/>
    <w:rsid w:val="009E44CC"/>
    <w:rsid w:val="009E7B67"/>
    <w:rsid w:val="009F4A8A"/>
    <w:rsid w:val="009F6394"/>
    <w:rsid w:val="009F7434"/>
    <w:rsid w:val="00A03E09"/>
    <w:rsid w:val="00A042D7"/>
    <w:rsid w:val="00A056D5"/>
    <w:rsid w:val="00A0639D"/>
    <w:rsid w:val="00A10165"/>
    <w:rsid w:val="00A13350"/>
    <w:rsid w:val="00A13A1B"/>
    <w:rsid w:val="00A13C95"/>
    <w:rsid w:val="00A13FAA"/>
    <w:rsid w:val="00A140D6"/>
    <w:rsid w:val="00A17C5A"/>
    <w:rsid w:val="00A2033A"/>
    <w:rsid w:val="00A21229"/>
    <w:rsid w:val="00A2268C"/>
    <w:rsid w:val="00A30953"/>
    <w:rsid w:val="00A30F06"/>
    <w:rsid w:val="00A317F1"/>
    <w:rsid w:val="00A32ECD"/>
    <w:rsid w:val="00A36B81"/>
    <w:rsid w:val="00A45EE3"/>
    <w:rsid w:val="00A50548"/>
    <w:rsid w:val="00A513E2"/>
    <w:rsid w:val="00A52890"/>
    <w:rsid w:val="00A52A6F"/>
    <w:rsid w:val="00A541DD"/>
    <w:rsid w:val="00A57F6C"/>
    <w:rsid w:val="00A61258"/>
    <w:rsid w:val="00A64235"/>
    <w:rsid w:val="00A67436"/>
    <w:rsid w:val="00A707E4"/>
    <w:rsid w:val="00A70A00"/>
    <w:rsid w:val="00A70D2A"/>
    <w:rsid w:val="00A71777"/>
    <w:rsid w:val="00A73182"/>
    <w:rsid w:val="00A7347F"/>
    <w:rsid w:val="00A76D01"/>
    <w:rsid w:val="00A779C7"/>
    <w:rsid w:val="00A811F7"/>
    <w:rsid w:val="00A83D02"/>
    <w:rsid w:val="00A84B8A"/>
    <w:rsid w:val="00A86EAF"/>
    <w:rsid w:val="00A873CB"/>
    <w:rsid w:val="00A92819"/>
    <w:rsid w:val="00A92B0F"/>
    <w:rsid w:val="00A94467"/>
    <w:rsid w:val="00A95748"/>
    <w:rsid w:val="00A960AC"/>
    <w:rsid w:val="00AA2862"/>
    <w:rsid w:val="00AA5A9C"/>
    <w:rsid w:val="00AB1A35"/>
    <w:rsid w:val="00AB1DA6"/>
    <w:rsid w:val="00AB26A6"/>
    <w:rsid w:val="00AB490A"/>
    <w:rsid w:val="00AB5882"/>
    <w:rsid w:val="00AC01EC"/>
    <w:rsid w:val="00AC3292"/>
    <w:rsid w:val="00AC3833"/>
    <w:rsid w:val="00AC3EB8"/>
    <w:rsid w:val="00AC48E7"/>
    <w:rsid w:val="00AC5E73"/>
    <w:rsid w:val="00AC74C5"/>
    <w:rsid w:val="00AD01E3"/>
    <w:rsid w:val="00AD336A"/>
    <w:rsid w:val="00AD53F4"/>
    <w:rsid w:val="00AE125C"/>
    <w:rsid w:val="00AE466A"/>
    <w:rsid w:val="00AE69D7"/>
    <w:rsid w:val="00AF167D"/>
    <w:rsid w:val="00AF4E7B"/>
    <w:rsid w:val="00AF6A53"/>
    <w:rsid w:val="00AF72EB"/>
    <w:rsid w:val="00AF77E4"/>
    <w:rsid w:val="00AF790A"/>
    <w:rsid w:val="00AF79B6"/>
    <w:rsid w:val="00B01C39"/>
    <w:rsid w:val="00B07745"/>
    <w:rsid w:val="00B115FC"/>
    <w:rsid w:val="00B13782"/>
    <w:rsid w:val="00B141BC"/>
    <w:rsid w:val="00B1497E"/>
    <w:rsid w:val="00B14DB2"/>
    <w:rsid w:val="00B15F1B"/>
    <w:rsid w:val="00B17D40"/>
    <w:rsid w:val="00B203F2"/>
    <w:rsid w:val="00B20657"/>
    <w:rsid w:val="00B21488"/>
    <w:rsid w:val="00B24373"/>
    <w:rsid w:val="00B265D8"/>
    <w:rsid w:val="00B30090"/>
    <w:rsid w:val="00B30434"/>
    <w:rsid w:val="00B31857"/>
    <w:rsid w:val="00B367EC"/>
    <w:rsid w:val="00B410C9"/>
    <w:rsid w:val="00B41256"/>
    <w:rsid w:val="00B45D43"/>
    <w:rsid w:val="00B47895"/>
    <w:rsid w:val="00B4791C"/>
    <w:rsid w:val="00B5117B"/>
    <w:rsid w:val="00B5262D"/>
    <w:rsid w:val="00B531C4"/>
    <w:rsid w:val="00B54654"/>
    <w:rsid w:val="00B54BB9"/>
    <w:rsid w:val="00B5785D"/>
    <w:rsid w:val="00B57990"/>
    <w:rsid w:val="00B63EE7"/>
    <w:rsid w:val="00B66898"/>
    <w:rsid w:val="00B7217C"/>
    <w:rsid w:val="00B7273A"/>
    <w:rsid w:val="00B744BB"/>
    <w:rsid w:val="00B77169"/>
    <w:rsid w:val="00B80F97"/>
    <w:rsid w:val="00B8342F"/>
    <w:rsid w:val="00B83F30"/>
    <w:rsid w:val="00B854CD"/>
    <w:rsid w:val="00B86955"/>
    <w:rsid w:val="00B87878"/>
    <w:rsid w:val="00B90143"/>
    <w:rsid w:val="00B90CAD"/>
    <w:rsid w:val="00B950DC"/>
    <w:rsid w:val="00B96391"/>
    <w:rsid w:val="00B96F01"/>
    <w:rsid w:val="00B97350"/>
    <w:rsid w:val="00BA0A06"/>
    <w:rsid w:val="00BA1409"/>
    <w:rsid w:val="00BA2005"/>
    <w:rsid w:val="00BA236B"/>
    <w:rsid w:val="00BA461E"/>
    <w:rsid w:val="00BA5A1C"/>
    <w:rsid w:val="00BB11FB"/>
    <w:rsid w:val="00BB14B7"/>
    <w:rsid w:val="00BB2AE1"/>
    <w:rsid w:val="00BB31AC"/>
    <w:rsid w:val="00BB359F"/>
    <w:rsid w:val="00BB443F"/>
    <w:rsid w:val="00BB553D"/>
    <w:rsid w:val="00BC0670"/>
    <w:rsid w:val="00BC3D9B"/>
    <w:rsid w:val="00BC4A06"/>
    <w:rsid w:val="00BC61BB"/>
    <w:rsid w:val="00BC76EC"/>
    <w:rsid w:val="00BD0637"/>
    <w:rsid w:val="00BD0E61"/>
    <w:rsid w:val="00BD6D45"/>
    <w:rsid w:val="00BD78B6"/>
    <w:rsid w:val="00BE0632"/>
    <w:rsid w:val="00BE32E6"/>
    <w:rsid w:val="00BE48BB"/>
    <w:rsid w:val="00BE6D4C"/>
    <w:rsid w:val="00BF4CFC"/>
    <w:rsid w:val="00BF7D50"/>
    <w:rsid w:val="00C01E1E"/>
    <w:rsid w:val="00C043F8"/>
    <w:rsid w:val="00C04729"/>
    <w:rsid w:val="00C0742C"/>
    <w:rsid w:val="00C0797B"/>
    <w:rsid w:val="00C07CC9"/>
    <w:rsid w:val="00C11F9B"/>
    <w:rsid w:val="00C14774"/>
    <w:rsid w:val="00C168D5"/>
    <w:rsid w:val="00C231AD"/>
    <w:rsid w:val="00C24AF2"/>
    <w:rsid w:val="00C24F00"/>
    <w:rsid w:val="00C27FF0"/>
    <w:rsid w:val="00C30488"/>
    <w:rsid w:val="00C307D5"/>
    <w:rsid w:val="00C31BA6"/>
    <w:rsid w:val="00C3237A"/>
    <w:rsid w:val="00C34185"/>
    <w:rsid w:val="00C3425E"/>
    <w:rsid w:val="00C350BC"/>
    <w:rsid w:val="00C36993"/>
    <w:rsid w:val="00C378FF"/>
    <w:rsid w:val="00C40556"/>
    <w:rsid w:val="00C41ECA"/>
    <w:rsid w:val="00C442E4"/>
    <w:rsid w:val="00C45F09"/>
    <w:rsid w:val="00C532EC"/>
    <w:rsid w:val="00C5362F"/>
    <w:rsid w:val="00C608B6"/>
    <w:rsid w:val="00C61E63"/>
    <w:rsid w:val="00C62CFD"/>
    <w:rsid w:val="00C63F20"/>
    <w:rsid w:val="00C64FF1"/>
    <w:rsid w:val="00C65CC9"/>
    <w:rsid w:val="00C71BF6"/>
    <w:rsid w:val="00C76E97"/>
    <w:rsid w:val="00C8018E"/>
    <w:rsid w:val="00C807EB"/>
    <w:rsid w:val="00C87128"/>
    <w:rsid w:val="00C87DCE"/>
    <w:rsid w:val="00C93725"/>
    <w:rsid w:val="00C959F7"/>
    <w:rsid w:val="00C96EC7"/>
    <w:rsid w:val="00CA16DD"/>
    <w:rsid w:val="00CA1845"/>
    <w:rsid w:val="00CA22EF"/>
    <w:rsid w:val="00CA4448"/>
    <w:rsid w:val="00CA5DB5"/>
    <w:rsid w:val="00CA7612"/>
    <w:rsid w:val="00CB3A49"/>
    <w:rsid w:val="00CB5A5F"/>
    <w:rsid w:val="00CB5B08"/>
    <w:rsid w:val="00CB5C9D"/>
    <w:rsid w:val="00CB7006"/>
    <w:rsid w:val="00CC049B"/>
    <w:rsid w:val="00CC179A"/>
    <w:rsid w:val="00CC3A67"/>
    <w:rsid w:val="00CC62B6"/>
    <w:rsid w:val="00CD224C"/>
    <w:rsid w:val="00CD28BB"/>
    <w:rsid w:val="00CD3D54"/>
    <w:rsid w:val="00CD6E27"/>
    <w:rsid w:val="00CE0BE4"/>
    <w:rsid w:val="00CE5A3D"/>
    <w:rsid w:val="00CE6D19"/>
    <w:rsid w:val="00CE7C5B"/>
    <w:rsid w:val="00CF5DE4"/>
    <w:rsid w:val="00CF733B"/>
    <w:rsid w:val="00CF7342"/>
    <w:rsid w:val="00D0143E"/>
    <w:rsid w:val="00D02C85"/>
    <w:rsid w:val="00D05A35"/>
    <w:rsid w:val="00D07AEA"/>
    <w:rsid w:val="00D10E94"/>
    <w:rsid w:val="00D147A2"/>
    <w:rsid w:val="00D16A3E"/>
    <w:rsid w:val="00D17E50"/>
    <w:rsid w:val="00D17EDE"/>
    <w:rsid w:val="00D24AFD"/>
    <w:rsid w:val="00D24DDC"/>
    <w:rsid w:val="00D25311"/>
    <w:rsid w:val="00D275D8"/>
    <w:rsid w:val="00D27A3D"/>
    <w:rsid w:val="00D310EE"/>
    <w:rsid w:val="00D31719"/>
    <w:rsid w:val="00D3306B"/>
    <w:rsid w:val="00D33836"/>
    <w:rsid w:val="00D33BC4"/>
    <w:rsid w:val="00D35DFC"/>
    <w:rsid w:val="00D360E9"/>
    <w:rsid w:val="00D369CE"/>
    <w:rsid w:val="00D3779F"/>
    <w:rsid w:val="00D37DA1"/>
    <w:rsid w:val="00D424E7"/>
    <w:rsid w:val="00D4346A"/>
    <w:rsid w:val="00D440B9"/>
    <w:rsid w:val="00D440E4"/>
    <w:rsid w:val="00D45D50"/>
    <w:rsid w:val="00D50683"/>
    <w:rsid w:val="00D51AE5"/>
    <w:rsid w:val="00D5214B"/>
    <w:rsid w:val="00D52A64"/>
    <w:rsid w:val="00D53BE7"/>
    <w:rsid w:val="00D54B74"/>
    <w:rsid w:val="00D63786"/>
    <w:rsid w:val="00D639CF"/>
    <w:rsid w:val="00D63D61"/>
    <w:rsid w:val="00D65882"/>
    <w:rsid w:val="00D65BC4"/>
    <w:rsid w:val="00D70A46"/>
    <w:rsid w:val="00D822D3"/>
    <w:rsid w:val="00D82B08"/>
    <w:rsid w:val="00D85C39"/>
    <w:rsid w:val="00D9034A"/>
    <w:rsid w:val="00D91EE7"/>
    <w:rsid w:val="00D92DD9"/>
    <w:rsid w:val="00D9347A"/>
    <w:rsid w:val="00D952E5"/>
    <w:rsid w:val="00D95713"/>
    <w:rsid w:val="00D95E02"/>
    <w:rsid w:val="00D96BB5"/>
    <w:rsid w:val="00D96FCC"/>
    <w:rsid w:val="00DA10C3"/>
    <w:rsid w:val="00DA7BA2"/>
    <w:rsid w:val="00DB1C05"/>
    <w:rsid w:val="00DB3D02"/>
    <w:rsid w:val="00DC0520"/>
    <w:rsid w:val="00DC1828"/>
    <w:rsid w:val="00DC1DE5"/>
    <w:rsid w:val="00DC237A"/>
    <w:rsid w:val="00DC5092"/>
    <w:rsid w:val="00DC5D32"/>
    <w:rsid w:val="00DC61EC"/>
    <w:rsid w:val="00DD1EEB"/>
    <w:rsid w:val="00DD4F6A"/>
    <w:rsid w:val="00DD50CC"/>
    <w:rsid w:val="00DD7BF3"/>
    <w:rsid w:val="00DE1B89"/>
    <w:rsid w:val="00DE413F"/>
    <w:rsid w:val="00DF392F"/>
    <w:rsid w:val="00DF5D73"/>
    <w:rsid w:val="00DF6A13"/>
    <w:rsid w:val="00DF7455"/>
    <w:rsid w:val="00E047D6"/>
    <w:rsid w:val="00E063A8"/>
    <w:rsid w:val="00E06C72"/>
    <w:rsid w:val="00E13662"/>
    <w:rsid w:val="00E1388A"/>
    <w:rsid w:val="00E14EB3"/>
    <w:rsid w:val="00E151E8"/>
    <w:rsid w:val="00E155DA"/>
    <w:rsid w:val="00E1694C"/>
    <w:rsid w:val="00E20999"/>
    <w:rsid w:val="00E20BE2"/>
    <w:rsid w:val="00E21499"/>
    <w:rsid w:val="00E21506"/>
    <w:rsid w:val="00E21B4F"/>
    <w:rsid w:val="00E21DA8"/>
    <w:rsid w:val="00E21E7F"/>
    <w:rsid w:val="00E26BB2"/>
    <w:rsid w:val="00E275FB"/>
    <w:rsid w:val="00E3323F"/>
    <w:rsid w:val="00E33B74"/>
    <w:rsid w:val="00E35E11"/>
    <w:rsid w:val="00E430E0"/>
    <w:rsid w:val="00E44066"/>
    <w:rsid w:val="00E505E7"/>
    <w:rsid w:val="00E51992"/>
    <w:rsid w:val="00E52266"/>
    <w:rsid w:val="00E5336C"/>
    <w:rsid w:val="00E54CB1"/>
    <w:rsid w:val="00E55FB8"/>
    <w:rsid w:val="00E6594A"/>
    <w:rsid w:val="00E65CDD"/>
    <w:rsid w:val="00E703E2"/>
    <w:rsid w:val="00E74521"/>
    <w:rsid w:val="00E74596"/>
    <w:rsid w:val="00E7461F"/>
    <w:rsid w:val="00E773EA"/>
    <w:rsid w:val="00E8034B"/>
    <w:rsid w:val="00E812F9"/>
    <w:rsid w:val="00E8250E"/>
    <w:rsid w:val="00E82FC9"/>
    <w:rsid w:val="00E84F7E"/>
    <w:rsid w:val="00E86D5D"/>
    <w:rsid w:val="00E949BA"/>
    <w:rsid w:val="00E95881"/>
    <w:rsid w:val="00E95CA2"/>
    <w:rsid w:val="00E97CE8"/>
    <w:rsid w:val="00EA0CAD"/>
    <w:rsid w:val="00EA39CB"/>
    <w:rsid w:val="00EA66B5"/>
    <w:rsid w:val="00EB0B84"/>
    <w:rsid w:val="00EB23CD"/>
    <w:rsid w:val="00EB28A9"/>
    <w:rsid w:val="00EB4532"/>
    <w:rsid w:val="00EB6233"/>
    <w:rsid w:val="00EC2B23"/>
    <w:rsid w:val="00EC4654"/>
    <w:rsid w:val="00EC4FDD"/>
    <w:rsid w:val="00ED145D"/>
    <w:rsid w:val="00ED1B7F"/>
    <w:rsid w:val="00ED266A"/>
    <w:rsid w:val="00ED29F7"/>
    <w:rsid w:val="00ED5132"/>
    <w:rsid w:val="00ED77B9"/>
    <w:rsid w:val="00EE0130"/>
    <w:rsid w:val="00EE0D2B"/>
    <w:rsid w:val="00EE13FF"/>
    <w:rsid w:val="00EE21D9"/>
    <w:rsid w:val="00EE51CD"/>
    <w:rsid w:val="00EE640E"/>
    <w:rsid w:val="00EE64B0"/>
    <w:rsid w:val="00EE75DD"/>
    <w:rsid w:val="00EF115C"/>
    <w:rsid w:val="00EF1F89"/>
    <w:rsid w:val="00EF2306"/>
    <w:rsid w:val="00EF4184"/>
    <w:rsid w:val="00EF43D6"/>
    <w:rsid w:val="00EF4872"/>
    <w:rsid w:val="00EF532A"/>
    <w:rsid w:val="00F0062E"/>
    <w:rsid w:val="00F02431"/>
    <w:rsid w:val="00F04CA2"/>
    <w:rsid w:val="00F063FD"/>
    <w:rsid w:val="00F06935"/>
    <w:rsid w:val="00F06E04"/>
    <w:rsid w:val="00F109F3"/>
    <w:rsid w:val="00F1161F"/>
    <w:rsid w:val="00F12037"/>
    <w:rsid w:val="00F14713"/>
    <w:rsid w:val="00F14D51"/>
    <w:rsid w:val="00F169E0"/>
    <w:rsid w:val="00F17375"/>
    <w:rsid w:val="00F17830"/>
    <w:rsid w:val="00F22D2C"/>
    <w:rsid w:val="00F246C7"/>
    <w:rsid w:val="00F25447"/>
    <w:rsid w:val="00F269AA"/>
    <w:rsid w:val="00F27ACD"/>
    <w:rsid w:val="00F31F18"/>
    <w:rsid w:val="00F330E8"/>
    <w:rsid w:val="00F33C32"/>
    <w:rsid w:val="00F433CA"/>
    <w:rsid w:val="00F5067B"/>
    <w:rsid w:val="00F50B2E"/>
    <w:rsid w:val="00F517A6"/>
    <w:rsid w:val="00F62C4E"/>
    <w:rsid w:val="00F63E02"/>
    <w:rsid w:val="00F661CD"/>
    <w:rsid w:val="00F6787B"/>
    <w:rsid w:val="00F73BA3"/>
    <w:rsid w:val="00F747E9"/>
    <w:rsid w:val="00F748A9"/>
    <w:rsid w:val="00F74B56"/>
    <w:rsid w:val="00F74EE9"/>
    <w:rsid w:val="00F75423"/>
    <w:rsid w:val="00F76C26"/>
    <w:rsid w:val="00F77E3D"/>
    <w:rsid w:val="00F845F3"/>
    <w:rsid w:val="00F8475D"/>
    <w:rsid w:val="00F84F6A"/>
    <w:rsid w:val="00F85075"/>
    <w:rsid w:val="00F87C23"/>
    <w:rsid w:val="00F93BD9"/>
    <w:rsid w:val="00F9426E"/>
    <w:rsid w:val="00F94DD0"/>
    <w:rsid w:val="00F96C32"/>
    <w:rsid w:val="00F97111"/>
    <w:rsid w:val="00FA43AF"/>
    <w:rsid w:val="00FA4587"/>
    <w:rsid w:val="00FB1376"/>
    <w:rsid w:val="00FB2223"/>
    <w:rsid w:val="00FB22AE"/>
    <w:rsid w:val="00FB30BB"/>
    <w:rsid w:val="00FB3C46"/>
    <w:rsid w:val="00FB71CF"/>
    <w:rsid w:val="00FC0805"/>
    <w:rsid w:val="00FC2786"/>
    <w:rsid w:val="00FC2CA9"/>
    <w:rsid w:val="00FC339F"/>
    <w:rsid w:val="00FC3F9A"/>
    <w:rsid w:val="00FC65F9"/>
    <w:rsid w:val="00FC746B"/>
    <w:rsid w:val="00FC7C72"/>
    <w:rsid w:val="00FD0D1F"/>
    <w:rsid w:val="00FD1017"/>
    <w:rsid w:val="00FD2D5F"/>
    <w:rsid w:val="00FD3BED"/>
    <w:rsid w:val="00FD5958"/>
    <w:rsid w:val="00FE14D5"/>
    <w:rsid w:val="00FE5162"/>
    <w:rsid w:val="00FE566C"/>
    <w:rsid w:val="00FE694C"/>
    <w:rsid w:val="00FF07EF"/>
    <w:rsid w:val="00FF0AC8"/>
    <w:rsid w:val="00FF0E17"/>
    <w:rsid w:val="00FF2C96"/>
    <w:rsid w:val="00FF4E07"/>
    <w:rsid w:val="00FF7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1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E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ECF"/>
    <w:rPr>
      <w:sz w:val="18"/>
      <w:szCs w:val="18"/>
    </w:rPr>
  </w:style>
  <w:style w:type="paragraph" w:styleId="a5">
    <w:name w:val="List Paragraph"/>
    <w:basedOn w:val="a"/>
    <w:uiPriority w:val="34"/>
    <w:qFormat/>
    <w:rsid w:val="007E4FA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6A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6A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6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1D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8F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D4E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D4EBF"/>
  </w:style>
  <w:style w:type="paragraph" w:styleId="20">
    <w:name w:val="toc 2"/>
    <w:basedOn w:val="a"/>
    <w:next w:val="a"/>
    <w:autoRedefine/>
    <w:uiPriority w:val="39"/>
    <w:unhideWhenUsed/>
    <w:rsid w:val="002D4E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4EBF"/>
    <w:pPr>
      <w:ind w:leftChars="400" w:left="840"/>
    </w:pPr>
  </w:style>
  <w:style w:type="character" w:styleId="a7">
    <w:name w:val="Hyperlink"/>
    <w:basedOn w:val="a0"/>
    <w:uiPriority w:val="99"/>
    <w:unhideWhenUsed/>
    <w:rsid w:val="002D4EB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952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E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ECF"/>
    <w:rPr>
      <w:sz w:val="18"/>
      <w:szCs w:val="18"/>
    </w:rPr>
  </w:style>
  <w:style w:type="paragraph" w:styleId="a5">
    <w:name w:val="List Paragraph"/>
    <w:basedOn w:val="a"/>
    <w:uiPriority w:val="34"/>
    <w:qFormat/>
    <w:rsid w:val="007E4FA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6A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6A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6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1D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8F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D4E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D4EBF"/>
  </w:style>
  <w:style w:type="paragraph" w:styleId="20">
    <w:name w:val="toc 2"/>
    <w:basedOn w:val="a"/>
    <w:next w:val="a"/>
    <w:autoRedefine/>
    <w:uiPriority w:val="39"/>
    <w:unhideWhenUsed/>
    <w:rsid w:val="002D4E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4EBF"/>
    <w:pPr>
      <w:ind w:leftChars="400" w:left="840"/>
    </w:pPr>
  </w:style>
  <w:style w:type="character" w:styleId="a7">
    <w:name w:val="Hyperlink"/>
    <w:basedOn w:val="a0"/>
    <w:uiPriority w:val="99"/>
    <w:unhideWhenUsed/>
    <w:rsid w:val="002D4EB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952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7B041-1270-4CF4-B718-E1F07E05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27</Pages>
  <Words>2202</Words>
  <Characters>12553</Characters>
  <Application>Microsoft Office Word</Application>
  <DocSecurity>0</DocSecurity>
  <Lines>104</Lines>
  <Paragraphs>29</Paragraphs>
  <ScaleCrop>false</ScaleCrop>
  <Company>WwW.YlmF.CoM</Company>
  <LinksUpToDate>false</LinksUpToDate>
  <CharactersWithSpaces>14726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王斌</dc:creator>
  <cp:lastModifiedBy>王斌</cp:lastModifiedBy>
  <cp:revision>101</cp:revision>
  <dcterms:created xsi:type="dcterms:W3CDTF">2013-07-05T03:04:00Z</dcterms:created>
  <dcterms:modified xsi:type="dcterms:W3CDTF">2013-07-15T15:18:00Z</dcterms:modified>
</cp:coreProperties>
</file>