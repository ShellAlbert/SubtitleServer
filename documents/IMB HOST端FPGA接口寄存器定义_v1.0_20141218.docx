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  <w:b/>
          <w:sz w:val="28"/>
          <w:szCs w:val="28"/>
          <w:lang w:eastAsia="zh-CN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IMB 板卡PCIE 端FPGA寄存器定义</w:t>
      </w:r>
    </w:p>
    <w:p>
      <w:pPr>
        <w:pStyle w:val="18"/>
        <w:ind w:left="4080" w:leftChars="1943" w:firstLine="170" w:firstLineChars="71"/>
        <w:rPr>
          <w:sz w:val="24"/>
          <w:szCs w:val="24"/>
        </w:rPr>
      </w:pPr>
    </w:p>
    <w:p>
      <w:pPr>
        <w:pStyle w:val="18"/>
        <w:ind w:left="4139" w:leftChars="1971" w:firstLine="170" w:firstLineChars="71"/>
        <w:rPr>
          <w:sz w:val="24"/>
          <w:szCs w:val="24"/>
        </w:rPr>
      </w:pPr>
    </w:p>
    <w:p/>
    <w:p/>
    <w:tbl>
      <w:tblPr>
        <w:tblStyle w:val="17"/>
        <w:tblpPr w:leftFromText="180" w:rightFromText="180" w:vertAnchor="text" w:horzAnchor="margin" w:tblpXSpec="center" w:tblpY="125"/>
        <w:tblW w:w="95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670"/>
        <w:gridCol w:w="3557"/>
        <w:gridCol w:w="17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557" w:type="dxa"/>
            <w:vAlign w:val="top"/>
          </w:tcPr>
          <w:p>
            <w:r>
              <w:rPr>
                <w:rFonts w:hint="eastAsia"/>
              </w:rPr>
              <w:t>改动</w:t>
            </w:r>
          </w:p>
        </w:tc>
        <w:tc>
          <w:tcPr>
            <w:tcW w:w="1785" w:type="dxa"/>
            <w:vAlign w:val="top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>
            <w:r>
              <w:rPr>
                <w:rFonts w:hint="eastAsia"/>
              </w:rPr>
              <w:t>V0.3</w:t>
            </w:r>
          </w:p>
        </w:tc>
        <w:tc>
          <w:tcPr>
            <w:tcW w:w="2670" w:type="dxa"/>
            <w:vAlign w:val="top"/>
          </w:tcPr>
          <w:p>
            <w:r>
              <w:t>2013/2/7</w:t>
            </w:r>
          </w:p>
        </w:tc>
        <w:tc>
          <w:tcPr>
            <w:tcW w:w="3557" w:type="dxa"/>
            <w:vAlign w:val="top"/>
          </w:tcPr>
          <w:p>
            <w:r>
              <w:rPr>
                <w:rFonts w:hint="eastAsia"/>
              </w:rPr>
              <w:t>从旧的版本更新到V0.3</w:t>
            </w:r>
          </w:p>
          <w:p>
            <w:r>
              <w:rPr>
                <w:rFonts w:hint="eastAsia"/>
              </w:rPr>
              <w:t>增加总线机制,分割寄存器</w:t>
            </w:r>
          </w:p>
        </w:tc>
        <w:tc>
          <w:tcPr>
            <w:tcW w:w="1785" w:type="dxa"/>
            <w:vAlign w:val="top"/>
          </w:tcPr>
          <w:p>
            <w:r>
              <w:rPr>
                <w:rFonts w:hint="eastAsia"/>
              </w:rPr>
              <w:t>王斌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>
            <w:r>
              <w:rPr>
                <w:rFonts w:hint="eastAsia"/>
              </w:rPr>
              <w:t>V0.4</w:t>
            </w:r>
          </w:p>
        </w:tc>
        <w:tc>
          <w:tcPr>
            <w:tcW w:w="2670" w:type="dxa"/>
            <w:vAlign w:val="top"/>
          </w:tcPr>
          <w:p>
            <w:r>
              <w:t>2013/</w:t>
            </w:r>
            <w:r>
              <w:rPr>
                <w:rFonts w:hint="eastAsia"/>
              </w:rPr>
              <w:t>7</w:t>
            </w:r>
            <w:r>
              <w:t>/</w:t>
            </w:r>
            <w:r>
              <w:rPr>
                <w:rFonts w:hint="eastAsia"/>
              </w:rPr>
              <w:t>5</w:t>
            </w:r>
          </w:p>
        </w:tc>
        <w:tc>
          <w:tcPr>
            <w:tcW w:w="3557" w:type="dxa"/>
            <w:vAlign w:val="top"/>
          </w:tcPr>
          <w:p>
            <w:r>
              <w:rPr>
                <w:rFonts w:hint="eastAsia"/>
              </w:rPr>
              <w:t>从旧的版本更新到V0.4</w:t>
            </w:r>
          </w:p>
          <w:p>
            <w:r>
              <w:rPr>
                <w:rFonts w:hint="eastAsia"/>
              </w:rPr>
              <w:t>增加寄存器</w:t>
            </w:r>
          </w:p>
        </w:tc>
        <w:tc>
          <w:tcPr>
            <w:tcW w:w="1785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2670" w:type="dxa"/>
            <w:vAlign w:val="top"/>
          </w:tcPr>
          <w:p>
            <w:r>
              <w:t>2014/2/19</w:t>
            </w:r>
          </w:p>
        </w:tc>
        <w:tc>
          <w:tcPr>
            <w:tcW w:w="3557" w:type="dxa"/>
            <w:vAlign w:val="top"/>
          </w:tcPr>
          <w:p>
            <w:r>
              <w:rPr>
                <w:rFonts w:hint="eastAsia"/>
              </w:rPr>
              <w:t>适配MICROM板卡，增加及修改部分寄存器及其定义</w:t>
            </w:r>
          </w:p>
        </w:tc>
        <w:tc>
          <w:tcPr>
            <w:tcW w:w="1785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ins w:id="0" w:author="hp" w:date="2014-12-18T15:14:02Z">
              <w:r>
                <w:rPr>
                  <w:rFonts w:hint="eastAsia"/>
                  <w:lang w:val="en-US" w:eastAsia="zh-CN"/>
                </w:rPr>
                <w:t>V</w:t>
              </w:r>
            </w:ins>
            <w:ins w:id="1" w:author="hp" w:date="2014-12-18T15:14:03Z">
              <w:r>
                <w:rPr>
                  <w:rFonts w:hint="eastAsia"/>
                  <w:lang w:val="en-US" w:eastAsia="zh-CN"/>
                </w:rPr>
                <w:t>1.</w:t>
              </w:r>
            </w:ins>
            <w:ins w:id="2" w:author="hp" w:date="2014-12-18T15:14:04Z">
              <w:r>
                <w:rPr>
                  <w:rFonts w:hint="eastAsia"/>
                  <w:lang w:val="en-US" w:eastAsia="zh-CN"/>
                </w:rPr>
                <w:t>0_</w:t>
              </w:r>
            </w:ins>
            <w:ins w:id="3" w:author="hp" w:date="2014-12-18T15:14:09Z">
              <w:r>
                <w:rPr>
                  <w:rFonts w:hint="eastAsia"/>
                  <w:lang w:val="en-US" w:eastAsia="zh-CN"/>
                </w:rPr>
                <w:t>2</w:t>
              </w:r>
            </w:ins>
            <w:ins w:id="4" w:author="hp" w:date="2014-12-18T15:14:10Z">
              <w:r>
                <w:rPr>
                  <w:rFonts w:hint="eastAsia"/>
                  <w:lang w:val="en-US" w:eastAsia="zh-CN"/>
                </w:rPr>
                <w:t>01</w:t>
              </w:r>
            </w:ins>
            <w:ins w:id="5" w:author="hp" w:date="2014-12-18T15:14:11Z">
              <w:r>
                <w:rPr>
                  <w:rFonts w:hint="eastAsia"/>
                  <w:lang w:val="en-US" w:eastAsia="zh-CN"/>
                </w:rPr>
                <w:t>4</w:t>
              </w:r>
            </w:ins>
            <w:ins w:id="6" w:author="hp" w:date="2014-12-18T15:14:12Z">
              <w:r>
                <w:rPr>
                  <w:rFonts w:hint="eastAsia"/>
                  <w:lang w:val="en-US" w:eastAsia="zh-CN"/>
                </w:rPr>
                <w:t>12</w:t>
              </w:r>
            </w:ins>
            <w:ins w:id="7" w:author="hp" w:date="2014-12-18T15:14:13Z">
              <w:r>
                <w:rPr>
                  <w:rFonts w:hint="eastAsia"/>
                  <w:lang w:val="en-US" w:eastAsia="zh-CN"/>
                </w:rPr>
                <w:t>18</w:t>
              </w:r>
            </w:ins>
          </w:p>
        </w:tc>
        <w:tc>
          <w:tcPr>
            <w:tcW w:w="267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ins w:id="8" w:author="hp" w:date="2014-12-18T15:14:15Z">
              <w:r>
                <w:rPr>
                  <w:rFonts w:hint="eastAsia"/>
                  <w:lang w:val="en-US" w:eastAsia="zh-CN"/>
                </w:rPr>
                <w:t>2014</w:t>
              </w:r>
            </w:ins>
            <w:ins w:id="9" w:author="hp" w:date="2014-12-18T15:14:16Z">
              <w:r>
                <w:rPr>
                  <w:rFonts w:hint="eastAsia"/>
                  <w:lang w:val="en-US" w:eastAsia="zh-CN"/>
                </w:rPr>
                <w:t>/</w:t>
              </w:r>
            </w:ins>
            <w:ins w:id="10" w:author="hp" w:date="2014-12-18T15:14:17Z">
              <w:r>
                <w:rPr>
                  <w:rFonts w:hint="eastAsia"/>
                  <w:lang w:val="en-US" w:eastAsia="zh-CN"/>
                </w:rPr>
                <w:t>1</w:t>
              </w:r>
            </w:ins>
            <w:ins w:id="11" w:author="hp" w:date="2014-12-18T15:14:18Z">
              <w:r>
                <w:rPr>
                  <w:rFonts w:hint="eastAsia"/>
                  <w:lang w:val="en-US" w:eastAsia="zh-CN"/>
                </w:rPr>
                <w:t>2/18</w:t>
              </w:r>
            </w:ins>
          </w:p>
        </w:tc>
        <w:tc>
          <w:tcPr>
            <w:tcW w:w="355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ins w:id="12" w:author="hp" w:date="2014-12-18T15:14:23Z">
              <w:r>
                <w:rPr>
                  <w:rFonts w:hint="eastAsia"/>
                  <w:lang w:val="en-US" w:eastAsia="zh-CN"/>
                </w:rPr>
                <w:t>增加</w:t>
              </w:r>
            </w:ins>
            <w:ins w:id="13" w:author="hp" w:date="2014-12-18T15:14:25Z">
              <w:r>
                <w:rPr>
                  <w:rFonts w:hint="eastAsia"/>
                  <w:lang w:val="en-US" w:eastAsia="zh-CN"/>
                </w:rPr>
                <w:t>启动</w:t>
              </w:r>
            </w:ins>
            <w:ins w:id="14" w:author="hp" w:date="2014-12-18T15:14:26Z">
              <w:r>
                <w:rPr>
                  <w:rFonts w:hint="eastAsia"/>
                  <w:lang w:val="en-US" w:eastAsia="zh-CN"/>
                </w:rPr>
                <w:t xml:space="preserve">ARM </w:t>
              </w:r>
            </w:ins>
            <w:ins w:id="15" w:author="hp" w:date="2014-12-18T15:14:27Z">
              <w:r>
                <w:rPr>
                  <w:rFonts w:hint="eastAsia"/>
                  <w:lang w:val="en-US" w:eastAsia="zh-CN"/>
                </w:rPr>
                <w:t>侧</w:t>
              </w:r>
            </w:ins>
            <w:ins w:id="16" w:author="hp" w:date="2014-12-18T15:14:30Z">
              <w:r>
                <w:rPr>
                  <w:rFonts w:hint="eastAsia"/>
                  <w:lang w:val="en-US" w:eastAsia="zh-CN"/>
                </w:rPr>
                <w:t>字幕</w:t>
              </w:r>
            </w:ins>
            <w:ins w:id="17" w:author="hp" w:date="2014-12-18T15:14:35Z">
              <w:r>
                <w:rPr>
                  <w:rFonts w:hint="eastAsia"/>
                  <w:lang w:val="en-US" w:eastAsia="zh-CN"/>
                </w:rPr>
                <w:t>处理</w:t>
              </w:r>
            </w:ins>
            <w:ins w:id="18" w:author="hp" w:date="2014-12-18T15:14:36Z">
              <w:r>
                <w:rPr>
                  <w:rFonts w:hint="eastAsia"/>
                  <w:lang w:val="en-US" w:eastAsia="zh-CN"/>
                </w:rPr>
                <w:t>服务</w:t>
              </w:r>
            </w:ins>
            <w:ins w:id="19" w:author="hp" w:date="2014-12-18T15:14:38Z">
              <w:r>
                <w:rPr>
                  <w:rFonts w:hint="eastAsia"/>
                  <w:lang w:val="en-US" w:eastAsia="zh-CN"/>
                </w:rPr>
                <w:t>器</w:t>
              </w:r>
            </w:ins>
            <w:ins w:id="20" w:author="hp" w:date="2014-12-18T15:14:41Z">
              <w:r>
                <w:rPr>
                  <w:rFonts w:hint="eastAsia"/>
                  <w:lang w:val="en-US" w:eastAsia="zh-CN"/>
                </w:rPr>
                <w:t>设置</w:t>
              </w:r>
            </w:ins>
            <w:ins w:id="21" w:author="hp" w:date="2014-12-18T15:14:42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2" w:author="hp" w:date="2014-12-18T15:14:45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23" w:author="hp" w:date="2014-12-18T15:15:02Z">
              <w:r>
                <w:rPr>
                  <w:rFonts w:hint="eastAsia"/>
                  <w:lang w:val="en-US" w:eastAsia="zh-CN"/>
                </w:rPr>
                <w:t>PL</w:t>
              </w:r>
            </w:ins>
            <w:ins w:id="24" w:author="hp" w:date="2014-12-18T15:15:03Z">
              <w:r>
                <w:rPr>
                  <w:rFonts w:hint="eastAsia"/>
                  <w:lang w:val="en-US" w:eastAsia="zh-CN"/>
                </w:rPr>
                <w:t>AYBA</w:t>
              </w:r>
            </w:ins>
            <w:ins w:id="25" w:author="hp" w:date="2014-12-18T15:15:04Z">
              <w:r>
                <w:rPr>
                  <w:rFonts w:hint="eastAsia"/>
                  <w:lang w:val="en-US" w:eastAsia="zh-CN"/>
                </w:rPr>
                <w:t>CK_CTL</w:t>
              </w:r>
            </w:ins>
            <w:ins w:id="26" w:author="hp" w:date="2014-12-18T15:15:07Z">
              <w:r>
                <w:rPr>
                  <w:rFonts w:hint="eastAsia"/>
                  <w:lang w:val="en-US" w:eastAsia="zh-CN"/>
                </w:rPr>
                <w:t>寄存</w:t>
              </w:r>
            </w:ins>
            <w:ins w:id="27" w:author="hp" w:date="2014-12-18T15:15:08Z">
              <w:r>
                <w:rPr>
                  <w:rFonts w:hint="eastAsia"/>
                  <w:lang w:val="en-US" w:eastAsia="zh-CN"/>
                </w:rPr>
                <w:t>器</w:t>
              </w:r>
            </w:ins>
            <w:ins w:id="28" w:author="hp" w:date="2014-12-18T15:15:09Z">
              <w:r>
                <w:rPr>
                  <w:rFonts w:hint="eastAsia"/>
                  <w:lang w:val="en-US" w:eastAsia="zh-CN"/>
                </w:rPr>
                <w:t>里</w:t>
              </w:r>
            </w:ins>
            <w:bookmarkStart w:id="96" w:name="_GoBack"/>
            <w:bookmarkEnd w:id="96"/>
          </w:p>
        </w:tc>
        <w:tc>
          <w:tcPr>
            <w:tcW w:w="1785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top"/>
          </w:tcPr>
          <w:p/>
        </w:tc>
        <w:tc>
          <w:tcPr>
            <w:tcW w:w="2670" w:type="dxa"/>
            <w:vAlign w:val="top"/>
          </w:tcPr>
          <w:p/>
        </w:tc>
        <w:tc>
          <w:tcPr>
            <w:tcW w:w="3557" w:type="dxa"/>
            <w:vAlign w:val="top"/>
          </w:tcPr>
          <w:p/>
        </w:tc>
        <w:tc>
          <w:tcPr>
            <w:tcW w:w="178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目录</w:t>
      </w:r>
    </w:p>
    <w:p>
      <w:pPr>
        <w:pStyle w:val="11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HYPERLINK  \l "_Toc380591917" </w:instrText>
      </w:r>
      <w:r>
        <w:fldChar w:fldCharType="separate"/>
      </w:r>
      <w:r>
        <w:rPr>
          <w:rStyle w:val="15"/>
          <w:rFonts w:hint="eastAsia"/>
        </w:rPr>
        <w:t>一总线说明</w:t>
      </w:r>
      <w:r>
        <w:tab/>
      </w:r>
      <w:r>
        <w:fldChar w:fldCharType="begin"/>
      </w:r>
      <w:r>
        <w:instrText xml:space="preserve"> PAGEREF _Toc380591917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"_Toc380591918" </w:instrText>
      </w:r>
      <w:r>
        <w:fldChar w:fldCharType="separate"/>
      </w:r>
      <w:r>
        <w:rPr>
          <w:rStyle w:val="15"/>
          <w:rFonts w:hint="eastAsia"/>
        </w:rPr>
        <w:t>二寄存器列表</w:t>
      </w:r>
      <w:r>
        <w:tab/>
      </w:r>
      <w:r>
        <w:fldChar w:fldCharType="begin"/>
      </w:r>
      <w:r>
        <w:instrText xml:space="preserve"> PAGEREF _Toc380591918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"_Toc380591919" </w:instrText>
      </w:r>
      <w:r>
        <w:fldChar w:fldCharType="separate"/>
      </w:r>
      <w:r>
        <w:rPr>
          <w:rStyle w:val="15"/>
        </w:rPr>
        <w:t xml:space="preserve">1 </w:t>
      </w:r>
      <w:r>
        <w:rPr>
          <w:rStyle w:val="15"/>
          <w:rFonts w:hint="eastAsia"/>
        </w:rPr>
        <w:t>系统总线寄存器定义</w:t>
      </w:r>
      <w:r>
        <w:tab/>
      </w:r>
      <w:r>
        <w:fldChar w:fldCharType="begin"/>
      </w:r>
      <w:r>
        <w:instrText xml:space="preserve"> PAGEREF _Toc380591919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"_Toc380591920" </w:instrText>
      </w:r>
      <w:r>
        <w:fldChar w:fldCharType="separate"/>
      </w:r>
      <w:r>
        <w:rPr>
          <w:rStyle w:val="15"/>
        </w:rPr>
        <w:t xml:space="preserve">2  OPB </w:t>
      </w:r>
      <w:r>
        <w:rPr>
          <w:rStyle w:val="15"/>
          <w:rFonts w:hint="eastAsia"/>
        </w:rPr>
        <w:t>总线寄存器</w:t>
      </w:r>
      <w:r>
        <w:tab/>
      </w:r>
      <w:r>
        <w:fldChar w:fldCharType="begin"/>
      </w:r>
      <w:r>
        <w:instrText xml:space="preserve"> PAGEREF _Toc380591920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"_Toc380591921" </w:instrText>
      </w:r>
      <w:r>
        <w:fldChar w:fldCharType="separate"/>
      </w:r>
      <w:r>
        <w:rPr>
          <w:rStyle w:val="15"/>
        </w:rPr>
        <w:t xml:space="preserve">3 </w:t>
      </w:r>
      <w:r>
        <w:rPr>
          <w:rStyle w:val="15"/>
          <w:rFonts w:hint="eastAsia"/>
        </w:rPr>
        <w:t>内部总线寄存器列表</w:t>
      </w:r>
      <w:r>
        <w:tab/>
      </w:r>
      <w:r>
        <w:fldChar w:fldCharType="begin"/>
      </w:r>
      <w:r>
        <w:instrText xml:space="preserve"> PAGEREF _Toc380591921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"_Toc380591922" </w:instrText>
      </w:r>
      <w:r>
        <w:fldChar w:fldCharType="separate"/>
      </w:r>
      <w:r>
        <w:rPr>
          <w:rStyle w:val="15"/>
          <w:rFonts w:hint="eastAsia"/>
        </w:rPr>
        <w:t>三寄存器说明</w:t>
      </w:r>
      <w:r>
        <w:tab/>
      </w:r>
      <w:r>
        <w:fldChar w:fldCharType="begin"/>
      </w:r>
      <w:r>
        <w:instrText xml:space="preserve"> PAGEREF _Toc380591922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"_Toc380591923" </w:instrText>
      </w:r>
      <w:r>
        <w:fldChar w:fldCharType="separate"/>
      </w:r>
      <w:r>
        <w:rPr>
          <w:rStyle w:val="15"/>
        </w:rPr>
        <w:t xml:space="preserve">1  </w:t>
      </w:r>
      <w:r>
        <w:rPr>
          <w:rStyle w:val="15"/>
          <w:rFonts w:hint="eastAsia"/>
        </w:rPr>
        <w:t>系统总线寄存器</w:t>
      </w:r>
      <w:r>
        <w:tab/>
      </w:r>
      <w:r>
        <w:fldChar w:fldCharType="begin"/>
      </w:r>
      <w:r>
        <w:instrText xml:space="preserve"> PAGEREF _Toc380591923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"_Toc380591924" </w:instrText>
      </w:r>
      <w:r>
        <w:fldChar w:fldCharType="separate"/>
      </w:r>
      <w:r>
        <w:rPr>
          <w:rStyle w:val="15"/>
        </w:rPr>
        <w:t>1</w:t>
      </w:r>
      <w:r>
        <w:rPr>
          <w:rStyle w:val="15"/>
          <w:rFonts w:hint="eastAsia"/>
        </w:rPr>
        <w:t>）</w:t>
      </w:r>
      <w:r>
        <w:rPr>
          <w:rStyle w:val="15"/>
        </w:rPr>
        <w:t xml:space="preserve">DMA </w:t>
      </w:r>
      <w:r>
        <w:rPr>
          <w:rStyle w:val="15"/>
          <w:rFonts w:hint="eastAsia"/>
        </w:rPr>
        <w:t>控制寄存器</w:t>
      </w:r>
      <w:r>
        <w:tab/>
      </w:r>
      <w:r>
        <w:fldChar w:fldCharType="begin"/>
      </w:r>
      <w:r>
        <w:instrText xml:space="preserve"> PAGEREF _Toc380591924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"_Toc380591925" </w:instrText>
      </w:r>
      <w:r>
        <w:fldChar w:fldCharType="separate"/>
      </w:r>
      <w:r>
        <w:rPr>
          <w:rStyle w:val="15"/>
        </w:rPr>
        <w:t>2</w:t>
      </w:r>
      <w:r>
        <w:rPr>
          <w:rStyle w:val="15"/>
          <w:rFonts w:hint="eastAsia"/>
        </w:rPr>
        <w:t>）</w:t>
      </w:r>
      <w:r>
        <w:rPr>
          <w:rStyle w:val="15"/>
        </w:rPr>
        <w:t xml:space="preserve">DMA </w:t>
      </w:r>
      <w:r>
        <w:rPr>
          <w:rStyle w:val="15"/>
          <w:rFonts w:hint="eastAsia"/>
        </w:rPr>
        <w:t>状态寄存器</w:t>
      </w:r>
      <w:r>
        <w:tab/>
      </w:r>
      <w:r>
        <w:fldChar w:fldCharType="begin"/>
      </w:r>
      <w:r>
        <w:instrText xml:space="preserve"> PAGEREF _Toc380591925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"_Toc380591926" </w:instrText>
      </w:r>
      <w:r>
        <w:fldChar w:fldCharType="separate"/>
      </w:r>
      <w:r>
        <w:rPr>
          <w:rStyle w:val="15"/>
        </w:rPr>
        <w:t xml:space="preserve">3)  DMA </w:t>
      </w:r>
      <w:r>
        <w:rPr>
          <w:rStyle w:val="15"/>
          <w:rFonts w:hint="eastAsia"/>
        </w:rPr>
        <w:t>数据起始地址</w:t>
      </w:r>
      <w:r>
        <w:tab/>
      </w:r>
      <w:r>
        <w:fldChar w:fldCharType="begin"/>
      </w:r>
      <w:r>
        <w:instrText xml:space="preserve"> PAGEREF _Toc380591926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"_Toc380591927" </w:instrText>
      </w:r>
      <w:r>
        <w:fldChar w:fldCharType="separate"/>
      </w:r>
      <w:r>
        <w:rPr>
          <w:rStyle w:val="15"/>
        </w:rPr>
        <w:t>4)  DMA</w:t>
      </w:r>
      <w:r>
        <w:rPr>
          <w:rStyle w:val="15"/>
          <w:rFonts w:hint="eastAsia"/>
        </w:rPr>
        <w:t>数据长度寄存器</w:t>
      </w:r>
      <w:r>
        <w:tab/>
      </w:r>
      <w:r>
        <w:fldChar w:fldCharType="begin"/>
      </w:r>
      <w:r>
        <w:instrText xml:space="preserve"> PAGEREF _Toc380591927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"_Toc380591928" </w:instrText>
      </w:r>
      <w:r>
        <w:fldChar w:fldCharType="separate"/>
      </w:r>
      <w:r>
        <w:rPr>
          <w:rStyle w:val="15"/>
        </w:rPr>
        <w:t xml:space="preserve">5)  DMA </w:t>
      </w:r>
      <w:r>
        <w:rPr>
          <w:rStyle w:val="15"/>
          <w:rFonts w:hint="eastAsia"/>
        </w:rPr>
        <w:t>中断控制寄存器</w:t>
      </w:r>
      <w:r>
        <w:tab/>
      </w:r>
      <w:r>
        <w:fldChar w:fldCharType="begin"/>
      </w:r>
      <w:r>
        <w:instrText xml:space="preserve"> PAGEREF _Toc380591928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"_Toc380591929" </w:instrText>
      </w:r>
      <w:r>
        <w:fldChar w:fldCharType="separate"/>
      </w:r>
      <w:r>
        <w:rPr>
          <w:rStyle w:val="15"/>
        </w:rPr>
        <w:t xml:space="preserve">6)  PCI to  CPU </w:t>
      </w:r>
      <w:r>
        <w:rPr>
          <w:rStyle w:val="15"/>
          <w:rFonts w:hint="eastAsia"/>
        </w:rPr>
        <w:t>数据</w:t>
      </w:r>
      <w:r>
        <w:rPr>
          <w:rStyle w:val="15"/>
        </w:rPr>
        <w:t>/</w:t>
      </w:r>
      <w:r>
        <w:rPr>
          <w:rStyle w:val="15"/>
          <w:rFonts w:hint="eastAsia"/>
        </w:rPr>
        <w:t>长度寄存器</w:t>
      </w:r>
      <w:r>
        <w:tab/>
      </w:r>
      <w:r>
        <w:fldChar w:fldCharType="begin"/>
      </w:r>
      <w:r>
        <w:instrText xml:space="preserve"> PAGEREF _Toc380591929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"_Toc380591930" </w:instrText>
      </w:r>
      <w:r>
        <w:fldChar w:fldCharType="separate"/>
      </w:r>
      <w:r>
        <w:rPr>
          <w:rStyle w:val="15"/>
        </w:rPr>
        <w:t xml:space="preserve">7)  CPU to PCI </w:t>
      </w:r>
      <w:r>
        <w:rPr>
          <w:rStyle w:val="15"/>
          <w:rFonts w:hint="eastAsia"/>
        </w:rPr>
        <w:t>数据</w:t>
      </w:r>
      <w:r>
        <w:rPr>
          <w:rStyle w:val="15"/>
        </w:rPr>
        <w:t>/</w:t>
      </w:r>
      <w:r>
        <w:rPr>
          <w:rStyle w:val="15"/>
          <w:rFonts w:hint="eastAsia"/>
        </w:rPr>
        <w:t>长度寄存器</w:t>
      </w:r>
      <w:r>
        <w:tab/>
      </w:r>
      <w:r>
        <w:fldChar w:fldCharType="begin"/>
      </w:r>
      <w:r>
        <w:instrText xml:space="preserve"> PAGEREF _Toc380591930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"_Toc380591931" </w:instrText>
      </w:r>
      <w:r>
        <w:fldChar w:fldCharType="separate"/>
      </w:r>
      <w:r>
        <w:rPr>
          <w:rStyle w:val="15"/>
        </w:rPr>
        <w:t xml:space="preserve">8)  </w:t>
      </w:r>
      <w:r>
        <w:rPr>
          <w:rStyle w:val="15"/>
          <w:rFonts w:hint="eastAsia"/>
        </w:rPr>
        <w:t>软件复位控制</w:t>
      </w:r>
      <w:r>
        <w:tab/>
      </w:r>
      <w:r>
        <w:fldChar w:fldCharType="begin"/>
      </w:r>
      <w:r>
        <w:instrText xml:space="preserve"> PAGEREF _Toc380591931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"_Toc380591932" </w:instrText>
      </w:r>
      <w:r>
        <w:fldChar w:fldCharType="separate"/>
      </w:r>
      <w:r>
        <w:rPr>
          <w:rStyle w:val="15"/>
        </w:rPr>
        <w:t xml:space="preserve">9)  </w:t>
      </w:r>
      <w:r>
        <w:rPr>
          <w:rStyle w:val="15"/>
          <w:rFonts w:hint="eastAsia"/>
        </w:rPr>
        <w:t>中断状态寄存器</w:t>
      </w:r>
      <w:r>
        <w:tab/>
      </w:r>
      <w:r>
        <w:fldChar w:fldCharType="begin"/>
      </w:r>
      <w:r>
        <w:instrText xml:space="preserve"> PAGEREF _Toc380591932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"_Toc380591933" </w:instrText>
      </w:r>
      <w:r>
        <w:fldChar w:fldCharType="separate"/>
      </w:r>
      <w:r>
        <w:rPr>
          <w:rStyle w:val="15"/>
        </w:rPr>
        <w:t>10)  OPB</w:t>
      </w:r>
      <w:r>
        <w:rPr>
          <w:rStyle w:val="15"/>
          <w:rFonts w:hint="eastAsia"/>
        </w:rPr>
        <w:t>总线操作寄存器</w:t>
      </w:r>
      <w:r>
        <w:tab/>
      </w:r>
      <w:r>
        <w:fldChar w:fldCharType="begin"/>
      </w:r>
      <w:r>
        <w:instrText xml:space="preserve"> PAGEREF _Toc380591933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"_Toc380591934" </w:instrText>
      </w:r>
      <w:r>
        <w:fldChar w:fldCharType="separate"/>
      </w:r>
      <w:r>
        <w:rPr>
          <w:rStyle w:val="15"/>
        </w:rPr>
        <w:t xml:space="preserve">11) </w:t>
      </w:r>
      <w:r>
        <w:rPr>
          <w:rStyle w:val="15"/>
          <w:rFonts w:hint="eastAsia"/>
        </w:rPr>
        <w:t>内部总线操作寄存器</w:t>
      </w:r>
      <w:r>
        <w:tab/>
      </w:r>
      <w:r>
        <w:fldChar w:fldCharType="begin"/>
      </w:r>
      <w:r>
        <w:instrText xml:space="preserve"> PAGEREF _Toc380591934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"_Toc380591935" </w:instrText>
      </w:r>
      <w:r>
        <w:fldChar w:fldCharType="separate"/>
      </w:r>
      <w:r>
        <w:rPr>
          <w:rStyle w:val="15"/>
        </w:rPr>
        <w:t>2  OPB</w:t>
      </w:r>
      <w:r>
        <w:rPr>
          <w:rStyle w:val="15"/>
          <w:rFonts w:hint="eastAsia"/>
        </w:rPr>
        <w:t>总线寄存器</w:t>
      </w:r>
      <w:r>
        <w:tab/>
      </w:r>
      <w:r>
        <w:fldChar w:fldCharType="begin"/>
      </w:r>
      <w:r>
        <w:instrText xml:space="preserve"> PAGEREF _Toc380591935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"_Toc380591936" </w:instrText>
      </w:r>
      <w:r>
        <w:fldChar w:fldCharType="separate"/>
      </w:r>
      <w:r>
        <w:rPr>
          <w:rStyle w:val="15"/>
        </w:rPr>
        <w:t xml:space="preserve">3  </w:t>
      </w:r>
      <w:r>
        <w:rPr>
          <w:rStyle w:val="15"/>
          <w:rFonts w:hint="eastAsia"/>
        </w:rPr>
        <w:t>内部总线寄存器</w:t>
      </w:r>
      <w:r>
        <w:tab/>
      </w:r>
      <w:r>
        <w:fldChar w:fldCharType="begin"/>
      </w:r>
      <w:r>
        <w:instrText xml:space="preserve"> PAGEREF _Toc380591936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"_Toc380591937" </w:instrText>
      </w:r>
      <w:r>
        <w:fldChar w:fldCharType="separate"/>
      </w:r>
      <w:r>
        <w:rPr>
          <w:rStyle w:val="15"/>
        </w:rPr>
        <w:t xml:space="preserve">3.1  </w:t>
      </w:r>
      <w:r>
        <w:rPr>
          <w:rStyle w:val="15"/>
          <w:rFonts w:hint="eastAsia"/>
        </w:rPr>
        <w:t>播放控制相关寄存器</w:t>
      </w:r>
      <w:r>
        <w:tab/>
      </w:r>
      <w:r>
        <w:fldChar w:fldCharType="begin"/>
      </w:r>
      <w:r>
        <w:instrText xml:space="preserve"> PAGEREF _Toc380591937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"_Toc380591938" </w:instrText>
      </w:r>
      <w:r>
        <w:fldChar w:fldCharType="separate"/>
      </w:r>
      <w:r>
        <w:rPr>
          <w:rStyle w:val="15"/>
        </w:rPr>
        <w:t>3.1.1</w:t>
      </w:r>
      <w:r>
        <w:rPr>
          <w:rStyle w:val="15"/>
          <w:rFonts w:hint="eastAsia"/>
        </w:rPr>
        <w:t>播放控制及状态寄存器</w:t>
      </w:r>
      <w:r>
        <w:tab/>
      </w:r>
      <w:r>
        <w:fldChar w:fldCharType="begin"/>
      </w:r>
      <w:r>
        <w:instrText xml:space="preserve"> PAGEREF _Toc380591938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"_Toc380591939" </w:instrText>
      </w:r>
      <w:r>
        <w:fldChar w:fldCharType="separate"/>
      </w:r>
      <w:r>
        <w:rPr>
          <w:rStyle w:val="15"/>
        </w:rPr>
        <w:t xml:space="preserve">3.1.2 </w:t>
      </w:r>
      <w:r>
        <w:rPr>
          <w:rStyle w:val="15"/>
          <w:rFonts w:hint="eastAsia"/>
        </w:rPr>
        <w:t>播放完毕控制</w:t>
      </w:r>
      <w:r>
        <w:tab/>
      </w:r>
      <w:r>
        <w:fldChar w:fldCharType="begin"/>
      </w:r>
      <w:r>
        <w:instrText xml:space="preserve"> PAGEREF _Toc380591939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"_Toc380591940" </w:instrText>
      </w:r>
      <w:r>
        <w:fldChar w:fldCharType="separate"/>
      </w:r>
      <w:r>
        <w:rPr>
          <w:rStyle w:val="15"/>
        </w:rPr>
        <w:t xml:space="preserve">3.2  </w:t>
      </w:r>
      <w:r>
        <w:rPr>
          <w:rStyle w:val="15"/>
          <w:rFonts w:hint="eastAsia"/>
        </w:rPr>
        <w:t>视频控制</w:t>
      </w:r>
      <w:r>
        <w:tab/>
      </w:r>
      <w:r>
        <w:fldChar w:fldCharType="begin"/>
      </w:r>
      <w:r>
        <w:instrText xml:space="preserve"> PAGEREF _Toc380591940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"_Toc380591941" </w:instrText>
      </w:r>
      <w:r>
        <w:fldChar w:fldCharType="separate"/>
      </w:r>
      <w:r>
        <w:rPr>
          <w:rStyle w:val="15"/>
        </w:rPr>
        <w:t>3.2.1 INTOPIX</w:t>
      </w:r>
      <w:r>
        <w:rPr>
          <w:rStyle w:val="15"/>
          <w:rFonts w:hint="eastAsia"/>
        </w:rPr>
        <w:t>水印头参数</w:t>
      </w:r>
      <w:r>
        <w:tab/>
      </w:r>
      <w:r>
        <w:fldChar w:fldCharType="begin"/>
      </w:r>
      <w:r>
        <w:instrText xml:space="preserve"> PAGEREF _Toc380591941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"_Toc380591942" </w:instrText>
      </w:r>
      <w:r>
        <w:fldChar w:fldCharType="separate"/>
      </w:r>
      <w:r>
        <w:rPr>
          <w:rStyle w:val="15"/>
          <w:rFonts w:cs="Times New Roman"/>
        </w:rPr>
        <w:t xml:space="preserve">3.2.2 </w:t>
      </w:r>
      <w:r>
        <w:rPr>
          <w:rStyle w:val="15"/>
        </w:rPr>
        <w:t xml:space="preserve"> FRAME_RATE(</w:t>
      </w:r>
      <w:r>
        <w:rPr>
          <w:rStyle w:val="15"/>
          <w:rFonts w:hint="eastAsia"/>
        </w:rPr>
        <w:t>帧率设置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"_Toc380591943" </w:instrText>
      </w:r>
      <w:r>
        <w:fldChar w:fldCharType="separate"/>
      </w:r>
      <w:r>
        <w:rPr>
          <w:rStyle w:val="15"/>
        </w:rPr>
        <w:t>3.2.3 JPEG2000_WIDTH_HEIGHT(</w:t>
      </w:r>
      <w:r>
        <w:rPr>
          <w:rStyle w:val="15"/>
          <w:rFonts w:hint="eastAsia"/>
        </w:rPr>
        <w:t>图片高度宽度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"_Toc380591944" </w:instrText>
      </w:r>
      <w:r>
        <w:fldChar w:fldCharType="separate"/>
      </w:r>
      <w:r>
        <w:rPr>
          <w:rStyle w:val="15"/>
        </w:rPr>
        <w:t>3.2.4 LVDS</w:t>
      </w:r>
      <w:r>
        <w:rPr>
          <w:rStyle w:val="15"/>
          <w:rFonts w:hint="eastAsia"/>
        </w:rPr>
        <w:t>参数控制</w:t>
      </w:r>
      <w:r>
        <w:tab/>
      </w:r>
      <w:r>
        <w:fldChar w:fldCharType="begin"/>
      </w:r>
      <w:r>
        <w:instrText xml:space="preserve"> PAGEREF _Toc380591944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left" w:pos="2154"/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"_Toc380591945" </w:instrText>
      </w:r>
      <w:r>
        <w:fldChar w:fldCharType="separate"/>
      </w:r>
      <w:r>
        <w:rPr>
          <w:rStyle w:val="15"/>
        </w:rPr>
        <w:t>3.2. 5</w:t>
      </w:r>
      <w:r>
        <w:rPr>
          <w:b w:val="0"/>
          <w:sz w:val="21"/>
        </w:rPr>
        <w:tab/>
      </w:r>
      <w:r>
        <w:rPr>
          <w:rStyle w:val="15"/>
        </w:rPr>
        <w:t>V_total_mpeg (MPEG/HDMI</w:t>
      </w:r>
      <w:r>
        <w:rPr>
          <w:rStyle w:val="15"/>
          <w:rFonts w:hint="eastAsia"/>
        </w:rPr>
        <w:t>图片高度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"_Toc380591946" </w:instrText>
      </w:r>
      <w:r>
        <w:fldChar w:fldCharType="separate"/>
      </w:r>
      <w:r>
        <w:rPr>
          <w:rStyle w:val="15"/>
        </w:rPr>
        <w:t>3.2.6 H_total_mpeg (MPEG/HDMI</w:t>
      </w:r>
      <w:r>
        <w:rPr>
          <w:rStyle w:val="15"/>
          <w:rFonts w:hint="eastAsia"/>
        </w:rPr>
        <w:t>图片宽度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"_Toc380591947" </w:instrText>
      </w:r>
      <w:r>
        <w:fldChar w:fldCharType="separate"/>
      </w:r>
      <w:r>
        <w:rPr>
          <w:rStyle w:val="15"/>
        </w:rPr>
        <w:t xml:space="preserve">3.3  </w:t>
      </w:r>
      <w:r>
        <w:rPr>
          <w:rStyle w:val="15"/>
          <w:rFonts w:hint="eastAsia"/>
        </w:rPr>
        <w:t>杂项控制</w:t>
      </w:r>
      <w:r>
        <w:tab/>
      </w:r>
      <w:r>
        <w:fldChar w:fldCharType="begin"/>
      </w:r>
      <w:r>
        <w:instrText xml:space="preserve"> PAGEREF _Toc380591947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"_Toc380591948" </w:instrText>
      </w:r>
      <w:r>
        <w:fldChar w:fldCharType="separate"/>
      </w:r>
      <w:r>
        <w:rPr>
          <w:rStyle w:val="15"/>
        </w:rPr>
        <w:t>3.3.1 FPGA_VERSION</w:t>
      </w:r>
      <w:r>
        <w:rPr>
          <w:rStyle w:val="15"/>
          <w:rFonts w:cs="Times New Roman"/>
        </w:rPr>
        <w:t xml:space="preserve"> </w:t>
      </w:r>
      <w:r>
        <w:rPr>
          <w:rStyle w:val="15"/>
        </w:rPr>
        <w:t xml:space="preserve">(FPGA </w:t>
      </w:r>
      <w:r>
        <w:rPr>
          <w:rStyle w:val="15"/>
          <w:rFonts w:hint="eastAsia"/>
        </w:rPr>
        <w:t>版本号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"_Toc380591949" </w:instrText>
      </w:r>
      <w:r>
        <w:fldChar w:fldCharType="separate"/>
      </w:r>
      <w:r>
        <w:rPr>
          <w:rStyle w:val="15"/>
        </w:rPr>
        <w:t xml:space="preserve">3.3.2 </w:t>
      </w:r>
      <w:r>
        <w:rPr>
          <w:rStyle w:val="15"/>
          <w:rFonts w:cs="Times New Roman"/>
        </w:rPr>
        <w:t>codestream_kind</w:t>
      </w:r>
      <w:r>
        <w:rPr>
          <w:rStyle w:val="15"/>
        </w:rPr>
        <w:t>(</w:t>
      </w:r>
      <w:r>
        <w:rPr>
          <w:rStyle w:val="15"/>
          <w:rFonts w:hint="eastAsia"/>
        </w:rPr>
        <w:t>播放内容选择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_Toc380591949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"_Toc380591950" </w:instrText>
      </w:r>
      <w:r>
        <w:fldChar w:fldCharType="separate"/>
      </w:r>
      <w:r>
        <w:rPr>
          <w:rStyle w:val="15"/>
          <w:rFonts w:cs="Times New Roman"/>
        </w:rPr>
        <w:t xml:space="preserve">3.3.3 </w:t>
      </w:r>
      <w:r>
        <w:rPr>
          <w:rStyle w:val="15"/>
        </w:rPr>
        <w:t>JPEG</w:t>
      </w:r>
      <w:r>
        <w:rPr>
          <w:rStyle w:val="15"/>
          <w:rFonts w:hint="eastAsia"/>
        </w:rPr>
        <w:t>音视频延时控制</w:t>
      </w:r>
      <w:r>
        <w:tab/>
      </w:r>
      <w:r>
        <w:fldChar w:fldCharType="begin"/>
      </w:r>
      <w:r>
        <w:instrText xml:space="preserve"> PAGEREF _Toc380591950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"_Toc380591951" </w:instrText>
      </w:r>
      <w:r>
        <w:fldChar w:fldCharType="separate"/>
      </w:r>
      <w:r>
        <w:rPr>
          <w:rStyle w:val="15"/>
          <w:rFonts w:cs="Times New Roman"/>
        </w:rPr>
        <w:t xml:space="preserve">3.3.4 </w:t>
      </w:r>
      <w:r>
        <w:rPr>
          <w:rStyle w:val="15"/>
        </w:rPr>
        <w:t>MPEG</w:t>
      </w:r>
      <w:r>
        <w:rPr>
          <w:rStyle w:val="15"/>
          <w:rFonts w:hint="eastAsia"/>
        </w:rPr>
        <w:t>音视频延时控制</w:t>
      </w:r>
      <w:r>
        <w:tab/>
      </w:r>
      <w:r>
        <w:fldChar w:fldCharType="begin"/>
      </w:r>
      <w:r>
        <w:instrText xml:space="preserve"> PAGEREF _Toc380591951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"_Toc380591952" </w:instrText>
      </w:r>
      <w:r>
        <w:fldChar w:fldCharType="separate"/>
      </w:r>
      <w:r>
        <w:rPr>
          <w:rStyle w:val="15"/>
          <w:rFonts w:cs="Times New Roman"/>
        </w:rPr>
        <w:t xml:space="preserve">3.3.5 </w:t>
      </w:r>
      <w:r>
        <w:rPr>
          <w:rStyle w:val="15"/>
        </w:rPr>
        <w:t>FRAME_IN_DDR(DDR</w:t>
      </w:r>
      <w:r>
        <w:rPr>
          <w:rStyle w:val="15"/>
          <w:rFonts w:hint="eastAsia"/>
        </w:rPr>
        <w:t>缓冲帧数控制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"_Toc380591953" </w:instrText>
      </w:r>
      <w:r>
        <w:fldChar w:fldCharType="separate"/>
      </w:r>
      <w:r>
        <w:rPr>
          <w:rStyle w:val="15"/>
          <w:rFonts w:cs="Times New Roman"/>
        </w:rPr>
        <w:t xml:space="preserve">3.3.6 </w:t>
      </w:r>
      <w:r>
        <w:rPr>
          <w:rStyle w:val="15"/>
        </w:rPr>
        <w:t>3D</w:t>
      </w:r>
      <w:r>
        <w:rPr>
          <w:rStyle w:val="15"/>
          <w:rFonts w:hint="eastAsia"/>
        </w:rPr>
        <w:t>左右眼交织控制</w:t>
      </w:r>
      <w:r>
        <w:tab/>
      </w:r>
      <w:r>
        <w:fldChar w:fldCharType="begin"/>
      </w:r>
      <w:r>
        <w:instrText xml:space="preserve"> PAGEREF _Toc380591953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"_Toc380591954" </w:instrText>
      </w:r>
      <w:r>
        <w:fldChar w:fldCharType="separate"/>
      </w:r>
      <w:r>
        <w:rPr>
          <w:rStyle w:val="15"/>
        </w:rPr>
        <w:t>3.3.7 slave_sync_sel(</w:t>
      </w:r>
      <w:r>
        <w:rPr>
          <w:rStyle w:val="15"/>
          <w:rFonts w:hint="eastAsia"/>
        </w:rPr>
        <w:t>多机同步播放控制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"_Toc380591955" </w:instrText>
      </w:r>
      <w:r>
        <w:fldChar w:fldCharType="separate"/>
      </w:r>
      <w:r>
        <w:rPr>
          <w:rStyle w:val="15"/>
        </w:rPr>
        <w:t xml:space="preserve">3.4  </w:t>
      </w:r>
      <w:r>
        <w:rPr>
          <w:rStyle w:val="15"/>
          <w:rFonts w:hint="eastAsia"/>
        </w:rPr>
        <w:t>音频控制</w:t>
      </w:r>
      <w:r>
        <w:tab/>
      </w:r>
      <w:r>
        <w:fldChar w:fldCharType="begin"/>
      </w:r>
      <w:r>
        <w:instrText xml:space="preserve"> PAGEREF _Toc380591955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"_Toc380591956" </w:instrText>
      </w:r>
      <w:r>
        <w:fldChar w:fldCharType="separate"/>
      </w:r>
      <w:r>
        <w:rPr>
          <w:rStyle w:val="15"/>
        </w:rPr>
        <w:t>3.4.1 AUDIO_SETUP_DELAY_CTL(</w:t>
      </w:r>
      <w:r>
        <w:rPr>
          <w:rStyle w:val="15"/>
          <w:rFonts w:hint="eastAsia"/>
        </w:rPr>
        <w:t>音频输出延时功能控制寄存器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"_Toc380591957" </w:instrText>
      </w:r>
      <w:r>
        <w:fldChar w:fldCharType="separate"/>
      </w:r>
      <w:r>
        <w:rPr>
          <w:rStyle w:val="15"/>
        </w:rPr>
        <w:t>3.4.2 AUDIO_SETUP_DELAY_VALUE(</w:t>
      </w:r>
      <w:r>
        <w:rPr>
          <w:rStyle w:val="15"/>
          <w:rFonts w:hint="eastAsia"/>
        </w:rPr>
        <w:t>音频输出延时功能延时值寄存器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"_Toc380591958" </w:instrText>
      </w:r>
      <w:r>
        <w:fldChar w:fldCharType="separate"/>
      </w:r>
      <w:r>
        <w:rPr>
          <w:rStyle w:val="15"/>
        </w:rPr>
        <w:t>3.4.3 AUDIO_IN_FREQ (</w:t>
      </w:r>
      <w:r>
        <w:rPr>
          <w:rStyle w:val="15"/>
          <w:rFonts w:hint="eastAsia"/>
        </w:rPr>
        <w:t>音频输入源采样率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"_Toc380591959" </w:instrText>
      </w:r>
      <w:r>
        <w:fldChar w:fldCharType="separate"/>
      </w:r>
      <w:r>
        <w:rPr>
          <w:rStyle w:val="15"/>
        </w:rPr>
        <w:t>3.4.4 AUDIO_OUT_FREQ (</w:t>
      </w:r>
      <w:r>
        <w:rPr>
          <w:rStyle w:val="15"/>
          <w:rFonts w:hint="eastAsia"/>
        </w:rPr>
        <w:t>音频输出采样率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_Toc380591959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"_Toc380591960" </w:instrText>
      </w:r>
      <w:r>
        <w:fldChar w:fldCharType="separate"/>
      </w:r>
      <w:r>
        <w:rPr>
          <w:rStyle w:val="15"/>
        </w:rPr>
        <w:t>3.4.5 AUDIO_CHANNEL_NUM(</w:t>
      </w:r>
      <w:r>
        <w:rPr>
          <w:rStyle w:val="15"/>
          <w:rFonts w:hint="eastAsia"/>
        </w:rPr>
        <w:t>音频声道数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_Toc380591960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"_Toc380591961" </w:instrText>
      </w:r>
      <w:r>
        <w:fldChar w:fldCharType="separate"/>
      </w:r>
      <w:r>
        <w:rPr>
          <w:rStyle w:val="15"/>
        </w:rPr>
        <w:t>3.4.6 AudiaoChannelMap1/2 (</w:t>
      </w:r>
      <w:r>
        <w:rPr>
          <w:rStyle w:val="15"/>
          <w:rFonts w:hint="eastAsia"/>
        </w:rPr>
        <w:t>音频声道映射</w:t>
      </w:r>
      <w:r>
        <w:rPr>
          <w:rStyle w:val="15"/>
        </w:rPr>
        <w:t xml:space="preserve"> 1/2)</w:t>
      </w:r>
      <w:r>
        <w:tab/>
      </w:r>
      <w:r>
        <w:fldChar w:fldCharType="begin"/>
      </w:r>
      <w:r>
        <w:instrText xml:space="preserve"> PAGEREF _Toc380591961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"_Toc380591962" </w:instrText>
      </w:r>
      <w:r>
        <w:fldChar w:fldCharType="separate"/>
      </w:r>
      <w:r>
        <w:rPr>
          <w:rStyle w:val="15"/>
        </w:rPr>
        <w:t xml:space="preserve">3.4.7 </w:t>
      </w:r>
      <w:r>
        <w:rPr>
          <w:rStyle w:val="15"/>
          <w:rFonts w:cs="Times New Roman"/>
        </w:rPr>
        <w:t>AudiaoChannelMute</w:t>
      </w:r>
      <w:r>
        <w:rPr>
          <w:rStyle w:val="15"/>
        </w:rPr>
        <w:t xml:space="preserve"> (</w:t>
      </w:r>
      <w:r>
        <w:rPr>
          <w:rStyle w:val="15"/>
          <w:rFonts w:hint="eastAsia"/>
        </w:rPr>
        <w:t>音频声道静音设置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_Toc380591962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  <w:rPr>
          <w:b w:val="0"/>
          <w:sz w:val="21"/>
        </w:rPr>
      </w:pPr>
      <w:r>
        <w:fldChar w:fldCharType="begin"/>
      </w:r>
      <w:r>
        <w:instrText xml:space="preserve">HYPERLINK  \l "_Toc380591963" </w:instrText>
      </w:r>
      <w:r>
        <w:fldChar w:fldCharType="separate"/>
      </w:r>
      <w:r>
        <w:rPr>
          <w:rStyle w:val="15"/>
        </w:rPr>
        <w:t>3.4.8 HDMIAudioChannelMapMute(HDMI</w:t>
      </w:r>
      <w:r>
        <w:rPr>
          <w:rStyle w:val="15"/>
          <w:rFonts w:hint="eastAsia"/>
        </w:rPr>
        <w:t>音频声道映射及静音设置</w:t>
      </w:r>
      <w:r>
        <w:rPr>
          <w:rStyle w:val="15"/>
        </w:rPr>
        <w:t>)</w:t>
      </w:r>
      <w:r>
        <w:tab/>
      </w:r>
      <w:r>
        <w:fldChar w:fldCharType="begin"/>
      </w:r>
      <w:r>
        <w:instrText xml:space="preserve"> PAGEREF _Toc380591963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空白页</w:t>
      </w:r>
    </w:p>
    <w:p/>
    <w:p/>
    <w:p>
      <w:pPr>
        <w:pStyle w:val="2"/>
      </w:pPr>
      <w:bookmarkStart w:id="0" w:name="_Toc380590591"/>
      <w:bookmarkStart w:id="1" w:name="_Toc380591165"/>
      <w:bookmarkStart w:id="2" w:name="_Toc380591917"/>
      <w:r>
        <w:rPr>
          <w:rFonts w:hint="eastAsia"/>
        </w:rPr>
        <w:t>一总线说明</w:t>
      </w:r>
      <w:bookmarkEnd w:id="0"/>
      <w:bookmarkEnd w:id="1"/>
      <w:bookmarkEnd w:id="2"/>
    </w:p>
    <w:p>
      <w:r>
        <w:rPr>
          <w:rFonts w:hint="eastAsia"/>
        </w:rPr>
        <w:t>本设计中实现3种总线的访问：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系统总线：映射到PCIE总线，可直接通过PCIE地址访问；该总线实现一些与系统操作有关的寄存器。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OPB总线：该总线挂接到INTOPIX 的 JPEG2000解码核的OPB总线上。该总线访问要通过系统总线</w:t>
      </w:r>
    </w:p>
    <w:p>
      <w:pPr>
        <w:pStyle w:val="18"/>
        <w:ind w:left="1680" w:firstLine="0" w:firstLineChars="0"/>
      </w:pPr>
      <w:r>
        <w:rPr>
          <w:rFonts w:hint="eastAsia"/>
        </w:rPr>
        <w:t>的</w:t>
      </w:r>
      <w:r>
        <w:rPr>
          <w:rFonts w:hint="eastAsia"/>
          <w:u w:val="single"/>
        </w:rPr>
        <w:t>OPB总线操作寄存器</w:t>
      </w:r>
      <w:r>
        <w:rPr>
          <w:rFonts w:hint="eastAsia"/>
        </w:rPr>
        <w:t>实现。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内部总线（Local Bus）: 该总线要通过系统总线的</w:t>
      </w:r>
      <w:r>
        <w:rPr>
          <w:rFonts w:hint="eastAsia"/>
          <w:u w:val="single"/>
        </w:rPr>
        <w:t>内部总线操作寄存器</w:t>
      </w:r>
      <w:r>
        <w:rPr>
          <w:rFonts w:hint="eastAsia"/>
        </w:rPr>
        <w:t>实现操作。该总线下实现与IMB板卡</w:t>
      </w:r>
    </w:p>
    <w:p>
      <w:pPr>
        <w:pStyle w:val="18"/>
        <w:ind w:left="1260" w:firstLine="0" w:firstLineChars="0"/>
      </w:pPr>
      <w:r>
        <w:rPr>
          <w:rFonts w:hint="eastAsia"/>
        </w:rPr>
        <w:t>功能相关的寄存器（如音视频的控制等）。</w:t>
      </w:r>
    </w:p>
    <w:p/>
    <w:p/>
    <w:p/>
    <w:p>
      <w:pPr>
        <w:ind w:firstLine="315" w:firstLineChars="1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255.4pt;width:467.3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1" r:id="rId5"/>
        </w:objec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380590592"/>
      <w:bookmarkStart w:id="4" w:name="_Toc380591166"/>
      <w:bookmarkStart w:id="5" w:name="_Toc380591918"/>
      <w:r>
        <w:rPr>
          <w:rFonts w:hint="eastAsia"/>
        </w:rPr>
        <w:t>二寄存器列表</w:t>
      </w:r>
      <w:bookmarkEnd w:id="3"/>
      <w:bookmarkEnd w:id="4"/>
      <w:bookmarkEnd w:id="5"/>
    </w:p>
    <w:p>
      <w:pPr>
        <w:pStyle w:val="3"/>
      </w:pPr>
      <w:bookmarkStart w:id="6" w:name="_Toc380590593"/>
      <w:bookmarkStart w:id="7" w:name="_Toc380591167"/>
      <w:bookmarkStart w:id="8" w:name="_Toc380591919"/>
      <w:r>
        <w:rPr>
          <w:rFonts w:hint="eastAsia"/>
        </w:rPr>
        <w:t>1 系统总线寄存器定义</w:t>
      </w:r>
      <w:bookmarkEnd w:id="6"/>
      <w:bookmarkEnd w:id="7"/>
      <w:bookmarkEnd w:id="8"/>
    </w:p>
    <w:p/>
    <w:tbl>
      <w:tblPr>
        <w:tblStyle w:val="16"/>
        <w:tblpPr w:leftFromText="180" w:rightFromText="180" w:vertAnchor="page" w:horzAnchor="margin" w:tblpXSpec="left" w:tblpY="3031"/>
        <w:tblW w:w="10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985"/>
        <w:gridCol w:w="4252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00FFFF"/>
            <w:vAlign w:val="top"/>
          </w:tcPr>
          <w:p>
            <w:pPr>
              <w:ind w:firstLine="105" w:firstLineChars="5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地址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00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名称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00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00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读/写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00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0314" w:type="dxa"/>
            <w:gridSpan w:val="5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相关寄存器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0x1000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DMA_CTL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控制寄存器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0x1004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DMA_STS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状态寄存器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0x1008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DMA_ADDR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数据地址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0x100C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DMA_LEN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DMA数据长度寄存器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1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0x1010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DMA_INT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中断控制寄存器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0x1014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DMA_INT_DI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DMA_INT_DI</w:t>
            </w:r>
            <w:r>
              <w:rPr>
                <w:rFonts w:hint="eastAsia" w:ascii="Calibri" w:hAnsi="Calibri" w:eastAsia="宋体" w:cs="Times New Roman"/>
              </w:rPr>
              <w:t>(暂不使用)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0314" w:type="dxa"/>
            <w:gridSpan w:val="5"/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 xml:space="preserve">IP </w:t>
            </w:r>
            <w:r>
              <w:rPr>
                <w:rFonts w:hint="eastAsia" w:ascii="Calibri" w:hAnsi="Calibri" w:eastAsia="宋体" w:cs="Times New Roman"/>
              </w:rPr>
              <w:t>通讯寄存器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0x1200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PCI2PXA_DATA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 to PXA CPU 数据通道缓存地址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0x1204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PXA2PCI_DATA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PXA CPU to PCI 数据通道缓存地址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0x1208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PCI2PXA_LEN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 to PXA 数据包长度寄存器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0x120C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PXA2PCI_LEN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PXA to PCI 数据包长度寄存器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</w:trPr>
        <w:tc>
          <w:tcPr>
            <w:tcW w:w="10314" w:type="dxa"/>
            <w:gridSpan w:val="5"/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OPB总线操作寄存器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0x1400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OPB_ADDR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OPB总线地址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0x1404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OPB_WDATA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OPB总线写数据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0x1408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OPB_ANC_RDATA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OPB总线辅助读数据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0x140c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OPB_RDATA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OPB总线读数据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0x1410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OPB_STS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OPB总线读状态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0314" w:type="dxa"/>
            <w:gridSpan w:val="5"/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全局功能寄存器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0x1800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RST_CTL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软复位控制寄存器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0x1804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INT_STS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中断状态寄存器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0314" w:type="dxa"/>
            <w:gridSpan w:val="5"/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内部总线操作寄存器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0x1C00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LBUS_ADDR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内部总线地址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0x1C04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LBUS _WDATA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内部总线写数据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0x1C08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LBUS _ANC_RDATA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内部总线辅助读数据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0x1C0c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LBUS _RDATA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内部总线读数据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0x1C10</w:t>
            </w: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LBUS _STS</w:t>
            </w: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内部总线读状态</w:t>
            </w: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85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425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/>
    <w:p/>
    <w:p/>
    <w:p>
      <w:pPr>
        <w:pStyle w:val="3"/>
      </w:pPr>
      <w:bookmarkStart w:id="9" w:name="_Toc380590594"/>
      <w:bookmarkStart w:id="10" w:name="_Toc380591168"/>
      <w:bookmarkStart w:id="11" w:name="_Toc380591920"/>
      <w:r>
        <w:rPr>
          <w:rFonts w:hint="eastAsia"/>
        </w:rPr>
        <w:t>2  OPB 总线寄存器</w:t>
      </w:r>
      <w:bookmarkEnd w:id="9"/>
      <w:bookmarkEnd w:id="10"/>
      <w:bookmarkEnd w:id="11"/>
    </w:p>
    <w:p>
      <w:r>
        <w:rPr>
          <w:rFonts w:hint="eastAsia"/>
        </w:rPr>
        <w:t>该总线上的寄存器定义，请参考INTOPIX JPEG2000解码核的数据手册。</w:t>
      </w:r>
    </w:p>
    <w:p>
      <w:r>
        <w:rPr>
          <w:rFonts w:hint="eastAsia"/>
        </w:rPr>
        <w:t>另参考下面OPB寄存器说明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2" w:name="_Toc380590595"/>
      <w:bookmarkStart w:id="13" w:name="_Toc380591169"/>
      <w:bookmarkStart w:id="14" w:name="_Toc380591921"/>
      <w:r>
        <w:rPr>
          <w:rFonts w:hint="eastAsia"/>
        </w:rPr>
        <w:t>3 内部总线寄存器列表</w:t>
      </w:r>
      <w:bookmarkEnd w:id="12"/>
      <w:bookmarkEnd w:id="13"/>
      <w:bookmarkEnd w:id="14"/>
    </w:p>
    <w:tbl>
      <w:tblPr>
        <w:tblStyle w:val="16"/>
        <w:tblpPr w:leftFromText="180" w:rightFromText="180" w:vertAnchor="page" w:horzAnchor="margin" w:tblpXSpec="left" w:tblpY="1876"/>
        <w:tblW w:w="10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PrChange w:id="29" w:author="王斌" w:date="2014-02-19T13:31:00Z">
          <w:tblPr>
            <w:tblStyle w:val="16"/>
            <w:tblpPr w:leftFromText="180" w:rightFromText="180" w:vertAnchor="page" w:horzAnchor="margin" w:tblpXSpec="left" w:tblpY="1876"/>
            <w:tblW w:w="10314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108" w:type="dxa"/>
              <w:right w:w="108" w:type="dxa"/>
            </w:tblCellMar>
          </w:tblPr>
        </w:tblPrChange>
      </w:tblPr>
      <w:tblGrid>
        <w:gridCol w:w="1242"/>
        <w:gridCol w:w="1985"/>
        <w:gridCol w:w="425"/>
        <w:gridCol w:w="3827"/>
        <w:gridCol w:w="993"/>
        <w:gridCol w:w="1842"/>
        <w:tblGridChange w:id="30">
          <w:tblGrid>
            <w:gridCol w:w="1242"/>
            <w:gridCol w:w="1985"/>
            <w:gridCol w:w="425"/>
            <w:gridCol w:w="3827"/>
            <w:gridCol w:w="993"/>
            <w:gridCol w:w="1842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00FFFF"/>
            <w:vAlign w:val="top"/>
            <w:tcPrChange w:id="32" w:author="王斌" w:date="2014-02-19T13:31:00Z">
              <w:tcPr>
                <w:tcW w:w="1242" w:type="dxa"/>
                <w:tcBorders>
                  <w:bottom w:val="single" w:color="auto" w:sz="4" w:space="0"/>
                </w:tcBorders>
                <w:shd w:val="clear" w:color="auto" w:fill="00FFFF"/>
                <w:vAlign w:val="top"/>
              </w:tcPr>
            </w:tcPrChange>
          </w:tcPr>
          <w:p>
            <w:pPr>
              <w:ind w:firstLine="105" w:firstLineChars="5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地址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00FFFF"/>
            <w:vAlign w:val="top"/>
            <w:tcPrChange w:id="33" w:author="王斌" w:date="2014-02-19T13:31:00Z">
              <w:tcPr>
                <w:tcW w:w="1985" w:type="dxa"/>
                <w:tcBorders>
                  <w:bottom w:val="single" w:color="auto" w:sz="4" w:space="0"/>
                </w:tcBorders>
                <w:shd w:val="clear" w:color="auto" w:fill="00FFFF"/>
                <w:vAlign w:val="top"/>
              </w:tcPr>
            </w:tcPrChange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名称</w:t>
            </w:r>
          </w:p>
        </w:tc>
        <w:tc>
          <w:tcPr>
            <w:tcW w:w="4252" w:type="dxa"/>
            <w:gridSpan w:val="2"/>
            <w:tcBorders>
              <w:bottom w:val="single" w:color="auto" w:sz="4" w:space="0"/>
            </w:tcBorders>
            <w:shd w:val="clear" w:color="auto" w:fill="00FFFF"/>
            <w:vAlign w:val="top"/>
            <w:tcPrChange w:id="34" w:author="王斌" w:date="2014-02-19T13:31:00Z">
              <w:tcPr>
                <w:tcW w:w="4252" w:type="dxa"/>
                <w:gridSpan w:val="2"/>
                <w:tcBorders>
                  <w:bottom w:val="single" w:color="auto" w:sz="4" w:space="0"/>
                </w:tcBorders>
                <w:shd w:val="clear" w:color="auto" w:fill="00FFFF"/>
                <w:vAlign w:val="top"/>
              </w:tcPr>
            </w:tcPrChange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00FFFF"/>
            <w:vAlign w:val="top"/>
            <w:tcPrChange w:id="35" w:author="王斌" w:date="2014-02-19T13:31:00Z">
              <w:tcPr>
                <w:tcW w:w="993" w:type="dxa"/>
                <w:tcBorders>
                  <w:bottom w:val="single" w:color="auto" w:sz="4" w:space="0"/>
                </w:tcBorders>
                <w:shd w:val="clear" w:color="auto" w:fill="00FFFF"/>
                <w:vAlign w:val="top"/>
              </w:tcPr>
            </w:tcPrChange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读/写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00FFFF"/>
            <w:vAlign w:val="top"/>
            <w:tcPrChange w:id="36" w:author="王斌" w:date="2014-02-19T13:31:00Z">
              <w:tcPr>
                <w:tcW w:w="1842" w:type="dxa"/>
                <w:tcBorders>
                  <w:bottom w:val="single" w:color="auto" w:sz="4" w:space="0"/>
                </w:tcBorders>
                <w:shd w:val="clear" w:color="auto" w:fill="00FFFF"/>
                <w:vAlign w:val="top"/>
              </w:tcPr>
            </w:tcPrChange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7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50" w:hRule="atLeast"/>
          <w:trPrChange w:id="37" w:author="王斌" w:date="2014-02-19T13:31:00Z">
            <w:trPr>
              <w:trHeight w:val="450" w:hRule="atLeast"/>
            </w:trPr>
          </w:trPrChange>
        </w:trPr>
        <w:tc>
          <w:tcPr>
            <w:tcW w:w="10314" w:type="dxa"/>
            <w:gridSpan w:val="6"/>
            <w:tcBorders>
              <w:bottom w:val="single" w:color="auto" w:sz="4" w:space="0"/>
            </w:tcBorders>
            <w:shd w:val="clear" w:color="auto" w:fill="548DD4"/>
            <w:vAlign w:val="top"/>
            <w:tcPrChange w:id="38" w:author="王斌" w:date="2014-02-19T13:31:00Z">
              <w:tcPr>
                <w:tcW w:w="10314" w:type="dxa"/>
                <w:gridSpan w:val="6"/>
                <w:tcBorders>
                  <w:bottom w:val="single" w:color="auto" w:sz="4" w:space="0"/>
                </w:tcBorders>
                <w:shd w:val="clear" w:color="auto" w:fill="FFFFFF"/>
                <w:vAlign w:val="top"/>
              </w:tcPr>
            </w:tcPrChange>
          </w:tcPr>
          <w:p>
            <w:pPr>
              <w:jc w:val="center"/>
              <w:rPr>
                <w:ins w:id="39" w:author="王斌" w:date="2014-02-19T13:32:00Z"/>
                <w:rFonts w:ascii="Calibri" w:hAnsi="Calibri" w:eastAsia="宋体" w:cs="Times New Roman"/>
              </w:rPr>
            </w:pPr>
            <w:ins w:id="40" w:author="王斌" w:date="2014-02-19T13:31:00Z">
              <w:r>
                <w:rPr>
                  <w:rFonts w:hint="eastAsia" w:ascii="Calibri" w:hAnsi="Calibri" w:eastAsia="宋体" w:cs="Times New Roman"/>
                </w:rPr>
                <w:t>播放控制</w:t>
              </w:r>
            </w:ins>
          </w:p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03" w:hRule="atLeast"/>
        </w:trPr>
        <w:tc>
          <w:tcPr>
            <w:tcW w:w="1242" w:type="dxa"/>
            <w:shd w:val="clear" w:color="auto" w:fill="D9D9D9"/>
            <w:vAlign w:val="top"/>
            <w:tcPrChange w:id="42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0x00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PLAYBACK_CTL</w:t>
            </w:r>
          </w:p>
        </w:tc>
        <w:tc>
          <w:tcPr>
            <w:tcW w:w="3827" w:type="dxa"/>
            <w:shd w:val="clear" w:color="auto" w:fill="D9D9D9"/>
            <w:vAlign w:val="top"/>
            <w:tcPrChange w:id="4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播放控制寄存器</w:t>
            </w:r>
          </w:p>
        </w:tc>
        <w:tc>
          <w:tcPr>
            <w:tcW w:w="993" w:type="dxa"/>
            <w:shd w:val="clear" w:color="auto" w:fill="D9D9D9"/>
            <w:vAlign w:val="top"/>
            <w:tcPrChange w:id="45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842" w:type="dxa"/>
            <w:shd w:val="clear" w:color="auto" w:fill="D9D9D9"/>
            <w:vAlign w:val="top"/>
            <w:tcPrChange w:id="46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7" w:author="王斌" w:date="2014-02-19T13:28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525" w:hRule="atLeast"/>
          <w:trPrChange w:id="47" w:author="王斌" w:date="2014-02-19T13:28:00Z">
            <w:trPr>
              <w:trHeight w:val="525" w:hRule="atLeast"/>
            </w:trPr>
          </w:trPrChange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48" w:author="王斌" w:date="2014-02-19T13:28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0x04</w:t>
            </w:r>
          </w:p>
        </w:tc>
        <w:tc>
          <w:tcPr>
            <w:tcW w:w="2410" w:type="dxa"/>
            <w:gridSpan w:val="2"/>
            <w:tcBorders>
              <w:bottom w:val="single" w:color="auto" w:sz="4" w:space="0"/>
            </w:tcBorders>
            <w:shd w:val="clear" w:color="auto" w:fill="D9D9D9"/>
            <w:vAlign w:val="top"/>
            <w:tcPrChange w:id="49" w:author="王斌" w:date="2014-02-19T13:28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50" w:author="王斌" w:date="2014-02-20T13:55:00Z">
              <w:r>
                <w:rPr>
                  <w:rFonts w:hint="eastAsia" w:ascii="Calibri" w:hAnsi="Calibri" w:eastAsia="宋体" w:cs="Times New Roman"/>
                </w:rPr>
                <w:delText>END_CTL</w:delText>
              </w:r>
            </w:del>
            <w:ins w:id="51" w:author="王斌" w:date="2014-02-20T13:55:00Z">
              <w:r>
                <w:rPr>
                  <w:rFonts w:hint="eastAsia" w:ascii="Calibri" w:hAnsi="Calibri" w:eastAsia="宋体" w:cs="Times New Roman"/>
                </w:rPr>
                <w:t>PLAYBACK_STS</w:t>
              </w:r>
            </w:ins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52" w:author="王斌" w:date="2014-02-19T13:28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播放状态寄存器 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53" w:author="王斌" w:date="2014-02-19T13:28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54" w:author="王斌" w:date="2014-02-19T13:28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55" w:author="王斌" w:date="2014-02-19T13:28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96" w:hRule="atLeast"/>
          <w:trPrChange w:id="55" w:author="王斌" w:date="2014-02-19T13:28:00Z">
            <w:trPr>
              <w:trHeight w:val="396" w:hRule="atLeast"/>
            </w:trPr>
          </w:trPrChange>
        </w:trPr>
        <w:tc>
          <w:tcPr>
            <w:tcW w:w="10314" w:type="dxa"/>
            <w:gridSpan w:val="6"/>
            <w:shd w:val="clear" w:color="auto" w:fill="548DD4"/>
            <w:vAlign w:val="top"/>
            <w:tcPrChange w:id="56" w:author="王斌" w:date="2014-02-19T13:28:00Z">
              <w:tcPr>
                <w:tcW w:w="10314" w:type="dxa"/>
                <w:gridSpan w:val="6"/>
                <w:shd w:val="clear" w:color="auto" w:fill="D9D9D9"/>
                <w:vAlign w:val="top"/>
              </w:tcPr>
            </w:tcPrChange>
          </w:tcPr>
          <w:p>
            <w:pPr>
              <w:jc w:val="center"/>
              <w:rPr>
                <w:ins w:id="58" w:author="王斌" w:date="2014-02-19T13:27:00Z"/>
                <w:rFonts w:ascii="Calibri" w:hAnsi="Calibri" w:eastAsia="宋体" w:cs="Times New Roman"/>
              </w:rPr>
              <w:pPrChange w:id="57" w:author="王斌" w:date="2014-02-19T13:32:00Z">
                <w:pPr/>
              </w:pPrChange>
            </w:pPr>
            <w:ins w:id="59" w:author="王斌" w:date="2014-02-19T11:43:00Z">
              <w:r>
                <w:rPr>
                  <w:rFonts w:hint="eastAsia" w:ascii="Calibri" w:hAnsi="Calibri" w:eastAsia="宋体" w:cs="Times New Roman"/>
                </w:rPr>
                <w:t>视</w:t>
              </w:r>
            </w:ins>
            <w:ins w:id="60" w:author="王斌" w:date="2014-02-19T11:42:00Z">
              <w:r>
                <w:rPr>
                  <w:rFonts w:hint="eastAsia" w:ascii="Calibri" w:hAnsi="Calibri" w:eastAsia="宋体" w:cs="Times New Roman"/>
                </w:rPr>
                <w:t>频</w:t>
              </w:r>
            </w:ins>
            <w:ins w:id="61" w:author="王斌" w:date="2014-02-19T11:43:00Z">
              <w:r>
                <w:rPr>
                  <w:rFonts w:hint="eastAsia" w:ascii="Calibri" w:hAnsi="Calibri" w:eastAsia="宋体" w:cs="Times New Roman"/>
                </w:rPr>
                <w:t>设置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62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51" w:hRule="atLeast"/>
        </w:trPr>
        <w:tc>
          <w:tcPr>
            <w:tcW w:w="1242" w:type="dxa"/>
            <w:shd w:val="clear" w:color="auto" w:fill="D9D9D9"/>
            <w:vAlign w:val="top"/>
            <w:tcPrChange w:id="63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0x08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64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WM_HEADER</w:t>
            </w:r>
          </w:p>
        </w:tc>
        <w:tc>
          <w:tcPr>
            <w:tcW w:w="3827" w:type="dxa"/>
            <w:shd w:val="clear" w:color="auto" w:fill="D9D9D9"/>
            <w:vAlign w:val="top"/>
            <w:tcPrChange w:id="65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INTOPIX 水印头参数</w:t>
            </w:r>
          </w:p>
        </w:tc>
        <w:tc>
          <w:tcPr>
            <w:tcW w:w="993" w:type="dxa"/>
            <w:shd w:val="clear" w:color="auto" w:fill="D9D9D9"/>
            <w:vAlign w:val="top"/>
            <w:tcPrChange w:id="6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WR</w:t>
            </w:r>
          </w:p>
        </w:tc>
        <w:tc>
          <w:tcPr>
            <w:tcW w:w="1842" w:type="dxa"/>
            <w:shd w:val="clear" w:color="auto" w:fill="D9D9D9"/>
            <w:vAlign w:val="top"/>
            <w:tcPrChange w:id="67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68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45" w:hRule="atLeast"/>
        </w:trPr>
        <w:tc>
          <w:tcPr>
            <w:tcW w:w="1242" w:type="dxa"/>
            <w:shd w:val="clear" w:color="auto" w:fill="D9D9D9"/>
            <w:vAlign w:val="top"/>
            <w:tcPrChange w:id="69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ins w:id="70" w:author="王斌" w:date="2014-02-19T11:45:00Z">
              <w:r>
                <w:rPr>
                  <w:rFonts w:hint="eastAsia" w:ascii="Calibri" w:hAnsi="Calibri" w:eastAsia="宋体" w:cs="Times New Roman"/>
                  <w:color w:val="000000"/>
                </w:rPr>
                <w:t>0x0c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7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7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ins w:id="73" w:author="王斌" w:date="2014-02-19T11:4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74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75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7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05" w:hRule="atLeast"/>
        </w:trPr>
        <w:tc>
          <w:tcPr>
            <w:tcW w:w="1242" w:type="dxa"/>
            <w:shd w:val="clear" w:color="auto" w:fill="D9D9D9"/>
            <w:vAlign w:val="top"/>
            <w:tcPrChange w:id="7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0x10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78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ins w:id="79" w:author="王斌" w:date="2014-02-19T11:43:00Z"/>
                <w:rFonts w:ascii="Calibri" w:hAnsi="Calibri" w:eastAsia="宋体" w:cs="Times New Roman"/>
              </w:rPr>
            </w:pPr>
            <w:del w:id="80" w:author="王斌" w:date="2014-02-19T11:14:00Z">
              <w:r>
                <w:rPr>
                  <w:rFonts w:hint="eastAsia" w:ascii="Calibri" w:hAnsi="Calibri" w:eastAsia="宋体" w:cs="Times New Roman"/>
                </w:rPr>
                <w:delText>VIDEO</w:delText>
              </w:r>
            </w:del>
            <w:del w:id="81" w:author="王斌" w:date="2014-02-19T11:14:00Z">
              <w:r>
                <w:rPr>
                  <w:rFonts w:ascii="Calibri" w:hAnsi="Calibri" w:eastAsia="宋体" w:cs="Times New Roman"/>
                </w:rPr>
                <w:delText>_PARA1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82" w:author="王斌" w:date="2014-02-19T11:14:00Z">
              <w:r>
                <w:rPr>
                  <w:rFonts w:hint="eastAsia" w:ascii="Calibri" w:hAnsi="Calibri" w:eastAsia="宋体" w:cs="Times New Roman"/>
                </w:rPr>
                <w:t>FRAME_RATE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83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ins w:id="84" w:author="王斌" w:date="2014-02-19T11:43:00Z"/>
                <w:rFonts w:ascii="Calibri" w:hAnsi="Calibri" w:eastAsia="宋体" w:cs="Times New Roman"/>
              </w:rPr>
            </w:pPr>
            <w:del w:id="85" w:author="王斌" w:date="2014-02-19T11:15:00Z">
              <w:r>
                <w:rPr>
                  <w:rFonts w:ascii="Calibri" w:hAnsi="Calibri" w:eastAsia="宋体" w:cs="Times New Roman"/>
                </w:rPr>
                <w:delText>Video Source Parameter1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86" w:author="王斌" w:date="2014-02-19T11:15:00Z">
              <w:r>
                <w:rPr>
                  <w:rFonts w:hint="eastAsia" w:ascii="Calibri" w:hAnsi="Calibri" w:eastAsia="宋体" w:cs="Times New Roman"/>
                </w:rPr>
                <w:t xml:space="preserve">FRAME RATE </w:t>
              </w:r>
            </w:ins>
            <w:ins w:id="87" w:author="王斌" w:date="2014-02-19T11:16:00Z">
              <w:r>
                <w:rPr>
                  <w:rFonts w:hint="eastAsia" w:ascii="Calibri" w:hAnsi="Calibri" w:eastAsia="宋体" w:cs="Times New Roman"/>
                </w:rPr>
                <w:t>设置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8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8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9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603" w:hRule="atLeast"/>
        </w:trPr>
        <w:tc>
          <w:tcPr>
            <w:tcW w:w="1242" w:type="dxa"/>
            <w:shd w:val="clear" w:color="auto" w:fill="D9D9D9"/>
            <w:vAlign w:val="top"/>
            <w:tcPrChange w:id="9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0x14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92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ins w:id="93" w:author="王斌" w:date="2014-02-19T11:43:00Z"/>
                <w:rFonts w:ascii="Calibri" w:hAnsi="Calibri" w:eastAsia="宋体" w:cs="Times New Roman"/>
              </w:rPr>
            </w:pPr>
            <w:del w:id="94" w:author="王斌" w:date="2014-02-19T11:15:00Z">
              <w:r>
                <w:rPr>
                  <w:rFonts w:hint="eastAsia" w:ascii="Calibri" w:hAnsi="Calibri" w:eastAsia="宋体" w:cs="Times New Roman"/>
                </w:rPr>
                <w:delText>VIDEO</w:delText>
              </w:r>
            </w:del>
            <w:del w:id="95" w:author="王斌" w:date="2014-02-19T11:15:00Z">
              <w:r>
                <w:rPr>
                  <w:rFonts w:ascii="Calibri" w:hAnsi="Calibri" w:eastAsia="宋体" w:cs="Times New Roman"/>
                </w:rPr>
                <w:delText>_PARA2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JPEG_</w:t>
            </w:r>
            <w:ins w:id="96" w:author="王斌" w:date="2014-02-19T11:15:00Z">
              <w:r>
                <w:rPr>
                  <w:rFonts w:hint="eastAsia" w:ascii="Calibri" w:hAnsi="Calibri" w:eastAsia="宋体" w:cs="Times New Roman"/>
                </w:rPr>
                <w:t>WIDTH_HEIGHT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9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ins w:id="98" w:author="王斌" w:date="2014-02-19T11:43:00Z"/>
                <w:rFonts w:ascii="Calibri" w:hAnsi="Calibri" w:eastAsia="宋体" w:cs="Times New Roman"/>
              </w:rPr>
            </w:pPr>
            <w:del w:id="99" w:author="王斌" w:date="2014-02-19T11:16:00Z">
              <w:r>
                <w:rPr>
                  <w:rFonts w:ascii="Calibri" w:hAnsi="Calibri" w:eastAsia="宋体" w:cs="Times New Roman"/>
                </w:rPr>
                <w:delText>Video Source Parameter2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100" w:author="王斌" w:date="2014-02-19T11:16:00Z">
              <w:r>
                <w:rPr>
                  <w:rFonts w:hint="eastAsia" w:ascii="Calibri" w:hAnsi="Calibri" w:eastAsia="宋体" w:cs="Times New Roman"/>
                </w:rPr>
                <w:t>图像 高/宽设置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01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02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03" w:author="王斌" w:date="2014-02-19T11:4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17" w:hRule="atLeast"/>
          <w:trPrChange w:id="103" w:author="王斌" w:date="2014-02-19T11:45:00Z">
            <w:trPr>
              <w:trHeight w:val="540" w:hRule="atLeast"/>
            </w:trPr>
          </w:trPrChange>
        </w:trPr>
        <w:tc>
          <w:tcPr>
            <w:tcW w:w="1242" w:type="dxa"/>
            <w:shd w:val="clear" w:color="auto" w:fill="D9D9D9"/>
            <w:vAlign w:val="top"/>
            <w:tcPrChange w:id="104" w:author="王斌" w:date="2014-02-19T11:45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05" w:author="王斌" w:date="2014-02-19T11:45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06" w:author="王斌" w:date="2014-02-25T13:05:00Z">
              <w:r>
                <w:rPr>
                  <w:rFonts w:hint="eastAsia" w:ascii="Calibri" w:hAnsi="Calibri" w:eastAsia="宋体" w:cs="Times New Roman"/>
                </w:rPr>
                <w:t>4KMODE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107" w:author="王斌" w:date="2014-02-19T11:45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08" w:author="王斌" w:date="2014-02-25T13:05:00Z">
              <w:r>
                <w:rPr>
                  <w:rFonts w:hint="eastAsia" w:ascii="Calibri" w:hAnsi="Calibri" w:eastAsia="宋体" w:cs="Times New Roman"/>
                  <w:color w:val="000000"/>
                </w:rPr>
                <w:t xml:space="preserve">设置4K模式 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09" w:author="王斌" w:date="2014-02-19T11:45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110" w:author="王斌" w:date="2014-02-19T11:45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1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81" w:hRule="atLeast"/>
        </w:trPr>
        <w:tc>
          <w:tcPr>
            <w:tcW w:w="1242" w:type="dxa"/>
            <w:shd w:val="clear" w:color="auto" w:fill="D9D9D9"/>
            <w:vAlign w:val="top"/>
            <w:tcPrChange w:id="112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0x1C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1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11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15" w:author="王斌" w:date="2014-02-19T11:4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1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117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18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85" w:hRule="atLeast"/>
        </w:trPr>
        <w:tc>
          <w:tcPr>
            <w:tcW w:w="1242" w:type="dxa"/>
            <w:shd w:val="clear" w:color="auto" w:fill="D9D9D9"/>
            <w:vAlign w:val="top"/>
            <w:tcPrChange w:id="119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0x20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20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121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22" w:author="王斌" w:date="2014-02-19T11:4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2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12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25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  <w:tcPrChange w:id="126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0x24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27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128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29" w:author="王斌" w:date="2014-02-19T11:4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30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131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32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82" w:hRule="atLeast"/>
        </w:trPr>
        <w:tc>
          <w:tcPr>
            <w:tcW w:w="1242" w:type="dxa"/>
            <w:shd w:val="clear" w:color="auto" w:fill="D9D9D9"/>
            <w:vAlign w:val="top"/>
            <w:tcPrChange w:id="133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0x28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34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35" w:author="王斌" w:date="2014-02-19T16:58:00Z">
              <w:r>
                <w:rPr>
                  <w:rFonts w:ascii="Calibri" w:hAnsi="Calibri" w:eastAsia="宋体" w:cs="Times New Roman"/>
                </w:rPr>
                <w:t>left_eye_white_line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136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37" w:author="王斌" w:date="2014-02-19T16:58:00Z">
              <w:r>
                <w:rPr>
                  <w:rFonts w:hint="eastAsia" w:ascii="Calibri" w:hAnsi="Calibri" w:eastAsia="宋体" w:cs="Times New Roman"/>
                </w:rPr>
                <w:t>3D左右眼信号交织控制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3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39" w:author="王斌" w:date="2014-02-19T16:58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842" w:type="dxa"/>
            <w:shd w:val="clear" w:color="auto" w:fill="D9D9D9"/>
            <w:vAlign w:val="top"/>
            <w:tcPrChange w:id="140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41" w:author="王斌" w:date="2014-02-19T16:58:00Z">
              <w:r>
                <w:rPr>
                  <w:rFonts w:hint="eastAsia" w:ascii="Calibri" w:hAnsi="Calibri" w:eastAsia="宋体" w:cs="Times New Roman"/>
                </w:rPr>
                <w:t>32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42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43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44" w:author="王斌" w:date="2014-02-19T11:46:00Z">
              <w:r>
                <w:rPr>
                  <w:rFonts w:hint="eastAsia" w:ascii="Calibri" w:hAnsi="Calibri" w:eastAsia="宋体" w:cs="Times New Roman"/>
                </w:rPr>
                <w:t>0x2c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45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46" w:author="王斌" w:date="2014-02-19T16:58:00Z">
              <w:r>
                <w:rPr>
                  <w:rFonts w:ascii="Calibri" w:hAnsi="Calibri" w:eastAsia="宋体" w:cs="Times New Roman"/>
                </w:rPr>
                <w:t>right_eye_white_line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14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48" w:author="王斌" w:date="2014-02-19T16:58:00Z">
              <w:r>
                <w:rPr>
                  <w:rFonts w:hint="eastAsia" w:ascii="Calibri" w:hAnsi="Calibri" w:eastAsia="宋体" w:cs="Times New Roman"/>
                </w:rPr>
                <w:t>3D左右眼信号交织控制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149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0" w:author="王斌" w:date="2014-02-19T16:58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842" w:type="dxa"/>
            <w:shd w:val="clear" w:color="auto" w:fill="D9D9D9"/>
            <w:vAlign w:val="top"/>
            <w:tcPrChange w:id="151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2" w:author="王斌" w:date="2014-02-19T16:58:00Z">
              <w:r>
                <w:rPr>
                  <w:rFonts w:hint="eastAsia" w:ascii="Calibri" w:hAnsi="Calibri" w:eastAsia="宋体" w:cs="Times New Roman"/>
                </w:rPr>
                <w:t>32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3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54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0x30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55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P_H_ACTIVE</w:t>
            </w:r>
          </w:p>
        </w:tc>
        <w:tc>
          <w:tcPr>
            <w:tcW w:w="3827" w:type="dxa"/>
            <w:shd w:val="clear" w:color="auto" w:fill="D9D9D9"/>
            <w:vAlign w:val="top"/>
            <w:tcPrChange w:id="156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57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58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9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60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0x34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6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P_H_BACK_PORCH</w:t>
            </w:r>
          </w:p>
        </w:tc>
        <w:tc>
          <w:tcPr>
            <w:tcW w:w="3827" w:type="dxa"/>
            <w:shd w:val="clear" w:color="auto" w:fill="D9D9D9"/>
            <w:vAlign w:val="top"/>
            <w:tcPrChange w:id="16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6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6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65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66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0x38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67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P_H_FRONT_PORCH</w:t>
            </w:r>
          </w:p>
        </w:tc>
        <w:tc>
          <w:tcPr>
            <w:tcW w:w="3827" w:type="dxa"/>
            <w:shd w:val="clear" w:color="auto" w:fill="D9D9D9"/>
            <w:vAlign w:val="top"/>
            <w:tcPrChange w:id="168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69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70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7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72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0x3c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7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P_H_TOTAL</w:t>
            </w:r>
          </w:p>
        </w:tc>
        <w:tc>
          <w:tcPr>
            <w:tcW w:w="3827" w:type="dxa"/>
            <w:shd w:val="clear" w:color="auto" w:fill="D9D9D9"/>
            <w:vAlign w:val="top"/>
            <w:tcPrChange w:id="17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75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76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77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78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0x40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7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P_V_ACTIVE</w:t>
            </w:r>
          </w:p>
        </w:tc>
        <w:tc>
          <w:tcPr>
            <w:tcW w:w="3827" w:type="dxa"/>
            <w:shd w:val="clear" w:color="auto" w:fill="D9D9D9"/>
            <w:vAlign w:val="top"/>
            <w:tcPrChange w:id="18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81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82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83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84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0x44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85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P_V_BACK_PORCH</w:t>
            </w:r>
          </w:p>
        </w:tc>
        <w:tc>
          <w:tcPr>
            <w:tcW w:w="3827" w:type="dxa"/>
            <w:shd w:val="clear" w:color="auto" w:fill="D9D9D9"/>
            <w:vAlign w:val="top"/>
            <w:tcPrChange w:id="186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87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88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89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90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0x48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9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P_V_FRONT_PORCH</w:t>
            </w:r>
          </w:p>
        </w:tc>
        <w:tc>
          <w:tcPr>
            <w:tcW w:w="3827" w:type="dxa"/>
            <w:shd w:val="clear" w:color="auto" w:fill="D9D9D9"/>
            <w:vAlign w:val="top"/>
            <w:tcPrChange w:id="19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9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19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95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196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0x4c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197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P_V_TOTAL</w:t>
            </w:r>
          </w:p>
        </w:tc>
        <w:tc>
          <w:tcPr>
            <w:tcW w:w="3827" w:type="dxa"/>
            <w:shd w:val="clear" w:color="auto" w:fill="D9D9D9"/>
            <w:vAlign w:val="top"/>
            <w:tcPrChange w:id="198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/>
            <w:vAlign w:val="top"/>
            <w:tcPrChange w:id="199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00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0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02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3" w:author="王斌" w:date="2014-02-19T13:26:00Z">
              <w:r>
                <w:rPr>
                  <w:rFonts w:hint="eastAsia" w:ascii="Calibri" w:hAnsi="Calibri" w:eastAsia="宋体" w:cs="Times New Roman"/>
                </w:rPr>
                <w:t>0x50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04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205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6" w:author="王斌" w:date="2014-02-19T13:2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207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208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09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10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0x54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1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V_total_mpeg</w:t>
            </w:r>
          </w:p>
        </w:tc>
        <w:tc>
          <w:tcPr>
            <w:tcW w:w="3827" w:type="dxa"/>
            <w:shd w:val="clear" w:color="auto" w:fill="D9D9D9"/>
            <w:vAlign w:val="top"/>
            <w:tcPrChange w:id="21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 V total size</w:t>
            </w:r>
          </w:p>
        </w:tc>
        <w:tc>
          <w:tcPr>
            <w:tcW w:w="993" w:type="dxa"/>
            <w:shd w:val="clear" w:color="auto" w:fill="D9D9D9"/>
            <w:vAlign w:val="top"/>
            <w:tcPrChange w:id="21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1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15" w:author="王斌" w:date="2014-02-19T13:28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  <w:trPrChange w:id="215" w:author="王斌" w:date="2014-02-19T13:28:00Z">
            <w:trPr>
              <w:trHeight w:val="255" w:hRule="atLeast"/>
            </w:trPr>
          </w:trPrChange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216" w:author="王斌" w:date="2014-02-19T13:28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0x58</w:t>
            </w:r>
          </w:p>
        </w:tc>
        <w:tc>
          <w:tcPr>
            <w:tcW w:w="2410" w:type="dxa"/>
            <w:gridSpan w:val="2"/>
            <w:tcBorders>
              <w:bottom w:val="single" w:color="auto" w:sz="4" w:space="0"/>
            </w:tcBorders>
            <w:shd w:val="clear" w:color="auto" w:fill="D9D9D9"/>
            <w:vAlign w:val="top"/>
            <w:tcPrChange w:id="217" w:author="王斌" w:date="2014-02-19T13:28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H_total_mpeg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218" w:author="王斌" w:date="2014-02-19T13:28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 H total size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219" w:author="王斌" w:date="2014-02-19T13:28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220" w:author="王斌" w:date="2014-02-19T13:28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21" w:author="王斌" w:date="2014-02-19T13:28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  <w:trPrChange w:id="221" w:author="王斌" w:date="2014-02-19T13:28:00Z">
            <w:trPr>
              <w:trHeight w:val="255" w:hRule="atLeast"/>
            </w:trPr>
          </w:trPrChange>
        </w:trPr>
        <w:tc>
          <w:tcPr>
            <w:tcW w:w="10314" w:type="dxa"/>
            <w:gridSpan w:val="6"/>
            <w:shd w:val="clear" w:color="auto" w:fill="548DD4"/>
            <w:vAlign w:val="top"/>
            <w:tcPrChange w:id="222" w:author="王斌" w:date="2014-02-19T13:28:00Z">
              <w:tcPr>
                <w:tcW w:w="10314" w:type="dxa"/>
                <w:gridSpan w:val="6"/>
                <w:shd w:val="clear" w:color="auto" w:fill="D9D9D9"/>
                <w:vAlign w:val="top"/>
              </w:tcPr>
            </w:tcPrChange>
          </w:tcPr>
          <w:p>
            <w:pPr>
              <w:jc w:val="center"/>
              <w:rPr>
                <w:ins w:id="224" w:author="王斌" w:date="2014-02-19T13:27:00Z"/>
                <w:rFonts w:ascii="Calibri" w:hAnsi="Calibri" w:eastAsia="宋体" w:cs="Times New Roman"/>
              </w:rPr>
              <w:pPrChange w:id="223" w:author="王斌" w:date="2014-02-19T13:32:00Z">
                <w:pPr/>
              </w:pPrChange>
            </w:pPr>
            <w:ins w:id="225" w:author="王斌" w:date="2014-02-19T11:51:00Z">
              <w:r>
                <w:rPr>
                  <w:rFonts w:hint="eastAsia" w:ascii="Calibri" w:hAnsi="Calibri" w:eastAsia="宋体" w:cs="Times New Roman"/>
                </w:rPr>
                <w:t>杂项控制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2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49" w:hRule="atLeast"/>
        </w:trPr>
        <w:tc>
          <w:tcPr>
            <w:tcW w:w="1242" w:type="dxa"/>
            <w:shd w:val="clear" w:color="auto" w:fill="D9D9D9"/>
            <w:vAlign w:val="top"/>
            <w:tcPrChange w:id="22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28" w:author="王斌" w:date="2014-02-19T13:25:00Z">
              <w:r>
                <w:rPr>
                  <w:rFonts w:hint="eastAsia" w:ascii="Calibri" w:hAnsi="Calibri" w:eastAsia="宋体" w:cs="Times New Roman"/>
                </w:rPr>
                <w:t>0x5c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2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30" w:author="王斌" w:date="2014-02-19T13:25:00Z">
              <w:r>
                <w:rPr>
                  <w:rFonts w:ascii="Calibri" w:hAnsi="Calibri" w:eastAsia="宋体" w:cs="Times New Roman"/>
                </w:rPr>
                <w:t>F</w:t>
              </w:r>
            </w:ins>
            <w:ins w:id="231" w:author="王斌" w:date="2014-02-19T13:25:00Z">
              <w:r>
                <w:rPr>
                  <w:rFonts w:hint="eastAsia" w:ascii="Calibri" w:hAnsi="Calibri" w:eastAsia="宋体" w:cs="Times New Roman"/>
                </w:rPr>
                <w:t>pga_version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23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33" w:author="王斌" w:date="2014-02-19T13:25:00Z">
              <w:r>
                <w:rPr>
                  <w:rFonts w:hint="eastAsia" w:ascii="Calibri" w:hAnsi="Calibri" w:eastAsia="宋体" w:cs="Times New Roman"/>
                </w:rPr>
                <w:t>FPGA程序</w:t>
              </w:r>
            </w:ins>
            <w:ins w:id="234" w:author="王斌" w:date="2014-02-19T13:26:00Z">
              <w:r>
                <w:rPr>
                  <w:rFonts w:hint="eastAsia" w:ascii="Calibri" w:hAnsi="Calibri" w:eastAsia="宋体" w:cs="Times New Roman"/>
                </w:rPr>
                <w:t>当前版本号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235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36" w:author="王斌" w:date="2014-02-19T13:26:00Z">
              <w:r>
                <w:rPr>
                  <w:rFonts w:hint="eastAsia" w:ascii="Calibri" w:hAnsi="Calibri" w:eastAsia="宋体" w:cs="Times New Roman"/>
                </w:rPr>
                <w:t>R</w:t>
              </w:r>
            </w:ins>
          </w:p>
        </w:tc>
        <w:tc>
          <w:tcPr>
            <w:tcW w:w="1842" w:type="dxa"/>
            <w:shd w:val="clear" w:color="auto" w:fill="D9D9D9"/>
            <w:vAlign w:val="top"/>
            <w:tcPrChange w:id="237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38" w:author="王斌" w:date="2014-02-19T13:26:00Z">
              <w:r>
                <w:rPr>
                  <w:rFonts w:hint="eastAsia" w:ascii="Calibri" w:hAnsi="Calibri" w:eastAsia="宋体" w:cs="Times New Roman"/>
                </w:rPr>
                <w:t xml:space="preserve">32 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39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60" w:hRule="atLeast"/>
        </w:trPr>
        <w:tc>
          <w:tcPr>
            <w:tcW w:w="1242" w:type="dxa"/>
            <w:shd w:val="clear" w:color="auto" w:fill="D9D9D9"/>
            <w:vAlign w:val="top"/>
            <w:tcPrChange w:id="240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0x60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4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codestream_kind</w:t>
            </w:r>
          </w:p>
        </w:tc>
        <w:tc>
          <w:tcPr>
            <w:tcW w:w="3827" w:type="dxa"/>
            <w:shd w:val="clear" w:color="auto" w:fill="D9D9D9"/>
            <w:vAlign w:val="top"/>
            <w:tcPrChange w:id="242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码流类型</w:t>
            </w:r>
          </w:p>
        </w:tc>
        <w:tc>
          <w:tcPr>
            <w:tcW w:w="993" w:type="dxa"/>
            <w:shd w:val="clear" w:color="auto" w:fill="D9D9D9"/>
            <w:vAlign w:val="top"/>
            <w:tcPrChange w:id="24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4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45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46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0x64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47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48" w:author="王斌" w:date="2014-02-19T11:52:00Z">
              <w:r>
                <w:rPr>
                  <w:rFonts w:ascii="Calibri" w:hAnsi="Calibri" w:eastAsia="宋体" w:cs="Times New Roman"/>
                </w:rPr>
                <w:delText>audio_channel_num</w:delText>
              </w:r>
            </w:del>
          </w:p>
        </w:tc>
        <w:tc>
          <w:tcPr>
            <w:tcW w:w="3827" w:type="dxa"/>
            <w:shd w:val="clear" w:color="auto" w:fill="D9D9D9"/>
            <w:vAlign w:val="top"/>
            <w:tcPrChange w:id="249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ins w:id="250" w:author="王斌" w:date="2014-02-19T13:29:00Z"/>
                <w:rFonts w:ascii="Calibri" w:hAnsi="Calibri" w:eastAsia="宋体" w:cs="Times New Roman"/>
              </w:rPr>
            </w:pPr>
            <w:del w:id="251" w:author="王斌" w:date="2014-02-19T11:52:00Z">
              <w:r>
                <w:rPr>
                  <w:rFonts w:hint="eastAsia" w:ascii="Calibri" w:hAnsi="Calibri" w:eastAsia="宋体" w:cs="Times New Roman"/>
                </w:rPr>
                <w:delText>音频通道数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252" w:author="王斌" w:date="2014-02-19T13:29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25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54" w:author="王斌" w:date="2014-02-19T11:52:00Z">
              <w:r>
                <w:rPr>
                  <w:rFonts w:hint="eastAsia" w:ascii="Calibri" w:hAnsi="Calibri" w:eastAsia="宋体" w:cs="Times New Roman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/>
            <w:vAlign w:val="top"/>
            <w:tcPrChange w:id="255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56" w:author="王斌" w:date="2014-02-19T11:52:00Z">
              <w:r>
                <w:rPr>
                  <w:rFonts w:hint="eastAsia" w:ascii="Calibri" w:hAnsi="Calibri" w:eastAsia="宋体" w:cs="Times New Roman"/>
                </w:rPr>
                <w:delText>32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57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07" w:hRule="atLeast"/>
        </w:trPr>
        <w:tc>
          <w:tcPr>
            <w:tcW w:w="1242" w:type="dxa"/>
            <w:shd w:val="clear" w:color="auto" w:fill="D9D9D9"/>
            <w:vAlign w:val="top"/>
            <w:tcPrChange w:id="258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0x68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5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60" w:author="王斌" w:date="2014-02-19T11:52:00Z">
              <w:r>
                <w:rPr>
                  <w:rFonts w:ascii="Calibri" w:hAnsi="Calibri" w:eastAsia="宋体" w:cs="Times New Roman"/>
                </w:rPr>
                <w:delText>audio_freq</w:delText>
              </w:r>
            </w:del>
          </w:p>
        </w:tc>
        <w:tc>
          <w:tcPr>
            <w:tcW w:w="3827" w:type="dxa"/>
            <w:shd w:val="clear" w:color="auto" w:fill="D9D9D9"/>
            <w:vAlign w:val="top"/>
            <w:tcPrChange w:id="261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ins w:id="262" w:author="王斌" w:date="2014-02-19T13:26:00Z"/>
                <w:rFonts w:ascii="Calibri" w:hAnsi="Calibri" w:eastAsia="宋体" w:cs="Times New Roman"/>
              </w:rPr>
            </w:pPr>
            <w:del w:id="263" w:author="王斌" w:date="2014-02-19T11:52:00Z">
              <w:r>
                <w:rPr>
                  <w:rFonts w:ascii="Calibri" w:hAnsi="Calibri" w:eastAsia="宋体" w:cs="Times New Roman"/>
                </w:rPr>
                <w:delText>A</w:delText>
              </w:r>
            </w:del>
            <w:del w:id="264" w:author="王斌" w:date="2014-02-19T11:52:00Z">
              <w:r>
                <w:rPr>
                  <w:rFonts w:hint="eastAsia" w:ascii="Calibri" w:hAnsi="Calibri" w:eastAsia="宋体" w:cs="Times New Roman"/>
                </w:rPr>
                <w:delText>udio frequency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265" w:author="王斌" w:date="2014-02-19T13:26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26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67" w:author="王斌" w:date="2014-02-19T11:52:00Z">
              <w:r>
                <w:rPr>
                  <w:rFonts w:hint="eastAsia" w:ascii="Calibri" w:hAnsi="Calibri" w:eastAsia="宋体" w:cs="Times New Roman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/>
            <w:vAlign w:val="top"/>
            <w:tcPrChange w:id="268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269" w:author="王斌" w:date="2014-02-19T11:52:00Z">
              <w:r>
                <w:rPr>
                  <w:rFonts w:hint="eastAsia" w:ascii="Calibri" w:hAnsi="Calibri" w:eastAsia="宋体" w:cs="Times New Roman"/>
                </w:rPr>
                <w:delText>32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7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516" w:hRule="atLeast"/>
        </w:trPr>
        <w:tc>
          <w:tcPr>
            <w:tcW w:w="1242" w:type="dxa"/>
            <w:shd w:val="clear" w:color="auto" w:fill="D9D9D9"/>
            <w:vAlign w:val="top"/>
            <w:tcPrChange w:id="27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0x6c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72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273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保留</w:t>
            </w:r>
          </w:p>
        </w:tc>
        <w:tc>
          <w:tcPr>
            <w:tcW w:w="993" w:type="dxa"/>
            <w:shd w:val="clear" w:color="auto" w:fill="D9D9D9"/>
            <w:vAlign w:val="top"/>
            <w:tcPrChange w:id="274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275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7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7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0x70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78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jpeg_video_delay_num</w:t>
            </w:r>
          </w:p>
        </w:tc>
        <w:tc>
          <w:tcPr>
            <w:tcW w:w="3827" w:type="dxa"/>
            <w:shd w:val="clear" w:color="auto" w:fill="D9D9D9"/>
            <w:vAlign w:val="top"/>
            <w:tcPrChange w:id="279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JPEG视频输出延时控制</w:t>
            </w:r>
          </w:p>
        </w:tc>
        <w:tc>
          <w:tcPr>
            <w:tcW w:w="993" w:type="dxa"/>
            <w:shd w:val="clear" w:color="auto" w:fill="D9D9D9"/>
            <w:vAlign w:val="top"/>
            <w:tcPrChange w:id="280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81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82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83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0x74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84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jpeg_audio_delay_num</w:t>
            </w:r>
          </w:p>
        </w:tc>
        <w:tc>
          <w:tcPr>
            <w:tcW w:w="3827" w:type="dxa"/>
            <w:shd w:val="clear" w:color="auto" w:fill="D9D9D9"/>
            <w:vAlign w:val="top"/>
            <w:tcPrChange w:id="285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JPEG音频输出延时控制</w:t>
            </w:r>
          </w:p>
        </w:tc>
        <w:tc>
          <w:tcPr>
            <w:tcW w:w="993" w:type="dxa"/>
            <w:shd w:val="clear" w:color="auto" w:fill="D9D9D9"/>
            <w:vAlign w:val="top"/>
            <w:tcPrChange w:id="28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87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88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89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0x78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90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mpeg_video_delay_num</w:t>
            </w:r>
          </w:p>
        </w:tc>
        <w:tc>
          <w:tcPr>
            <w:tcW w:w="3827" w:type="dxa"/>
            <w:shd w:val="clear" w:color="auto" w:fill="D9D9D9"/>
            <w:vAlign w:val="top"/>
            <w:tcPrChange w:id="291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MPEG视频输出延时控制</w:t>
            </w:r>
          </w:p>
        </w:tc>
        <w:tc>
          <w:tcPr>
            <w:tcW w:w="993" w:type="dxa"/>
            <w:shd w:val="clear" w:color="auto" w:fill="D9D9D9"/>
            <w:vAlign w:val="top"/>
            <w:tcPrChange w:id="29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93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94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295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0x7c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296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mpeg_audio_delay_num</w:t>
            </w:r>
          </w:p>
        </w:tc>
        <w:tc>
          <w:tcPr>
            <w:tcW w:w="3827" w:type="dxa"/>
            <w:shd w:val="clear" w:color="auto" w:fill="D9D9D9"/>
            <w:vAlign w:val="top"/>
            <w:tcPrChange w:id="29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MPEG音频输出延时控制</w:t>
            </w:r>
          </w:p>
        </w:tc>
        <w:tc>
          <w:tcPr>
            <w:tcW w:w="993" w:type="dxa"/>
            <w:shd w:val="clear" w:color="auto" w:fill="D9D9D9"/>
            <w:vAlign w:val="top"/>
            <w:tcPrChange w:id="29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29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0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30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0x80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02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frame_in_ddr</w:t>
            </w:r>
          </w:p>
        </w:tc>
        <w:tc>
          <w:tcPr>
            <w:tcW w:w="3827" w:type="dxa"/>
            <w:shd w:val="clear" w:color="auto" w:fill="D9D9D9"/>
            <w:vAlign w:val="top"/>
            <w:tcPrChange w:id="303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DDR缓存帧数控制</w:t>
            </w:r>
          </w:p>
        </w:tc>
        <w:tc>
          <w:tcPr>
            <w:tcW w:w="993" w:type="dxa"/>
            <w:shd w:val="clear" w:color="auto" w:fill="D9D9D9"/>
            <w:vAlign w:val="top"/>
            <w:tcPrChange w:id="304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305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0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30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0x84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08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09" w:author="王斌" w:date="2014-02-19T16:58:00Z">
              <w:r>
                <w:rPr>
                  <w:rFonts w:ascii="Calibri" w:hAnsi="Calibri" w:eastAsia="宋体" w:cs="Times New Roman"/>
                </w:rPr>
                <w:delText>left_eye_white_line</w:delText>
              </w:r>
            </w:del>
          </w:p>
        </w:tc>
        <w:tc>
          <w:tcPr>
            <w:tcW w:w="3827" w:type="dxa"/>
            <w:shd w:val="clear" w:color="auto" w:fill="D9D9D9"/>
            <w:vAlign w:val="top"/>
            <w:tcPrChange w:id="31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11" w:author="王斌" w:date="2014-02-19T16:58:00Z">
              <w:r>
                <w:rPr>
                  <w:rFonts w:hint="eastAsia" w:ascii="Calibri" w:hAnsi="Calibri" w:eastAsia="宋体" w:cs="Times New Roman"/>
                </w:rPr>
                <w:delText>3D左右眼信号交织控制</w:delText>
              </w:r>
            </w:del>
          </w:p>
        </w:tc>
        <w:tc>
          <w:tcPr>
            <w:tcW w:w="993" w:type="dxa"/>
            <w:shd w:val="clear" w:color="auto" w:fill="D9D9D9"/>
            <w:vAlign w:val="top"/>
            <w:tcPrChange w:id="31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13" w:author="王斌" w:date="2014-02-19T16:58:00Z">
              <w:r>
                <w:rPr>
                  <w:rFonts w:hint="eastAsia" w:ascii="Calibri" w:hAnsi="Calibri" w:eastAsia="宋体" w:cs="Times New Roman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/>
            <w:vAlign w:val="top"/>
            <w:tcPrChange w:id="31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15" w:author="王斌" w:date="2014-02-19T16:58:00Z">
              <w:r>
                <w:rPr>
                  <w:rFonts w:hint="eastAsia" w:ascii="Calibri" w:hAnsi="Calibri" w:eastAsia="宋体" w:cs="Times New Roman"/>
                </w:rPr>
                <w:delText>32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1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31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0x88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18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19" w:author="王斌" w:date="2014-02-19T16:58:00Z">
              <w:r>
                <w:rPr>
                  <w:rFonts w:ascii="Calibri" w:hAnsi="Calibri" w:eastAsia="宋体" w:cs="Times New Roman"/>
                </w:rPr>
                <w:delText>right_eye_white_line</w:delText>
              </w:r>
            </w:del>
          </w:p>
        </w:tc>
        <w:tc>
          <w:tcPr>
            <w:tcW w:w="3827" w:type="dxa"/>
            <w:shd w:val="clear" w:color="auto" w:fill="D9D9D9"/>
            <w:vAlign w:val="top"/>
            <w:tcPrChange w:id="32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21" w:author="王斌" w:date="2014-02-19T16:58:00Z">
              <w:r>
                <w:rPr>
                  <w:rFonts w:hint="eastAsia" w:ascii="Calibri" w:hAnsi="Calibri" w:eastAsia="宋体" w:cs="Times New Roman"/>
                </w:rPr>
                <w:delText>3D左右眼信号交织控制</w:delText>
              </w:r>
            </w:del>
          </w:p>
        </w:tc>
        <w:tc>
          <w:tcPr>
            <w:tcW w:w="993" w:type="dxa"/>
            <w:shd w:val="clear" w:color="auto" w:fill="D9D9D9"/>
            <w:vAlign w:val="top"/>
            <w:tcPrChange w:id="32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23" w:author="王斌" w:date="2014-02-19T16:58:00Z">
              <w:r>
                <w:rPr>
                  <w:rFonts w:hint="eastAsia" w:ascii="Calibri" w:hAnsi="Calibri" w:eastAsia="宋体" w:cs="Times New Roman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/>
            <w:vAlign w:val="top"/>
            <w:tcPrChange w:id="324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25" w:author="王斌" w:date="2014-02-19T16:58:00Z">
              <w:r>
                <w:rPr>
                  <w:rFonts w:hint="eastAsia" w:ascii="Calibri" w:hAnsi="Calibri" w:eastAsia="宋体" w:cs="Times New Roman"/>
                </w:rPr>
                <w:delText>32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2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32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28" w:author="王斌" w:date="2014-02-19T13:27:00Z">
              <w:r>
                <w:rPr>
                  <w:rFonts w:hint="eastAsia" w:ascii="Calibri" w:hAnsi="Calibri" w:eastAsia="宋体" w:cs="Times New Roman"/>
                </w:rPr>
                <w:t>0x8c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2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33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31" w:author="王斌" w:date="2014-02-19T13:27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33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333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34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335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0x90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36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slave_sync_sel</w:t>
            </w:r>
          </w:p>
        </w:tc>
        <w:tc>
          <w:tcPr>
            <w:tcW w:w="3827" w:type="dxa"/>
            <w:shd w:val="clear" w:color="auto" w:fill="D9D9D9"/>
            <w:vAlign w:val="top"/>
            <w:tcPrChange w:id="33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主从板同步控制</w:t>
            </w:r>
          </w:p>
        </w:tc>
        <w:tc>
          <w:tcPr>
            <w:tcW w:w="993" w:type="dxa"/>
            <w:shd w:val="clear" w:color="auto" w:fill="D9D9D9"/>
            <w:vAlign w:val="top"/>
            <w:tcPrChange w:id="33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33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4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60" w:hRule="atLeast"/>
        </w:trPr>
        <w:tc>
          <w:tcPr>
            <w:tcW w:w="1242" w:type="dxa"/>
            <w:shd w:val="clear" w:color="auto" w:fill="D9D9D9"/>
            <w:vAlign w:val="top"/>
            <w:tcPrChange w:id="34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0x94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42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del w:id="343" w:author="王斌" w:date="2014-02-21T13:39:00Z">
              <w:r>
                <w:rPr>
                  <w:rFonts w:ascii="Calibri" w:hAnsi="Calibri" w:eastAsia="宋体" w:cs="Times New Roman"/>
                </w:rPr>
                <w:delText>S</w:delText>
              </w:r>
            </w:del>
            <w:del w:id="344" w:author="王斌" w:date="2014-02-21T13:39:00Z">
              <w:r>
                <w:rPr>
                  <w:rFonts w:hint="eastAsia" w:ascii="Calibri" w:hAnsi="Calibri" w:eastAsia="宋体" w:cs="Times New Roman"/>
                </w:rPr>
                <w:delText>et_</w:delText>
              </w:r>
            </w:del>
            <w:r>
              <w:rPr>
                <w:rFonts w:hint="eastAsia" w:ascii="Calibri" w:hAnsi="Calibri" w:eastAsia="宋体" w:cs="Times New Roman"/>
              </w:rPr>
              <w:t>aux_fpga</w:t>
            </w:r>
            <w:ins w:id="345" w:author="王斌" w:date="2014-02-21T13:39:00Z">
              <w:r>
                <w:rPr>
                  <w:rFonts w:hint="eastAsia" w:ascii="Calibri" w:hAnsi="Calibri" w:eastAsia="宋体" w:cs="Times New Roman"/>
                </w:rPr>
                <w:t>_CTL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346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设置辅助FPGA 参数（SPARTAN6）</w:t>
            </w:r>
            <w:ins w:id="347" w:author="王斌" w:date="2014-02-21T13:39:00Z">
              <w:r>
                <w:rPr>
                  <w:rFonts w:hint="eastAsia" w:ascii="Calibri" w:hAnsi="Calibri" w:eastAsia="宋体" w:cs="Times New Roman"/>
                </w:rPr>
                <w:t>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34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842" w:type="dxa"/>
            <w:shd w:val="clear" w:color="auto" w:fill="D9D9D9"/>
            <w:vAlign w:val="top"/>
            <w:tcPrChange w:id="34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5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45" w:hRule="atLeast"/>
        </w:trPr>
        <w:tc>
          <w:tcPr>
            <w:tcW w:w="1242" w:type="dxa"/>
            <w:shd w:val="clear" w:color="auto" w:fill="D9D9D9"/>
            <w:vAlign w:val="top"/>
            <w:tcPrChange w:id="35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52" w:author="王斌" w:date="2014-02-19T13:29:00Z">
              <w:r>
                <w:rPr>
                  <w:rFonts w:hint="eastAsia" w:ascii="Calibri" w:hAnsi="Calibri" w:eastAsia="宋体" w:cs="Times New Roman"/>
                </w:rPr>
                <w:t>0x98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5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35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55" w:author="王斌" w:date="2014-02-19T13:29:00Z">
              <w:r>
                <w:rPr>
                  <w:rFonts w:hint="eastAsia" w:ascii="Calibri" w:hAnsi="Calibri" w:eastAsia="宋体" w:cs="Times New Roman"/>
                  <w:color w:val="000000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35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357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58" w:author="王斌" w:date="2014-02-19T13:29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64" w:hRule="atLeast"/>
          <w:trPrChange w:id="358" w:author="王斌" w:date="2014-02-19T13:29:00Z">
            <w:trPr>
              <w:trHeight w:val="264" w:hRule="atLeast"/>
            </w:trPr>
          </w:trPrChange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359" w:author="王斌" w:date="2014-02-19T13:29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60" w:author="王斌" w:date="2014-02-19T13:29:00Z">
              <w:r>
                <w:rPr>
                  <w:rFonts w:hint="eastAsia" w:ascii="Calibri" w:hAnsi="Calibri" w:eastAsia="宋体" w:cs="Times New Roman"/>
                </w:rPr>
                <w:t>0x9c</w:t>
              </w:r>
            </w:ins>
          </w:p>
        </w:tc>
        <w:tc>
          <w:tcPr>
            <w:tcW w:w="2410" w:type="dxa"/>
            <w:gridSpan w:val="2"/>
            <w:tcBorders>
              <w:bottom w:val="single" w:color="auto" w:sz="4" w:space="0"/>
            </w:tcBorders>
            <w:shd w:val="clear" w:color="auto" w:fill="D9D9D9"/>
            <w:vAlign w:val="top"/>
            <w:tcPrChange w:id="361" w:author="王斌" w:date="2014-02-19T13:29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62" w:author="王斌" w:date="2014-02-21T17:21:00Z">
              <w:r>
                <w:rPr>
                  <w:rFonts w:ascii="Calibri" w:hAnsi="Calibri" w:eastAsia="宋体" w:cs="Times New Roman"/>
                </w:rPr>
                <w:t>T</w:t>
              </w:r>
            </w:ins>
            <w:ins w:id="363" w:author="王斌" w:date="2014-02-21T17:21:00Z">
              <w:r>
                <w:rPr>
                  <w:rFonts w:hint="eastAsia" w:ascii="Calibri" w:hAnsi="Calibri" w:eastAsia="宋体" w:cs="Times New Roman"/>
                </w:rPr>
                <w:t>imecode</w:t>
              </w:r>
            </w:ins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364" w:author="王斌" w:date="2014-02-19T13:29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ins w:id="365" w:author="王斌" w:date="2014-02-21T17:21:00Z">
              <w:r>
                <w:rPr>
                  <w:rFonts w:hint="eastAsia" w:ascii="Calibri" w:hAnsi="Calibri" w:eastAsia="宋体" w:cs="Times New Roman"/>
                  <w:color w:val="000000"/>
                </w:rPr>
                <w:t xml:space="preserve">时间码，记录当前播放的 小时、分钟、秒、帧数 </w:t>
              </w:r>
            </w:ins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366" w:author="王斌" w:date="2014-02-19T13:29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67" w:author="王斌" w:date="2014-02-21T17:21:00Z">
              <w:r>
                <w:rPr>
                  <w:rFonts w:hint="eastAsia" w:ascii="Calibri" w:hAnsi="Calibri" w:eastAsia="宋体" w:cs="Times New Roman"/>
                </w:rPr>
                <w:t xml:space="preserve">W/R </w:t>
              </w:r>
            </w:ins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368" w:author="王斌" w:date="2014-02-19T13:29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69" w:author="王斌" w:date="2014-02-21T17:21:00Z">
              <w:r>
                <w:rPr>
                  <w:rFonts w:hint="eastAsia" w:ascii="Calibri" w:hAnsi="Calibri" w:eastAsia="宋体" w:cs="Times New Roman"/>
                </w:rPr>
                <w:t>32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70" w:author="王斌" w:date="2014-02-19T13:29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00" w:hRule="atLeast"/>
          <w:trPrChange w:id="370" w:author="王斌" w:date="2014-02-19T13:29:00Z">
            <w:trPr>
              <w:trHeight w:val="300" w:hRule="atLeast"/>
            </w:trPr>
          </w:trPrChange>
        </w:trPr>
        <w:tc>
          <w:tcPr>
            <w:tcW w:w="10314" w:type="dxa"/>
            <w:gridSpan w:val="6"/>
            <w:shd w:val="clear" w:color="auto" w:fill="548DD4"/>
            <w:vAlign w:val="top"/>
            <w:tcPrChange w:id="371" w:author="王斌" w:date="2014-02-19T13:29:00Z">
              <w:tcPr>
                <w:tcW w:w="10314" w:type="dxa"/>
                <w:gridSpan w:val="6"/>
                <w:shd w:val="clear" w:color="auto" w:fill="D9D9D9"/>
                <w:vAlign w:val="top"/>
              </w:tcPr>
            </w:tcPrChange>
          </w:tcPr>
          <w:p>
            <w:pPr>
              <w:jc w:val="center"/>
              <w:rPr>
                <w:ins w:id="373" w:author="王斌" w:date="2014-02-19T13:27:00Z"/>
                <w:rFonts w:ascii="Calibri" w:hAnsi="Calibri" w:eastAsia="宋体" w:cs="Times New Roman"/>
              </w:rPr>
              <w:pPrChange w:id="372" w:author="王斌" w:date="2014-02-19T13:32:00Z">
                <w:pPr/>
              </w:pPrChange>
            </w:pPr>
            <w:ins w:id="374" w:author="王斌" w:date="2014-02-19T11:52:00Z">
              <w:r>
                <w:rPr>
                  <w:rFonts w:hint="eastAsia" w:ascii="Calibri" w:hAnsi="Calibri" w:eastAsia="宋体" w:cs="Times New Roman"/>
                </w:rPr>
                <w:t>音频控制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75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8" w:hRule="atLeast"/>
        </w:trPr>
        <w:tc>
          <w:tcPr>
            <w:tcW w:w="1242" w:type="dxa"/>
            <w:shd w:val="clear" w:color="auto" w:fill="D9D9D9"/>
            <w:vAlign w:val="top"/>
            <w:tcPrChange w:id="376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77" w:author="王斌" w:date="2014-02-19T13:3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  <w:ins w:id="378" w:author="王斌" w:date="2014-02-19T11:53:00Z">
              <w:r>
                <w:rPr>
                  <w:rFonts w:hint="eastAsia" w:ascii="Calibri" w:hAnsi="Calibri" w:eastAsia="宋体" w:cs="Times New Roman"/>
                </w:rPr>
                <w:t>xa0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7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80" w:author="王斌" w:date="2014-02-19T11:53:00Z">
              <w:r>
                <w:rPr>
                  <w:rFonts w:ascii="Calibri" w:hAnsi="Calibri" w:eastAsia="宋体" w:cs="Times New Roman"/>
                </w:rPr>
                <w:t>audio_setup_delay_CTL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381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82" w:author="王斌" w:date="2014-02-19T11:54:00Z">
              <w:r>
                <w:rPr>
                  <w:rFonts w:hint="eastAsia" w:ascii="Calibri" w:hAnsi="Calibri" w:eastAsia="宋体" w:cs="Times New Roman"/>
                </w:rPr>
                <w:t>音频输出延时（相对于视频）控制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383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84" w:author="王斌" w:date="2014-02-19T11:54:00Z">
              <w:r>
                <w:rPr>
                  <w:rFonts w:hint="eastAsia" w:ascii="Calibri" w:hAnsi="Calibri" w:eastAsia="宋体" w:cs="Times New Roman"/>
                </w:rPr>
                <w:t>W</w:t>
              </w:r>
            </w:ins>
            <w:ins w:id="385" w:author="王斌" w:date="2014-02-19T11:56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842" w:type="dxa"/>
            <w:shd w:val="clear" w:color="auto" w:fill="D9D9D9"/>
            <w:vAlign w:val="top"/>
            <w:tcPrChange w:id="386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87" w:author="王斌" w:date="2014-02-19T11:54:00Z">
              <w:r>
                <w:rPr>
                  <w:rFonts w:hint="eastAsia" w:ascii="Calibri" w:hAnsi="Calibri" w:eastAsia="宋体" w:cs="Times New Roman"/>
                </w:rPr>
                <w:t>32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388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  <w:tcPrChange w:id="389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90" w:author="王斌" w:date="2014-02-19T11:54:00Z">
              <w:r>
                <w:rPr>
                  <w:rFonts w:hint="eastAsia" w:ascii="Calibri" w:hAnsi="Calibri" w:eastAsia="宋体" w:cs="Times New Roman"/>
                </w:rPr>
                <w:t>0xa4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391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92" w:author="王斌" w:date="2014-02-19T11:54:00Z">
              <w:r>
                <w:rPr>
                  <w:rFonts w:ascii="Calibri" w:hAnsi="Calibri" w:eastAsia="宋体" w:cs="Times New Roman"/>
                </w:rPr>
                <w:t>audio_setup_delay_</w:t>
              </w:r>
            </w:ins>
            <w:ins w:id="393" w:author="王斌" w:date="2014-02-19T11:54:00Z">
              <w:r>
                <w:rPr>
                  <w:rFonts w:hint="eastAsia" w:ascii="Calibri" w:hAnsi="Calibri" w:eastAsia="宋体" w:cs="Times New Roman"/>
                </w:rPr>
                <w:t>VALUE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39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95" w:author="王斌" w:date="2014-02-19T11:54:00Z">
              <w:r>
                <w:rPr>
                  <w:rFonts w:hint="eastAsia" w:ascii="Calibri" w:hAnsi="Calibri" w:eastAsia="宋体" w:cs="Times New Roman"/>
                </w:rPr>
                <w:t xml:space="preserve">音频输出延时值 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396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397" w:author="王斌" w:date="2014-02-19T11:54:00Z">
              <w:r>
                <w:rPr>
                  <w:rFonts w:hint="eastAsia" w:ascii="Calibri" w:hAnsi="Calibri" w:eastAsia="宋体" w:cs="Times New Roman"/>
                </w:rPr>
                <w:t>w</w:t>
              </w:r>
            </w:ins>
            <w:ins w:id="398" w:author="王斌" w:date="2014-02-19T11:56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842" w:type="dxa"/>
            <w:shd w:val="clear" w:color="auto" w:fill="D9D9D9"/>
            <w:vAlign w:val="top"/>
            <w:tcPrChange w:id="39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00" w:author="王斌" w:date="2014-02-19T11:55:00Z">
              <w:r>
                <w:rPr>
                  <w:rFonts w:hint="eastAsia" w:ascii="Calibri" w:hAnsi="Calibri" w:eastAsia="宋体" w:cs="Times New Roman"/>
                </w:rPr>
                <w:t>32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01" w:author="王斌" w:date="2014-02-19T13:30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40" w:hRule="atLeast"/>
          <w:trPrChange w:id="401" w:author="王斌" w:date="2014-02-19T13:30:00Z">
            <w:trPr>
              <w:trHeight w:val="315" w:hRule="atLeast"/>
            </w:trPr>
          </w:trPrChange>
        </w:trPr>
        <w:tc>
          <w:tcPr>
            <w:tcW w:w="1242" w:type="dxa"/>
            <w:shd w:val="clear" w:color="auto" w:fill="D9D9D9"/>
            <w:vAlign w:val="top"/>
            <w:tcPrChange w:id="402" w:author="王斌" w:date="2014-02-19T13:30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03" w:author="王斌" w:date="2014-02-19T13:37:00Z">
              <w:r>
                <w:rPr>
                  <w:rFonts w:hint="eastAsia" w:ascii="Calibri" w:hAnsi="Calibri" w:eastAsia="宋体" w:cs="Times New Roman"/>
                </w:rPr>
                <w:t>0xa8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04" w:author="王斌" w:date="2014-02-19T13:30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05" w:author="王斌" w:date="2014-02-19T11:57:00Z">
              <w:r>
                <w:rPr>
                  <w:rFonts w:hint="eastAsia"/>
                  <w:sz w:val="24"/>
                </w:rPr>
                <w:t>AUDIO_IN_FREQ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06" w:author="王斌" w:date="2014-02-19T13:30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07" w:author="王斌" w:date="2014-02-19T13:30:00Z">
              <w:r>
                <w:rPr>
                  <w:rFonts w:hint="eastAsia" w:ascii="Calibri" w:hAnsi="Calibri" w:eastAsia="宋体" w:cs="Times New Roman"/>
                </w:rPr>
                <w:t>音频输入源 采样率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08" w:author="王斌" w:date="2014-02-19T13:30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09" w:author="王斌" w:date="2014-02-19T13:30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1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97" w:hRule="atLeast"/>
        </w:trPr>
        <w:tc>
          <w:tcPr>
            <w:tcW w:w="1242" w:type="dxa"/>
            <w:shd w:val="clear" w:color="auto" w:fill="D9D9D9"/>
            <w:vAlign w:val="top"/>
            <w:tcPrChange w:id="41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12" w:author="王斌" w:date="2014-02-19T13:37:00Z">
              <w:r>
                <w:rPr>
                  <w:rFonts w:hint="eastAsia" w:ascii="Calibri" w:hAnsi="Calibri" w:eastAsia="宋体" w:cs="Times New Roman"/>
                </w:rPr>
                <w:t>0xac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1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14" w:author="王斌" w:date="2014-02-19T11:57:00Z">
              <w:r>
                <w:rPr>
                  <w:rFonts w:hint="eastAsia"/>
                  <w:sz w:val="24"/>
                </w:rPr>
                <w:t>AUDIO_OUT_FREQ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15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16" w:author="王斌" w:date="2014-02-19T13:30:00Z">
              <w:r>
                <w:rPr>
                  <w:rFonts w:hint="eastAsia" w:ascii="Calibri" w:hAnsi="Calibri" w:eastAsia="宋体" w:cs="Times New Roman"/>
                </w:rPr>
                <w:t xml:space="preserve">音频输出 </w:t>
              </w:r>
            </w:ins>
            <w:ins w:id="417" w:author="王斌" w:date="2014-02-19T13:31:00Z">
              <w:r>
                <w:rPr>
                  <w:rFonts w:hint="eastAsia" w:ascii="Calibri" w:hAnsi="Calibri" w:eastAsia="宋体" w:cs="Times New Roman"/>
                </w:rPr>
                <w:t>采样率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1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1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2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00" w:hRule="atLeast"/>
        </w:trPr>
        <w:tc>
          <w:tcPr>
            <w:tcW w:w="1242" w:type="dxa"/>
            <w:shd w:val="clear" w:color="auto" w:fill="D9D9D9"/>
            <w:vAlign w:val="top"/>
            <w:tcPrChange w:id="42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22" w:author="王斌" w:date="2014-02-19T13:37:00Z">
              <w:r>
                <w:rPr>
                  <w:rFonts w:hint="eastAsia" w:ascii="Calibri" w:hAnsi="Calibri" w:eastAsia="宋体" w:cs="Times New Roman"/>
                </w:rPr>
                <w:t>0x</w:t>
              </w:r>
            </w:ins>
            <w:ins w:id="423" w:author="王斌" w:date="2014-02-19T13:38:00Z">
              <w:r>
                <w:rPr>
                  <w:rFonts w:hint="eastAsia" w:ascii="Calibri" w:hAnsi="Calibri" w:eastAsia="宋体" w:cs="Times New Roman"/>
                </w:rPr>
                <w:t>b0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24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25" w:author="王斌" w:date="2014-02-19T13:33:00Z">
              <w:r>
                <w:rPr>
                  <w:rFonts w:hint="eastAsia" w:ascii="Calibri" w:hAnsi="Calibri" w:eastAsia="宋体" w:cs="Times New Roman"/>
                </w:rPr>
                <w:t>AUDIO_CHANNEL_NUM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26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27" w:author="王斌" w:date="2014-02-19T13:30:00Z">
              <w:r>
                <w:rPr>
                  <w:rFonts w:hint="eastAsia" w:ascii="Calibri" w:hAnsi="Calibri" w:eastAsia="宋体" w:cs="Times New Roman"/>
                </w:rPr>
                <w:t>音频通道数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2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2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30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03" w:hRule="atLeast"/>
        </w:trPr>
        <w:tc>
          <w:tcPr>
            <w:tcW w:w="1242" w:type="dxa"/>
            <w:shd w:val="clear" w:color="auto" w:fill="D9D9D9"/>
            <w:vAlign w:val="top"/>
            <w:tcPrChange w:id="431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32" w:author="王斌" w:date="2014-02-19T13:38:00Z">
              <w:r>
                <w:rPr>
                  <w:rFonts w:hint="eastAsia" w:ascii="Calibri" w:hAnsi="Calibri" w:eastAsia="宋体" w:cs="Times New Roman"/>
                </w:rPr>
                <w:t>0xb4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3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34" w:author="王斌" w:date="2014-02-19T13:33:00Z">
              <w:r>
                <w:rPr>
                  <w:rFonts w:hint="eastAsia"/>
                  <w:sz w:val="24"/>
                </w:rPr>
                <w:t>Audio</w:t>
              </w:r>
            </w:ins>
            <w:ins w:id="435" w:author="王斌" w:date="2014-02-19T13:32:00Z">
              <w:r>
                <w:rPr>
                  <w:sz w:val="24"/>
                </w:rPr>
                <w:t>ChannelMap</w:t>
              </w:r>
            </w:ins>
            <w:ins w:id="436" w:author="王斌" w:date="2014-02-19T13:33:00Z">
              <w:r>
                <w:rPr>
                  <w:rFonts w:hint="eastAsia"/>
                  <w:sz w:val="24"/>
                </w:rPr>
                <w:t>1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3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38" w:author="王斌" w:date="2014-02-19T13:35:00Z">
              <w:r>
                <w:rPr>
                  <w:rFonts w:hint="eastAsia" w:ascii="Calibri" w:hAnsi="Calibri" w:eastAsia="宋体" w:cs="Times New Roman"/>
                </w:rPr>
                <w:t>JPEG200</w:t>
              </w:r>
            </w:ins>
            <w:ins w:id="439" w:author="王斌" w:date="2014-02-19T13:36:00Z">
              <w:r>
                <w:rPr>
                  <w:rFonts w:hint="eastAsia" w:ascii="Calibri" w:hAnsi="Calibri" w:eastAsia="宋体" w:cs="Times New Roman"/>
                </w:rPr>
                <w:t>0/MPEG 音频声道映射1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40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41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42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06" w:hRule="atLeast"/>
        </w:trPr>
        <w:tc>
          <w:tcPr>
            <w:tcW w:w="1242" w:type="dxa"/>
            <w:shd w:val="clear" w:color="auto" w:fill="D9D9D9"/>
            <w:vAlign w:val="top"/>
            <w:tcPrChange w:id="443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44" w:author="王斌" w:date="2014-02-19T13:38:00Z">
              <w:r>
                <w:rPr>
                  <w:rFonts w:hint="eastAsia" w:ascii="Calibri" w:hAnsi="Calibri" w:eastAsia="宋体" w:cs="Times New Roman"/>
                </w:rPr>
                <w:t>0xb8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45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46" w:author="王斌" w:date="2014-02-19T13:33:00Z">
              <w:r>
                <w:rPr>
                  <w:rFonts w:hint="eastAsia"/>
                  <w:sz w:val="24"/>
                </w:rPr>
                <w:t>Audio</w:t>
              </w:r>
            </w:ins>
            <w:ins w:id="447" w:author="王斌" w:date="2014-02-19T13:33:00Z">
              <w:r>
                <w:rPr>
                  <w:sz w:val="24"/>
                </w:rPr>
                <w:t>ChannelMap</w:t>
              </w:r>
            </w:ins>
            <w:ins w:id="448" w:author="王斌" w:date="2014-02-19T13:33:00Z">
              <w:r>
                <w:rPr>
                  <w:rFonts w:hint="eastAsia"/>
                  <w:sz w:val="24"/>
                </w:rPr>
                <w:t>2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49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50" w:author="王斌" w:date="2014-02-19T13:36:00Z">
              <w:r>
                <w:rPr>
                  <w:rFonts w:hint="eastAsia" w:ascii="Calibri" w:hAnsi="Calibri" w:eastAsia="宋体" w:cs="Times New Roman"/>
                </w:rPr>
                <w:t>JPEG2000/MPEG 音频声道映射2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51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52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53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49" w:hRule="atLeast"/>
        </w:trPr>
        <w:tc>
          <w:tcPr>
            <w:tcW w:w="1242" w:type="dxa"/>
            <w:shd w:val="clear" w:color="auto" w:fill="D9D9D9"/>
            <w:vAlign w:val="top"/>
            <w:tcPrChange w:id="454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55" w:author="王斌" w:date="2014-02-19T13:38:00Z">
              <w:r>
                <w:rPr>
                  <w:rFonts w:hint="eastAsia" w:ascii="Calibri" w:hAnsi="Calibri" w:eastAsia="宋体" w:cs="Times New Roman"/>
                </w:rPr>
                <w:t>0xbc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56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57" w:author="王斌" w:date="2014-02-19T13:34:00Z">
              <w:r>
                <w:rPr>
                  <w:rFonts w:hint="eastAsia"/>
                  <w:sz w:val="24"/>
                </w:rPr>
                <w:t>Audio</w:t>
              </w:r>
            </w:ins>
            <w:ins w:id="458" w:author="王斌" w:date="2014-02-19T13:33:00Z">
              <w:r>
                <w:rPr>
                  <w:sz w:val="24"/>
                </w:rPr>
                <w:t>ChannelM</w:t>
              </w:r>
            </w:ins>
            <w:ins w:id="459" w:author="王斌" w:date="2014-02-19T13:33:00Z">
              <w:r>
                <w:rPr>
                  <w:rFonts w:hint="eastAsia"/>
                  <w:sz w:val="24"/>
                </w:rPr>
                <w:t>ute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6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61" w:author="王斌" w:date="2014-02-19T13:36:00Z">
              <w:r>
                <w:rPr>
                  <w:rFonts w:hint="eastAsia" w:ascii="Calibri" w:hAnsi="Calibri" w:eastAsia="宋体" w:cs="Times New Roman"/>
                </w:rPr>
                <w:t>JPEG2000/MPEG 音频声道静音控制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6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63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64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60" w:hRule="atLeast"/>
        </w:trPr>
        <w:tc>
          <w:tcPr>
            <w:tcW w:w="1242" w:type="dxa"/>
            <w:shd w:val="clear" w:color="auto" w:fill="D9D9D9"/>
            <w:vAlign w:val="top"/>
            <w:tcPrChange w:id="465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66" w:author="王斌" w:date="2014-02-19T13:38:00Z">
              <w:r>
                <w:rPr>
                  <w:rFonts w:hint="eastAsia" w:ascii="Calibri" w:hAnsi="Calibri" w:eastAsia="宋体" w:cs="Times New Roman"/>
                </w:rPr>
                <w:t>0xc0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67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68" w:author="王斌" w:date="2014-02-19T13:33:00Z">
              <w:r>
                <w:rPr>
                  <w:rFonts w:hint="eastAsia" w:ascii="Calibri" w:hAnsi="Calibri" w:eastAsia="宋体" w:cs="Times New Roman"/>
                </w:rPr>
                <w:t>HDMI</w:t>
              </w:r>
            </w:ins>
            <w:ins w:id="469" w:author="王斌" w:date="2014-02-19T13:34:00Z">
              <w:r>
                <w:rPr>
                  <w:rFonts w:hint="eastAsia" w:ascii="Calibri" w:hAnsi="Calibri" w:eastAsia="宋体" w:cs="Times New Roman"/>
                </w:rPr>
                <w:t>AudioChannelMa</w:t>
              </w:r>
            </w:ins>
            <w:ins w:id="470" w:author="王斌" w:date="2014-02-19T13:36:00Z">
              <w:r>
                <w:rPr>
                  <w:rFonts w:hint="eastAsia" w:ascii="Calibri" w:hAnsi="Calibri" w:eastAsia="宋体" w:cs="Times New Roman"/>
                </w:rPr>
                <w:t>pMute</w:t>
              </w:r>
            </w:ins>
          </w:p>
        </w:tc>
        <w:tc>
          <w:tcPr>
            <w:tcW w:w="3827" w:type="dxa"/>
            <w:shd w:val="clear" w:color="auto" w:fill="D9D9D9"/>
            <w:vAlign w:val="top"/>
            <w:tcPrChange w:id="471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72" w:author="王斌" w:date="2014-02-19T13:36:00Z">
              <w:r>
                <w:rPr>
                  <w:rFonts w:hint="eastAsia" w:ascii="Calibri" w:hAnsi="Calibri" w:eastAsia="宋体" w:cs="Times New Roman"/>
                </w:rPr>
                <w:t>HDMI 音频声道映</w:t>
              </w:r>
            </w:ins>
            <w:ins w:id="473" w:author="王斌" w:date="2014-02-19T13:37:00Z">
              <w:r>
                <w:rPr>
                  <w:rFonts w:hint="eastAsia" w:ascii="Calibri" w:hAnsi="Calibri" w:eastAsia="宋体" w:cs="Times New Roman"/>
                </w:rPr>
                <w:t>射和静音控制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74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75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76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30" w:hRule="atLeast"/>
        </w:trPr>
        <w:tc>
          <w:tcPr>
            <w:tcW w:w="1242" w:type="dxa"/>
            <w:shd w:val="clear" w:color="auto" w:fill="D9D9D9"/>
            <w:vAlign w:val="top"/>
            <w:tcPrChange w:id="477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78" w:author="王斌" w:date="2014-02-19T13:38:00Z">
              <w:r>
                <w:rPr>
                  <w:rFonts w:hint="eastAsia" w:ascii="Calibri" w:hAnsi="Calibri" w:eastAsia="宋体" w:cs="Times New Roman"/>
                </w:rPr>
                <w:t>其他</w:t>
              </w:r>
            </w:ins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7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48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481" w:author="王斌" w:date="2014-02-19T13:38:00Z">
              <w:r>
                <w:rPr>
                  <w:rFonts w:hint="eastAsia" w:ascii="Calibri" w:hAnsi="Calibri" w:eastAsia="宋体" w:cs="Times New Roman"/>
                </w:rPr>
                <w:t>保留</w:t>
              </w:r>
            </w:ins>
          </w:p>
        </w:tc>
        <w:tc>
          <w:tcPr>
            <w:tcW w:w="993" w:type="dxa"/>
            <w:shd w:val="clear" w:color="auto" w:fill="D9D9D9"/>
            <w:vAlign w:val="top"/>
            <w:tcPrChange w:id="482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83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84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18" w:hRule="atLeast"/>
        </w:trPr>
        <w:tc>
          <w:tcPr>
            <w:tcW w:w="1242" w:type="dxa"/>
            <w:shd w:val="clear" w:color="auto" w:fill="D9D9D9"/>
            <w:vAlign w:val="top"/>
            <w:tcPrChange w:id="485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486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487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shd w:val="clear" w:color="auto" w:fill="D9D9D9"/>
            <w:vAlign w:val="top"/>
            <w:tcPrChange w:id="488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489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90" w:author="王斌" w:date="2014-02-19T13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66" w:hRule="atLeast"/>
          <w:trPrChange w:id="490" w:author="王斌" w:date="2014-02-19T13:35:00Z">
            <w:trPr>
              <w:trHeight w:val="366" w:hRule="atLeast"/>
            </w:trPr>
          </w:trPrChange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491" w:author="王斌" w:date="2014-02-19T13:35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410" w:type="dxa"/>
            <w:gridSpan w:val="2"/>
            <w:tcBorders>
              <w:bottom w:val="single" w:color="auto" w:sz="4" w:space="0"/>
            </w:tcBorders>
            <w:shd w:val="clear" w:color="auto" w:fill="D9D9D9"/>
            <w:vAlign w:val="top"/>
            <w:tcPrChange w:id="492" w:author="王斌" w:date="2014-02-19T13:35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493" w:author="王斌" w:date="2014-02-19T13:35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494" w:author="王斌" w:date="2014-02-19T13:35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D9D9D9"/>
            <w:vAlign w:val="top"/>
            <w:tcPrChange w:id="495" w:author="王斌" w:date="2014-02-19T13:35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496" w:author="王斌" w:date="2014-02-19T13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555" w:hRule="atLeast"/>
          <w:trPrChange w:id="496" w:author="王斌" w:date="2014-02-19T13:35:00Z">
            <w:trPr>
              <w:trHeight w:val="555" w:hRule="atLeast"/>
            </w:trPr>
          </w:trPrChange>
        </w:trPr>
        <w:tc>
          <w:tcPr>
            <w:tcW w:w="10314" w:type="dxa"/>
            <w:gridSpan w:val="6"/>
            <w:shd w:val="clear" w:color="auto" w:fill="548DD4"/>
            <w:vAlign w:val="top"/>
            <w:tcPrChange w:id="497" w:author="王斌" w:date="2014-02-19T13:35:00Z">
              <w:tcPr>
                <w:tcW w:w="10314" w:type="dxa"/>
                <w:gridSpan w:val="6"/>
                <w:shd w:val="clear" w:color="auto" w:fill="D9D9D9"/>
                <w:vAlign w:val="top"/>
              </w:tcPr>
            </w:tcPrChange>
          </w:tcPr>
          <w:p>
            <w:pPr>
              <w:jc w:val="center"/>
              <w:rPr>
                <w:ins w:id="499" w:author="王斌" w:date="2014-02-19T11:56:00Z"/>
                <w:rFonts w:ascii="Calibri" w:hAnsi="Calibri" w:eastAsia="宋体" w:cs="Times New Roman"/>
              </w:rPr>
              <w:pPrChange w:id="498" w:author="王斌" w:date="2014-02-19T13:35:00Z">
                <w:pPr/>
              </w:pPrChange>
            </w:pPr>
            <w:ins w:id="500" w:author="王斌" w:date="2014-02-19T13:35:00Z">
              <w:r>
                <w:rPr>
                  <w:rFonts w:hint="eastAsia" w:ascii="Calibri" w:hAnsi="Calibri" w:eastAsia="宋体" w:cs="Times New Roman"/>
                </w:rPr>
                <w:t>DEBUG 模式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501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55" w:hRule="atLeast"/>
        </w:trPr>
        <w:tc>
          <w:tcPr>
            <w:tcW w:w="1242" w:type="dxa"/>
            <w:shd w:val="clear" w:color="auto" w:fill="D9D9D9"/>
            <w:vAlign w:val="top"/>
            <w:tcPrChange w:id="502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0xf0</w:t>
            </w: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503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DEBUG</w:t>
            </w:r>
          </w:p>
        </w:tc>
        <w:tc>
          <w:tcPr>
            <w:tcW w:w="3827" w:type="dxa"/>
            <w:shd w:val="clear" w:color="auto" w:fill="D9D9D9"/>
            <w:vAlign w:val="top"/>
            <w:tcPrChange w:id="504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测试模式寄存器</w:t>
            </w:r>
          </w:p>
        </w:tc>
        <w:tc>
          <w:tcPr>
            <w:tcW w:w="993" w:type="dxa"/>
            <w:shd w:val="clear" w:color="auto" w:fill="D9D9D9"/>
            <w:vAlign w:val="top"/>
            <w:tcPrChange w:id="505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506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507" w:author="王斌" w:date="2014-02-19T13:31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90" w:hRule="atLeast"/>
        </w:trPr>
        <w:tc>
          <w:tcPr>
            <w:tcW w:w="1242" w:type="dxa"/>
            <w:shd w:val="clear" w:color="auto" w:fill="D9D9D9"/>
            <w:vAlign w:val="top"/>
            <w:tcPrChange w:id="508" w:author="王斌" w:date="2014-02-19T13:31:00Z">
              <w:tcPr>
                <w:tcW w:w="12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/>
            <w:vAlign w:val="top"/>
            <w:tcPrChange w:id="509" w:author="王斌" w:date="2014-02-19T13:31:00Z">
              <w:tcPr>
                <w:tcW w:w="2410" w:type="dxa"/>
                <w:gridSpan w:val="2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827" w:type="dxa"/>
            <w:shd w:val="clear" w:color="auto" w:fill="D9D9D9"/>
            <w:vAlign w:val="top"/>
            <w:tcPrChange w:id="510" w:author="王斌" w:date="2014-02-19T13:31:00Z">
              <w:tcPr>
                <w:tcW w:w="3827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93" w:type="dxa"/>
            <w:shd w:val="clear" w:color="auto" w:fill="D9D9D9"/>
            <w:vAlign w:val="top"/>
            <w:tcPrChange w:id="511" w:author="王斌" w:date="2014-02-19T13:31:00Z">
              <w:tcPr>
                <w:tcW w:w="993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42" w:type="dxa"/>
            <w:shd w:val="clear" w:color="auto" w:fill="D9D9D9"/>
            <w:vAlign w:val="top"/>
            <w:tcPrChange w:id="512" w:author="王斌" w:date="2014-02-19T13:31:00Z">
              <w:tcPr>
                <w:tcW w:w="1842" w:type="dxa"/>
                <w:shd w:val="clear" w:color="auto" w:fill="D9D9D9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5" w:name="_Toc380590596"/>
      <w:bookmarkStart w:id="16" w:name="_Toc380591170"/>
      <w:bookmarkStart w:id="17" w:name="_Toc380591922"/>
      <w:r>
        <w:rPr>
          <w:rFonts w:hint="eastAsia"/>
        </w:rPr>
        <w:t>三寄存器说明</w:t>
      </w:r>
      <w:bookmarkEnd w:id="15"/>
      <w:bookmarkEnd w:id="16"/>
      <w:bookmarkEnd w:id="17"/>
    </w:p>
    <w:p>
      <w:pPr>
        <w:pStyle w:val="3"/>
      </w:pPr>
      <w:bookmarkStart w:id="18" w:name="_Toc380590597"/>
      <w:bookmarkStart w:id="19" w:name="_Toc380591171"/>
      <w:bookmarkStart w:id="20" w:name="_Toc380591923"/>
      <w:r>
        <w:rPr>
          <w:rFonts w:hint="eastAsia"/>
        </w:rPr>
        <w:t>1  系统总线寄存器</w:t>
      </w:r>
      <w:bookmarkEnd w:id="18"/>
      <w:bookmarkEnd w:id="19"/>
      <w:bookmarkEnd w:id="20"/>
    </w:p>
    <w:p>
      <w:pPr>
        <w:pStyle w:val="4"/>
      </w:pPr>
      <w:bookmarkStart w:id="21" w:name="_Toc380590598"/>
      <w:bookmarkStart w:id="22" w:name="_Toc380591172"/>
      <w:bookmarkStart w:id="23" w:name="_Toc380591924"/>
      <w:r>
        <w:rPr>
          <w:rFonts w:hint="eastAsia"/>
        </w:rPr>
        <w:t>1）DMA 控制寄存器</w:t>
      </w:r>
      <w:bookmarkEnd w:id="21"/>
      <w:bookmarkEnd w:id="22"/>
      <w:bookmarkEnd w:id="23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DMA_CTL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控制寄存器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R/W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1620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86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DMA_START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开始工作控制位；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写1，DMA启动；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写0，无效；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INT_DIS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中断使能控制位：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写1，DMA结束时不产生中断；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写0，DMA结束时产生中断；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/>
    <w:p/>
    <w:p/>
    <w:p>
      <w:pPr>
        <w:pStyle w:val="4"/>
      </w:pPr>
      <w:bookmarkStart w:id="24" w:name="_Toc380590599"/>
      <w:bookmarkStart w:id="25" w:name="_Toc380591173"/>
      <w:bookmarkStart w:id="26" w:name="_Toc380591925"/>
      <w:r>
        <w:rPr>
          <w:rFonts w:hint="eastAsia"/>
        </w:rPr>
        <w:t>2）DMA 状态寄存器</w:t>
      </w:r>
      <w:bookmarkEnd w:id="24"/>
      <w:bookmarkEnd w:id="25"/>
      <w:bookmarkEnd w:id="26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DMA_STS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状态寄存器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R/W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42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1655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1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165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165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DMA_DONE_STS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操作结束状态位：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当一次DMA操作结束时，该位置1；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下一次DMA操作开始时，该位置0；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其他</w:t>
            </w:r>
          </w:p>
        </w:tc>
        <w:tc>
          <w:tcPr>
            <w:tcW w:w="165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保留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4"/>
      </w:pPr>
      <w:bookmarkStart w:id="27" w:name="_Toc380590600"/>
      <w:bookmarkStart w:id="28" w:name="_Toc380591174"/>
      <w:bookmarkStart w:id="29" w:name="_Toc380591926"/>
      <w:r>
        <w:rPr>
          <w:rFonts w:hint="eastAsia"/>
        </w:rPr>
        <w:t>3)  DMA 数据起始地址</w:t>
      </w:r>
      <w:bookmarkEnd w:id="27"/>
      <w:bookmarkEnd w:id="28"/>
      <w:bookmarkEnd w:id="29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DMA_ADDR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数据地址寄存器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R/W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1620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86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0~31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DMA_ADDR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DMA传输的数据在内存中的起始地址，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此地址必须128字节对齐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/>
    <w:p/>
    <w:p/>
    <w:p>
      <w:pPr>
        <w:pStyle w:val="4"/>
      </w:pPr>
      <w:bookmarkStart w:id="30" w:name="_Toc380590601"/>
      <w:bookmarkStart w:id="31" w:name="_Toc380591175"/>
      <w:bookmarkStart w:id="32" w:name="_Toc380591927"/>
      <w:r>
        <w:rPr>
          <w:rFonts w:hint="eastAsia"/>
        </w:rPr>
        <w:t>4)  DMA数据长度寄存器</w:t>
      </w:r>
      <w:bookmarkEnd w:id="30"/>
      <w:bookmarkEnd w:id="31"/>
      <w:bookmarkEnd w:id="32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DMA_LEN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DMA数据长度寄存器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R/W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1620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86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0~23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DMA_LEN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DMA传输的数据长度；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单位：字节；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必须是8字节的倍数；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O</w:t>
            </w:r>
            <w:r>
              <w:rPr>
                <w:rFonts w:hint="eastAsia" w:ascii="Calibri" w:hAnsi="Calibri" w:eastAsia="宋体" w:cs="Times New Roman"/>
              </w:rPr>
              <w:t>thers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保留</w:t>
            </w:r>
          </w:p>
        </w:tc>
        <w:tc>
          <w:tcPr>
            <w:tcW w:w="5760" w:type="dxa"/>
            <w:vAlign w:val="top"/>
          </w:tcPr>
          <w:p>
            <w:pPr>
              <w:ind w:left="643"/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/>
    <w:p/>
    <w:p/>
    <w:p/>
    <w:p/>
    <w:p/>
    <w:p/>
    <w:p/>
    <w:p/>
    <w:p/>
    <w:p/>
    <w:p/>
    <w:p>
      <w:pPr>
        <w:pStyle w:val="4"/>
      </w:pPr>
      <w:bookmarkStart w:id="33" w:name="_Toc380590602"/>
      <w:bookmarkStart w:id="34" w:name="_Toc380591176"/>
      <w:bookmarkStart w:id="35" w:name="_Toc380591928"/>
      <w:r>
        <w:rPr>
          <w:rFonts w:hint="eastAsia"/>
        </w:rPr>
        <w:t>5)  DMA 中断控制寄存器</w:t>
      </w:r>
      <w:bookmarkEnd w:id="33"/>
      <w:bookmarkEnd w:id="34"/>
      <w:bookmarkEnd w:id="35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DMA_INT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中断控制寄存器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R/W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1620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86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INT_CLR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中断清除位；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写1将清除中断；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写0无效；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/>
    <w:p/>
    <w:p/>
    <w:p>
      <w:pPr>
        <w:rPr>
          <w:b/>
        </w:rPr>
      </w:pPr>
      <w:r>
        <w:rPr>
          <w:rFonts w:hint="eastAsia"/>
          <w:b/>
        </w:rPr>
        <w:t>DMA使用流程说明</w:t>
      </w:r>
    </w:p>
    <w:p>
      <w:pPr>
        <w:rPr>
          <w:b/>
        </w:rPr>
      </w:pP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内存中准备一次DMA用到的数据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配置DMA地址寄存器/长度寄存器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配置DMA控制寄存器，开始DMA操作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等待中断产生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得到中断，操作DMA中断控制寄存器，清除中断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重复 0 到4 步骤N次，缓存N帧数据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 w:ascii="Calibri" w:hAnsi="Calibri" w:eastAsia="宋体" w:cs="Times New Roman"/>
        </w:rPr>
        <w:t>播放控制寄存器，开始播放视频帧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 w:ascii="Calibri" w:hAnsi="Calibri" w:eastAsia="宋体" w:cs="Times New Roman"/>
        </w:rPr>
        <w:t>重复0到4，直到视频播放完毕</w:t>
      </w:r>
    </w:p>
    <w:p/>
    <w:p/>
    <w:p/>
    <w:p/>
    <w:p/>
    <w:p/>
    <w:p/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4"/>
      </w:pPr>
      <w:bookmarkStart w:id="36" w:name="_Toc380590603"/>
      <w:bookmarkStart w:id="37" w:name="_Toc380591177"/>
      <w:bookmarkStart w:id="38" w:name="_Toc380591929"/>
      <w:r>
        <w:rPr>
          <w:rFonts w:hint="eastAsia"/>
        </w:rPr>
        <w:t>6)  PCI to  CPU 数据/长度寄存器</w:t>
      </w:r>
      <w:bookmarkEnd w:id="36"/>
      <w:bookmarkEnd w:id="37"/>
      <w:bookmarkEnd w:id="38"/>
    </w:p>
    <w:p>
      <w:pPr>
        <w:rPr>
          <w:rFonts w:ascii="Calibri" w:hAnsi="Calibri" w:eastAsia="宋体" w:cs="Times New Roman"/>
          <w:szCs w:val="21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PCI2CPU_DATA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 到CPU IP包数据缓存地址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PCI2CPU_LEN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 到CPU IP包长度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ind w:left="420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在PCI向CPU端传送数据包之前，应查询</w:t>
      </w:r>
      <w:r>
        <w:rPr>
          <w:rFonts w:hint="eastAsia" w:ascii="Calibri" w:hAnsi="Calibri" w:eastAsia="宋体" w:cs="Times New Roman"/>
          <w:szCs w:val="21"/>
          <w:u w:val="single"/>
        </w:rPr>
        <w:t>状态寄存器</w:t>
      </w:r>
      <w:r>
        <w:rPr>
          <w:rFonts w:hint="eastAsia" w:ascii="Calibri" w:hAnsi="Calibri" w:eastAsia="宋体" w:cs="Times New Roman"/>
          <w:szCs w:val="21"/>
        </w:rPr>
        <w:t>的</w:t>
      </w:r>
      <w:r>
        <w:rPr>
          <w:rFonts w:hint="eastAsia" w:ascii="Calibri" w:hAnsi="Calibri" w:eastAsia="宋体" w:cs="Times New Roman"/>
          <w:kern w:val="0"/>
          <w:szCs w:val="21"/>
          <w:u w:val="single"/>
        </w:rPr>
        <w:t>PCI到CPU数据缓冲空标志</w:t>
      </w:r>
      <w:r>
        <w:rPr>
          <w:rFonts w:hint="eastAsia" w:ascii="Calibri" w:hAnsi="Calibri" w:eastAsia="宋体" w:cs="Times New Roman"/>
          <w:kern w:val="0"/>
          <w:szCs w:val="21"/>
        </w:rPr>
        <w:t>，如果为1，PCI可向</w:t>
      </w:r>
      <w:r>
        <w:rPr>
          <w:rFonts w:hint="eastAsia" w:ascii="Calibri" w:hAnsi="Calibri" w:eastAsia="宋体" w:cs="Times New Roman"/>
        </w:rPr>
        <w:t>PCI2CPU_DATA</w:t>
      </w:r>
      <w:r>
        <w:rPr>
          <w:rFonts w:hint="eastAsia" w:ascii="Calibri" w:hAnsi="Calibri" w:eastAsia="宋体" w:cs="Times New Roman"/>
          <w:szCs w:val="21"/>
        </w:rPr>
        <w:t>写入一个数据包, 最后将数据包的长度写入PCI2CPU_LEN；写入后，CPU端产生中断；</w:t>
      </w:r>
    </w:p>
    <w:p>
      <w:pPr>
        <w:ind w:left="420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CPU端查询到</w:t>
      </w:r>
      <w:r>
        <w:rPr>
          <w:rFonts w:hint="eastAsia"/>
          <w:u w:val="single"/>
        </w:rPr>
        <w:t>中断</w:t>
      </w:r>
      <w:r>
        <w:rPr>
          <w:rFonts w:hint="eastAsia" w:ascii="Calibri" w:hAnsi="Calibri" w:eastAsia="宋体" w:cs="Times New Roman"/>
          <w:szCs w:val="21"/>
          <w:u w:val="single"/>
        </w:rPr>
        <w:t>状态寄存器</w:t>
      </w:r>
      <w:r>
        <w:rPr>
          <w:rFonts w:hint="eastAsia" w:ascii="Calibri" w:hAnsi="Calibri" w:eastAsia="宋体" w:cs="Times New Roman"/>
          <w:szCs w:val="21"/>
        </w:rPr>
        <w:t>的</w:t>
      </w:r>
      <w:r>
        <w:rPr>
          <w:rFonts w:hint="eastAsia" w:ascii="Calibri" w:hAnsi="Calibri" w:eastAsia="宋体" w:cs="Times New Roman"/>
          <w:kern w:val="0"/>
          <w:szCs w:val="21"/>
          <w:u w:val="single"/>
        </w:rPr>
        <w:t>PCI to CPU数据缓冲非空标志</w:t>
      </w:r>
      <w:r>
        <w:rPr>
          <w:rFonts w:hint="eastAsia" w:ascii="Calibri" w:hAnsi="Calibri" w:eastAsia="宋体" w:cs="Times New Roman"/>
          <w:kern w:val="0"/>
          <w:szCs w:val="21"/>
        </w:rPr>
        <w:t>为1时，可根据数据包长度读出该数据包；数据读取完毕后，向</w:t>
      </w:r>
      <w:r>
        <w:rPr>
          <w:rFonts w:hint="eastAsia" w:ascii="Calibri" w:hAnsi="Calibri" w:eastAsia="宋体" w:cs="Times New Roman"/>
        </w:rPr>
        <w:t>PCI2CPU_LEN</w:t>
      </w:r>
      <w:r>
        <w:rPr>
          <w:rFonts w:hint="eastAsia" w:ascii="Calibri" w:hAnsi="Calibri" w:eastAsia="宋体" w:cs="Times New Roman"/>
          <w:kern w:val="0"/>
          <w:szCs w:val="21"/>
        </w:rPr>
        <w:t>写入全0清掉中断。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4"/>
      </w:pPr>
      <w:bookmarkStart w:id="39" w:name="_Toc380590604"/>
      <w:bookmarkStart w:id="40" w:name="_Toc380591178"/>
      <w:bookmarkStart w:id="41" w:name="_Toc380591930"/>
      <w:r>
        <w:rPr>
          <w:rFonts w:hint="eastAsia"/>
        </w:rPr>
        <w:t>7)  CPU to PCI 数据/长度寄存器</w:t>
      </w:r>
      <w:bookmarkEnd w:id="39"/>
      <w:bookmarkEnd w:id="40"/>
      <w:bookmarkEnd w:id="41"/>
    </w:p>
    <w:p>
      <w:pPr>
        <w:rPr>
          <w:rFonts w:ascii="Calibri" w:hAnsi="Calibri" w:eastAsia="宋体" w:cs="Times New Roman"/>
          <w:szCs w:val="21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CPU2PCI_DATA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CPU到PCI  IP包数据缓存地址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CPU2PCI_LEN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CPU 到PCI IP包长度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当CPU端软件向</w:t>
      </w:r>
      <w:r>
        <w:rPr>
          <w:rFonts w:hint="eastAsia" w:ascii="Calibri" w:hAnsi="Calibri" w:eastAsia="宋体" w:cs="Times New Roman"/>
        </w:rPr>
        <w:t>CPU2PCI_DATA</w:t>
      </w:r>
      <w:r>
        <w:rPr>
          <w:rFonts w:hint="eastAsia" w:ascii="Calibri" w:hAnsi="Calibri" w:eastAsia="宋体" w:cs="Times New Roman"/>
          <w:szCs w:val="21"/>
        </w:rPr>
        <w:t>写入一个数据包后，将数据包的长度写入</w:t>
      </w:r>
      <w:r>
        <w:rPr>
          <w:rFonts w:hint="eastAsia" w:ascii="Calibri" w:hAnsi="Calibri" w:eastAsia="宋体" w:cs="Times New Roman"/>
        </w:rPr>
        <w:t>CPU2PCI_LEN</w:t>
      </w:r>
      <w:r>
        <w:rPr>
          <w:rFonts w:hint="eastAsia" w:ascii="Calibri" w:hAnsi="Calibri" w:eastAsia="宋体" w:cs="Times New Roman"/>
          <w:szCs w:val="21"/>
        </w:rPr>
        <w:t>地址；</w:t>
      </w: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写入后，PCI端产生中断；</w:t>
      </w:r>
    </w:p>
    <w:p>
      <w:pPr>
        <w:ind w:firstLine="420"/>
        <w:rPr>
          <w:rFonts w:ascii="Calibri" w:hAnsi="Calibri" w:eastAsia="宋体" w:cs="Times New Roman"/>
          <w:kern w:val="0"/>
          <w:szCs w:val="21"/>
        </w:rPr>
      </w:pPr>
      <w:r>
        <w:rPr>
          <w:rFonts w:hint="eastAsia" w:ascii="Calibri" w:hAnsi="Calibri" w:eastAsia="宋体" w:cs="Times New Roman"/>
          <w:szCs w:val="21"/>
        </w:rPr>
        <w:t>PCI查询到</w:t>
      </w:r>
      <w:r>
        <w:rPr>
          <w:rFonts w:hint="eastAsia"/>
          <w:u w:val="single"/>
        </w:rPr>
        <w:t>中断</w:t>
      </w:r>
      <w:r>
        <w:rPr>
          <w:rFonts w:hint="eastAsia" w:ascii="Calibri" w:hAnsi="Calibri" w:eastAsia="宋体" w:cs="Times New Roman"/>
          <w:szCs w:val="21"/>
          <w:u w:val="single"/>
        </w:rPr>
        <w:t>状态寄存器</w:t>
      </w:r>
      <w:r>
        <w:rPr>
          <w:rFonts w:hint="eastAsia" w:ascii="Calibri" w:hAnsi="Calibri" w:eastAsia="宋体" w:cs="Times New Roman"/>
          <w:szCs w:val="21"/>
        </w:rPr>
        <w:t>的</w:t>
      </w:r>
      <w:r>
        <w:rPr>
          <w:rFonts w:hint="eastAsia" w:ascii="Calibri" w:hAnsi="Calibri" w:eastAsia="宋体" w:cs="Times New Roman"/>
          <w:kern w:val="0"/>
          <w:szCs w:val="21"/>
          <w:u w:val="single"/>
        </w:rPr>
        <w:t>CPUtoPCI数据缓冲非空标志</w:t>
      </w:r>
      <w:r>
        <w:rPr>
          <w:rFonts w:hint="eastAsia" w:ascii="Calibri" w:hAnsi="Calibri" w:eastAsia="宋体" w:cs="Times New Roman"/>
          <w:kern w:val="0"/>
          <w:szCs w:val="21"/>
        </w:rPr>
        <w:t>为1时，可根据数据包长度读出该数据包；</w:t>
      </w:r>
    </w:p>
    <w:p>
      <w:pPr>
        <w:ind w:firstLine="420"/>
        <w:rPr>
          <w:rFonts w:ascii="Calibri" w:hAnsi="Calibri" w:eastAsia="宋体" w:cs="Times New Roman"/>
          <w:color w:val="FF0000"/>
          <w:szCs w:val="21"/>
        </w:rPr>
      </w:pPr>
      <w:r>
        <w:rPr>
          <w:rFonts w:hint="eastAsia" w:ascii="Calibri" w:hAnsi="Calibri" w:eastAsia="宋体" w:cs="Times New Roman"/>
          <w:kern w:val="0"/>
          <w:szCs w:val="21"/>
        </w:rPr>
        <w:t>数据读取完毕后，向</w:t>
      </w:r>
      <w:r>
        <w:rPr>
          <w:rFonts w:hint="eastAsia" w:ascii="Calibri" w:hAnsi="Calibri" w:eastAsia="宋体" w:cs="Times New Roman"/>
        </w:rPr>
        <w:t>CPU2PCI_LEN</w:t>
      </w:r>
      <w:r>
        <w:rPr>
          <w:rFonts w:hint="eastAsia" w:ascii="Calibri" w:hAnsi="Calibri" w:eastAsia="宋体" w:cs="Times New Roman"/>
          <w:kern w:val="0"/>
          <w:szCs w:val="21"/>
        </w:rPr>
        <w:t>写入全0清掉中断。</w:t>
      </w:r>
    </w:p>
    <w:p>
      <w:pPr>
        <w:rPr>
          <w:rFonts w:ascii="Calibri" w:hAnsi="Calibri" w:eastAsia="宋体" w:cs="Times New Roman"/>
        </w:rPr>
      </w:pPr>
    </w:p>
    <w:p/>
    <w:p/>
    <w:p/>
    <w:p/>
    <w:p/>
    <w:p/>
    <w:p/>
    <w:p/>
    <w:p/>
    <w:p/>
    <w:p/>
    <w:p/>
    <w:p/>
    <w:p/>
    <w:p>
      <w:pPr>
        <w:rPr>
          <w:rFonts w:ascii="Calibri" w:hAnsi="Calibri" w:eastAsia="宋体" w:cs="Times New Roman"/>
        </w:rPr>
      </w:pPr>
    </w:p>
    <w:p>
      <w:pPr>
        <w:pStyle w:val="4"/>
      </w:pPr>
      <w:bookmarkStart w:id="42" w:name="_Toc380590605"/>
      <w:bookmarkStart w:id="43" w:name="_Toc380591179"/>
      <w:bookmarkStart w:id="44" w:name="_Toc380591931"/>
      <w:r>
        <w:rPr>
          <w:rFonts w:hint="eastAsia"/>
        </w:rPr>
        <w:t>8)  软件复位控制</w:t>
      </w:r>
      <w:bookmarkEnd w:id="42"/>
      <w:bookmarkEnd w:id="43"/>
      <w:bookmarkEnd w:id="44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SRST_CTL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软件复位控制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ind w:firstLine="315" w:firstLineChars="150"/>
      </w:pPr>
      <w:r>
        <w:rPr>
          <w:rFonts w:ascii="Calibri" w:hAnsi="Calibri" w:eastAsia="宋体" w:cs="Times New Roman"/>
        </w:rPr>
        <w:t xml:space="preserve"> Bit0: </w:t>
      </w:r>
      <w:r>
        <w:rPr>
          <w:rFonts w:hint="eastAsia"/>
        </w:rPr>
        <w:t>写入</w:t>
      </w:r>
      <w:r>
        <w:t>1</w:t>
      </w:r>
      <w:r>
        <w:rPr>
          <w:rFonts w:hint="eastAsia"/>
        </w:rPr>
        <w:t>将产生</w:t>
      </w:r>
      <w:r>
        <w:t>FPGA</w:t>
      </w:r>
      <w:r>
        <w:rPr>
          <w:rFonts w:hint="eastAsia"/>
        </w:rPr>
        <w:t>内部软件复位</w:t>
      </w:r>
      <w:ins w:id="513" w:author="王斌" w:date="2013-11-29T13:08:00Z">
        <w:r>
          <w:rPr>
            <w:rFonts w:hint="eastAsia"/>
          </w:rPr>
          <w:t>,写1复位，写0 取消复位</w:t>
        </w:r>
      </w:ins>
    </w:p>
    <w:p>
      <w:pPr>
        <w:rPr>
          <w:del w:id="514" w:author="王斌" w:date="2013-11-29T13:08:00Z"/>
          <w:rFonts w:ascii="Calibri" w:hAnsi="Calibri" w:eastAsia="宋体" w:cs="Times New Roman"/>
        </w:rPr>
      </w:pPr>
      <w:del w:id="515" w:author="王斌" w:date="2013-11-29T13:08:00Z">
        <w:r>
          <w:rPr>
            <w:rFonts w:hint="eastAsia"/>
          </w:rPr>
          <w:delText>硬件将自动将该位清</w:delText>
        </w:r>
      </w:del>
      <w:del w:id="516" w:author="王斌" w:date="2013-11-29T13:08:00Z">
        <w:r>
          <w:rPr/>
          <w:delText>0</w:delText>
        </w:r>
      </w:del>
      <w:del w:id="517" w:author="王斌" w:date="2013-11-29T13:08:00Z">
        <w:r>
          <w:rPr>
            <w:rFonts w:hint="eastAsia"/>
          </w:rPr>
          <w:delText>，软件写</w:delText>
        </w:r>
      </w:del>
      <w:del w:id="518" w:author="王斌" w:date="2013-11-29T13:08:00Z">
        <w:r>
          <w:rPr/>
          <w:delText>0</w:delText>
        </w:r>
      </w:del>
      <w:del w:id="519" w:author="王斌" w:date="2013-11-29T13:08:00Z">
        <w:r>
          <w:rPr>
            <w:rFonts w:hint="eastAsia"/>
          </w:rPr>
          <w:delText>无效</w:delText>
        </w:r>
      </w:del>
    </w:p>
    <w:p/>
    <w:p/>
    <w:p/>
    <w:p/>
    <w:p>
      <w:pPr>
        <w:pStyle w:val="4"/>
      </w:pPr>
      <w:bookmarkStart w:id="45" w:name="_Toc380590606"/>
      <w:bookmarkStart w:id="46" w:name="_Toc380591180"/>
      <w:bookmarkStart w:id="47" w:name="_Toc380591932"/>
      <w:r>
        <w:rPr>
          <w:rFonts w:hint="eastAsia"/>
        </w:rPr>
        <w:t>9)  中断状态寄存器</w:t>
      </w:r>
      <w:bookmarkEnd w:id="45"/>
      <w:bookmarkEnd w:id="46"/>
      <w:bookmarkEnd w:id="47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INT_STS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中断状态寄存器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16"/>
        <w:tblW w:w="996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2198"/>
        <w:gridCol w:w="5760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4" w:type="dxa"/>
            <w:gridSpan w:val="4"/>
            <w:vAlign w:val="top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CTRL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</w:t>
            </w:r>
          </w:p>
        </w:tc>
        <w:tc>
          <w:tcPr>
            <w:tcW w:w="219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Name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Description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219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DMA_INT_STS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DMA 操作结束时，该位置1，并产生PCIe中断；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清除此中断，参见DMA 相关寄存器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900" w:type="dxa"/>
            <w:vAlign w:val="top"/>
          </w:tcPr>
          <w:p>
            <w:pPr>
              <w:rPr>
                <w:ins w:id="520" w:author="王斌" w:date="2014-03-04T17:10:00Z"/>
                <w:rFonts w:hint="eastAsia" w:ascii="Calibri" w:hAnsi="Calibri" w:eastAsia="宋体" w:cs="Times New Roman"/>
              </w:rPr>
            </w:pPr>
            <w:ins w:id="521" w:author="王斌" w:date="2014-03-04T17:09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19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FIFO_INT_STS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当IP FIFO 不空时，该位置1，并产生PCIe端中断；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此中断不用清除，当FIFO中数据读完时，自动清除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522" w:author="王斌" w:date="2014-03-04T17:10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</w:p>
        </w:tc>
        <w:tc>
          <w:tcPr>
            <w:tcW w:w="219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PCI2ARM_FIFO_EMPTY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PCI 向ARM发送 FIFO 空标志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19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76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/>
    <w:p/>
    <w:p/>
    <w:p/>
    <w:p/>
    <w:p/>
    <w:p/>
    <w:p/>
    <w:p/>
    <w:p>
      <w:pPr>
        <w:pStyle w:val="4"/>
      </w:pPr>
      <w:bookmarkStart w:id="48" w:name="_Toc380590607"/>
      <w:bookmarkStart w:id="49" w:name="_Toc380591181"/>
      <w:bookmarkStart w:id="50" w:name="_Toc380591933"/>
      <w:r>
        <w:rPr>
          <w:rFonts w:hint="eastAsia"/>
        </w:rPr>
        <w:t>10)  OPB总线操作寄存器</w:t>
      </w:r>
      <w:bookmarkEnd w:id="48"/>
      <w:bookmarkEnd w:id="49"/>
      <w:bookmarkEnd w:id="50"/>
    </w:p>
    <w:p>
      <w:pPr>
        <w:ind w:firstLine="405"/>
      </w:pPr>
      <w:r>
        <w:rPr>
          <w:rFonts w:hint="eastAsia"/>
        </w:rPr>
        <w:t>这些寄存器是用来使PCIe端主机操作I</w:t>
      </w:r>
      <w:r>
        <w:t>ntoPix</w:t>
      </w:r>
      <w:r>
        <w:rPr>
          <w:rFonts w:hint="eastAsia"/>
        </w:rPr>
        <w:t xml:space="preserve"> IP核的OPB总线，可对其总线上的寄存器进行读写操作。</w:t>
      </w:r>
    </w:p>
    <w:p>
      <w:pPr>
        <w:ind w:firstLine="405"/>
      </w:pPr>
      <w:r>
        <w:rPr>
          <w:rFonts w:hint="eastAsia"/>
        </w:rPr>
        <w:t>INTOPIX JPEG2000解码核的OPB 寄存器定义参见解码核DATASHEET。</w:t>
      </w:r>
    </w:p>
    <w:p>
      <w:pPr>
        <w:rPr>
          <w:sz w:val="18"/>
          <w:szCs w:val="18"/>
        </w:rPr>
      </w:pP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寄存器：</w:t>
      </w:r>
    </w:p>
    <w:p>
      <w:pPr>
        <w:pStyle w:val="18"/>
        <w:ind w:left="435" w:firstLine="405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&lt;OPB总线地址&gt;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：提供要访问OPB总线的地址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&lt;OPB总线写数据&gt;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：提供写数据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&lt;OPB总线辅助读数据&gt;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：提供给内部逻辑产生读操作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&lt;OPB总线读状态&gt;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：BIT0  提供读操作完成状态 opb_read _rdy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&lt;OPB总线读数据&gt;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：提供从OPB总线读出的数据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操作流程： 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写操作：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&lt;1&gt;  写&lt;OPB总线地址&gt;，提供OPB总线地址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&lt;2&gt;把数据写入&lt;OPB总线写数据&gt;即可</w:t>
      </w: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读操作：   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&lt;1&gt;写&lt;OPB总线地址&gt;，提供OPB总线地址</w:t>
      </w:r>
    </w:p>
    <w:p>
      <w:pPr>
        <w:ind w:firstLine="611" w:firstLineChars="29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&lt;2&gt;读取&lt;OPB总线辅助读数据&gt;，但忽略读进来的数据</w:t>
      </w:r>
    </w:p>
    <w:p>
      <w:pPr>
        <w:ind w:firstLine="611" w:firstLineChars="29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&lt;3&gt;读&lt;OPB辅助读状态&gt;，如果 opb_read_rdy 为1，则OPB总线读操作完成，读取&lt;OPB总线读数据&gt;即可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bookmarkStart w:id="51" w:name="_Toc380590608"/>
      <w:bookmarkStart w:id="52" w:name="_Toc380591182"/>
      <w:bookmarkStart w:id="53" w:name="_Toc380591934"/>
      <w:r>
        <w:rPr>
          <w:rFonts w:hint="eastAsia"/>
        </w:rPr>
        <w:t>11) 内部总线操作寄存器</w:t>
      </w:r>
      <w:bookmarkEnd w:id="51"/>
      <w:bookmarkEnd w:id="52"/>
      <w:bookmarkEnd w:id="53"/>
    </w:p>
    <w:p>
      <w:pPr>
        <w:ind w:left="405"/>
      </w:pPr>
      <w:r>
        <w:rPr>
          <w:rFonts w:hint="eastAsia"/>
        </w:rPr>
        <w:t>这些寄存器是用来使PCIe端主机访问FPGA内部总线上的各寄存器，内部总线上实现了</w:t>
      </w:r>
      <w:r>
        <w:rPr>
          <w:rFonts w:hint="eastAsia"/>
          <w:u w:val="single"/>
        </w:rPr>
        <w:t>IMB板卡音视频播放各功能对应的寄存器</w:t>
      </w:r>
      <w:r>
        <w:rPr>
          <w:rFonts w:hint="eastAsia"/>
        </w:rPr>
        <w:t>，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寄存器：</w:t>
      </w:r>
    </w:p>
    <w:p>
      <w:pPr>
        <w:pStyle w:val="18"/>
        <w:ind w:left="435" w:firstLine="405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地址&gt;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：提供要访问的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寄存器的地址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写数据&gt;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：提供要写入某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寄存器的数据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辅助读数据&gt;：提供给内部逻辑产生读操作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</w:t>
      </w:r>
      <w:r>
        <w:rPr>
          <w:rFonts w:hint="eastAsia"/>
        </w:rPr>
        <w:t>内部总线读</w:t>
      </w:r>
      <w:r>
        <w:rPr>
          <w:rFonts w:hint="eastAsia" w:ascii="宋体" w:hAnsi="宋体" w:eastAsia="宋体"/>
          <w:szCs w:val="21"/>
        </w:rPr>
        <w:t>状态&gt;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：BIT0  提供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读操作完成状态 func_read _rdy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读数据&gt;</w:t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：提供从要访问的</w:t>
      </w:r>
      <w:r>
        <w:rPr>
          <w:rFonts w:hint="eastAsia"/>
        </w:rPr>
        <w:t>内部总线寄存器</w:t>
      </w:r>
      <w:r>
        <w:rPr>
          <w:rFonts w:hint="eastAsia" w:ascii="宋体" w:hAnsi="宋体" w:eastAsia="宋体"/>
          <w:szCs w:val="21"/>
        </w:rPr>
        <w:t>读出的数据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操作流程： </w:t>
      </w:r>
    </w:p>
    <w:p>
      <w:pPr>
        <w:pStyle w:val="18"/>
        <w:ind w:left="435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写操作：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&lt;1&gt;  写&lt;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地址&gt;，提供要访问的</w:t>
      </w:r>
      <w:r>
        <w:rPr>
          <w:rFonts w:hint="eastAsia"/>
        </w:rPr>
        <w:t>内部总线寄存器</w:t>
      </w:r>
      <w:r>
        <w:rPr>
          <w:rFonts w:hint="eastAsia" w:ascii="宋体" w:hAnsi="宋体" w:eastAsia="宋体"/>
          <w:szCs w:val="21"/>
        </w:rPr>
        <w:t>地址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&lt;2&gt;把数据写入&lt;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写数据&gt;即可</w:t>
      </w: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读操作：   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&lt;1&gt;写&lt;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地址&gt;，提供要访问的</w:t>
      </w:r>
      <w:r>
        <w:rPr>
          <w:rFonts w:hint="eastAsia"/>
        </w:rPr>
        <w:t>内部总线功能</w:t>
      </w:r>
      <w:r>
        <w:rPr>
          <w:rFonts w:hint="eastAsia" w:ascii="宋体" w:hAnsi="宋体" w:eastAsia="宋体"/>
          <w:szCs w:val="21"/>
        </w:rPr>
        <w:t>寄存器地址</w:t>
      </w:r>
    </w:p>
    <w:p>
      <w:pPr>
        <w:ind w:firstLine="611" w:firstLineChars="29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&lt;2&gt;读取&lt;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辅助</w:t>
      </w:r>
      <w:r>
        <w:rPr>
          <w:rFonts w:hint="eastAsia" w:ascii="Calibri" w:hAnsi="Calibri" w:eastAsia="宋体" w:cs="Times New Roman"/>
        </w:rPr>
        <w:t>-</w:t>
      </w:r>
      <w:r>
        <w:rPr>
          <w:rFonts w:hint="eastAsia" w:ascii="宋体" w:hAnsi="宋体" w:eastAsia="宋体"/>
          <w:szCs w:val="21"/>
        </w:rPr>
        <w:t>读数据&gt;，但忽略读进来的数据</w:t>
      </w:r>
    </w:p>
    <w:p>
      <w:pPr>
        <w:ind w:firstLine="611" w:firstLineChars="29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&lt;3&gt;读&lt;</w:t>
      </w:r>
      <w:r>
        <w:rPr>
          <w:rFonts w:hint="eastAsia"/>
        </w:rPr>
        <w:t>内部总线</w:t>
      </w:r>
      <w:r>
        <w:rPr>
          <w:rFonts w:hint="eastAsia" w:ascii="Calibri" w:hAnsi="Calibri" w:eastAsia="宋体" w:cs="Times New Roman"/>
        </w:rPr>
        <w:t>读</w:t>
      </w:r>
      <w:r>
        <w:rPr>
          <w:rFonts w:hint="eastAsia" w:ascii="宋体" w:hAnsi="宋体" w:eastAsia="宋体"/>
          <w:szCs w:val="21"/>
        </w:rPr>
        <w:t>状态&gt;，如果func_read_rdy 为1，则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寄存器读操作完成，</w:t>
      </w:r>
    </w:p>
    <w:p>
      <w:pPr>
        <w:ind w:firstLine="1134" w:firstLineChars="54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读取&lt;</w:t>
      </w:r>
      <w:r>
        <w:rPr>
          <w:rFonts w:hint="eastAsia"/>
        </w:rPr>
        <w:t>内部总线</w:t>
      </w:r>
      <w:r>
        <w:rPr>
          <w:rFonts w:hint="eastAsia" w:ascii="宋体" w:hAnsi="宋体" w:eastAsia="宋体"/>
          <w:szCs w:val="21"/>
        </w:rPr>
        <w:t>读数据&gt;即可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54" w:name="_Toc380590609"/>
      <w:bookmarkStart w:id="55" w:name="_Toc380591183"/>
      <w:bookmarkStart w:id="56" w:name="_Toc380591935"/>
      <w:r>
        <w:rPr>
          <w:rFonts w:hint="eastAsia"/>
        </w:rPr>
        <w:t>2  OPB总线寄存器</w:t>
      </w:r>
      <w:bookmarkEnd w:id="54"/>
      <w:bookmarkEnd w:id="55"/>
      <w:bookmarkEnd w:id="56"/>
    </w:p>
    <w:p>
      <w:pPr>
        <w:ind w:firstLine="405"/>
      </w:pPr>
      <w:r>
        <w:rPr>
          <w:rFonts w:hint="eastAsia"/>
        </w:rPr>
        <w:t>参见INTOPIX JPEG2000 解码核的数据手册</w:t>
      </w:r>
    </w:p>
    <w:p>
      <w:pPr>
        <w:ind w:firstLine="405"/>
      </w:pPr>
      <w:r>
        <w:rPr>
          <w:rFonts w:hint="eastAsia"/>
        </w:rPr>
        <w:t>OPB总线设置的 INTOPIX解码核内部的寄存器，以使其正常工作。</w:t>
      </w:r>
    </w:p>
    <w:p>
      <w:pPr>
        <w:ind w:firstLine="405"/>
      </w:pPr>
    </w:p>
    <w:p>
      <w:pPr>
        <w:ind w:firstLine="405"/>
        <w:jc w:val="left"/>
      </w:pPr>
      <w:r>
        <w:rPr>
          <w:rFonts w:hint="eastAsia"/>
        </w:rPr>
        <w:t>OPB 中需要设置的 寄存器及流程说明 ：</w:t>
      </w:r>
    </w:p>
    <w:p>
      <w:pPr>
        <w:ind w:firstLine="405"/>
      </w:pPr>
    </w:p>
    <w:p>
      <w:pPr>
        <w:ind w:firstLine="405"/>
        <w:rPr>
          <w:color w:val="00B050"/>
          <w:rPrChange w:id="523" w:author="王斌" w:date="2014-02-19T15:36:00Z">
            <w:rPr/>
          </w:rPrChange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color w:val="00B050"/>
          <w:rPrChange w:id="524" w:author="王斌" w:date="2014-02-19T15:36:00Z">
            <w:rPr/>
          </w:rPrChange>
        </w:rPr>
        <w:t>//1.</w:t>
      </w:r>
      <w:r>
        <w:rPr>
          <w:color w:val="00B050"/>
          <w:rPrChange w:id="525" w:author="王斌" w:date="2014-02-19T15:36:00Z">
            <w:rPr/>
          </w:rPrChange>
        </w:rPr>
        <w:tab/>
      </w:r>
      <w:r>
        <w:rPr>
          <w:rFonts w:hint="eastAsia"/>
          <w:color w:val="00B050"/>
          <w:rPrChange w:id="526" w:author="王斌" w:date="2014-02-19T15:36:00Z">
            <w:rPr>
              <w:rFonts w:hint="eastAsia"/>
            </w:rPr>
          </w:rPrChange>
        </w:rPr>
        <w:t>设置</w:t>
      </w:r>
      <w:r>
        <w:rPr>
          <w:color w:val="00B050"/>
          <w:rPrChange w:id="527" w:author="王斌" w:date="2014-02-19T15:36:00Z">
            <w:rPr/>
          </w:rPrChange>
        </w:rPr>
        <w:t>Rate</w:t>
      </w:r>
    </w:p>
    <w:p>
      <w:pPr>
        <w:ind w:firstLine="405"/>
        <w:rPr>
          <w:color w:val="00B050"/>
          <w:rPrChange w:id="528" w:author="王斌" w:date="2014-02-19T15:36:00Z">
            <w:rPr/>
          </w:rPrChange>
        </w:rPr>
      </w:pPr>
      <w:r>
        <w:rPr>
          <w:color w:val="00B050"/>
          <w:rPrChange w:id="529" w:author="王斌" w:date="2014-02-19T15:36:00Z">
            <w:rPr/>
          </w:rPrChange>
        </w:rPr>
        <w:t xml:space="preserve">  VIRTEX5_WriteReg32(hDev, OPB_ADDR, 0x0010);</w:t>
      </w:r>
      <w:r>
        <w:rPr>
          <w:color w:val="00B050"/>
          <w:rPrChange w:id="530" w:author="王斌" w:date="2014-02-19T15:36:00Z">
            <w:rPr/>
          </w:rPrChange>
        </w:rPr>
        <w:tab/>
      </w:r>
      <w:r>
        <w:rPr>
          <w:color w:val="00B050"/>
          <w:rPrChange w:id="531" w:author="王斌" w:date="2014-02-19T15:36:00Z">
            <w:rPr/>
          </w:rPrChange>
        </w:rPr>
        <w:tab/>
      </w:r>
      <w:r>
        <w:rPr>
          <w:color w:val="00B050"/>
          <w:rPrChange w:id="532" w:author="王斌" w:date="2014-02-19T15:36:00Z">
            <w:rPr/>
          </w:rPrChange>
        </w:rPr>
        <w:t xml:space="preserve">// write adr </w:t>
      </w:r>
    </w:p>
    <w:p>
      <w:pPr>
        <w:ind w:firstLine="405"/>
        <w:rPr>
          <w:color w:val="00B050"/>
          <w:rPrChange w:id="533" w:author="王斌" w:date="2014-02-19T15:36:00Z">
            <w:rPr/>
          </w:rPrChange>
        </w:rPr>
      </w:pPr>
      <w:r>
        <w:rPr>
          <w:color w:val="00B050"/>
          <w:rPrChange w:id="534" w:author="王斌" w:date="2014-02-19T15:36:00Z">
            <w:rPr/>
          </w:rPrChange>
        </w:rPr>
        <w:tab/>
      </w:r>
      <w:r>
        <w:rPr>
          <w:color w:val="00B050"/>
          <w:rPrChange w:id="535" w:author="王斌" w:date="2014-02-19T15:36:00Z">
            <w:rPr/>
          </w:rPrChange>
        </w:rPr>
        <w:t xml:space="preserve">  VIRTEX5_WriteReg32(hDev, OPB_WDATA,FRAME_RATE);</w:t>
      </w:r>
      <w:r>
        <w:rPr>
          <w:color w:val="00B050"/>
          <w:rPrChange w:id="536" w:author="王斌" w:date="2014-02-19T15:36:00Z">
            <w:rPr/>
          </w:rPrChange>
        </w:rPr>
        <w:tab/>
      </w:r>
      <w:r>
        <w:rPr>
          <w:color w:val="00B050"/>
          <w:rPrChange w:id="537" w:author="王斌" w:date="2014-02-19T15:36:00Z">
            <w:rPr/>
          </w:rPrChange>
        </w:rPr>
        <w:t>// write adr 24fps</w:t>
      </w:r>
    </w:p>
    <w:p>
      <w:pPr>
        <w:ind w:firstLine="405"/>
        <w:rPr>
          <w:color w:val="00B050"/>
        </w:rPr>
      </w:pPr>
      <w:r>
        <w:rPr>
          <w:rFonts w:hint="eastAsia"/>
          <w:color w:val="00B050"/>
        </w:rPr>
        <w:t xml:space="preserve">  </w:t>
      </w:r>
    </w:p>
    <w:p>
      <w:pPr>
        <w:ind w:firstLine="510" w:firstLineChars="242"/>
        <w:rPr>
          <w:b/>
          <w:color w:val="00B050"/>
        </w:rPr>
      </w:pPr>
      <w:r>
        <w:rPr>
          <w:rFonts w:hint="eastAsia"/>
          <w:b/>
          <w:color w:val="00B050"/>
        </w:rPr>
        <w:t>设置帧率，软件要根据实际的帧率来设置FRAME_RATE,</w:t>
      </w:r>
    </w:p>
    <w:p>
      <w:pPr>
        <w:ind w:firstLine="405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>//#define  FRAME_RATE    0x74010080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24fps</w:t>
      </w:r>
    </w:p>
    <w:p>
      <w:pPr>
        <w:ind w:firstLine="613" w:firstLineChars="291"/>
        <w:rPr>
          <w:b/>
          <w:color w:val="00B050"/>
        </w:rPr>
      </w:pPr>
      <w:r>
        <w:rPr>
          <w:b/>
          <w:color w:val="00B050"/>
        </w:rPr>
        <w:t>//#define  FRAME_RATE</w:t>
      </w:r>
      <w:r>
        <w:rPr>
          <w:b/>
          <w:color w:val="00B050"/>
        </w:rPr>
        <w:tab/>
      </w:r>
      <w:r>
        <w:rPr>
          <w:b/>
          <w:color w:val="00B050"/>
        </w:rPr>
        <w:t xml:space="preserve">   0x74010092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30fps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</w:p>
    <w:p>
      <w:pPr>
        <w:ind w:firstLine="613" w:firstLineChars="291"/>
        <w:rPr>
          <w:b/>
          <w:color w:val="00B050"/>
        </w:rPr>
      </w:pPr>
      <w:r>
        <w:rPr>
          <w:b/>
          <w:color w:val="00B050"/>
        </w:rPr>
        <w:t>//#define  FRAME_RATE    0x74010081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48fps</w:t>
      </w:r>
    </w:p>
    <w:p>
      <w:pPr>
        <w:ind w:firstLine="613" w:firstLineChars="291"/>
        <w:rPr>
          <w:b/>
          <w:color w:val="00B050"/>
        </w:rPr>
      </w:pPr>
      <w:r>
        <w:rPr>
          <w:rFonts w:hint="eastAsia"/>
          <w:b/>
          <w:color w:val="00B050"/>
        </w:rPr>
        <w:t>//#define  FRAME_RATE</w:t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 xml:space="preserve">   </w:t>
      </w:r>
      <w:r>
        <w:rPr>
          <w:b/>
          <w:color w:val="00B050"/>
        </w:rPr>
        <w:t>0x740100A1</w:t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>// 50fps</w:t>
      </w:r>
    </w:p>
    <w:p>
      <w:pPr>
        <w:ind w:firstLine="613" w:firstLineChars="291"/>
        <w:rPr>
          <w:b/>
          <w:color w:val="00B050"/>
        </w:rPr>
      </w:pPr>
      <w:r>
        <w:rPr>
          <w:b/>
          <w:color w:val="00B050"/>
        </w:rPr>
        <w:t>//#define  FRAME_RATE    0x740100A2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60fps</w:t>
      </w:r>
    </w:p>
    <w:p>
      <w:pPr>
        <w:ind w:firstLine="613" w:firstLineChars="291"/>
        <w:rPr>
          <w:b/>
          <w:color w:val="00B050"/>
        </w:rPr>
      </w:pPr>
      <w:r>
        <w:rPr>
          <w:b/>
          <w:color w:val="00B050"/>
        </w:rPr>
        <w:t>//#define  FRAME_RATE    0x740100B0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96fps</w:t>
      </w:r>
    </w:p>
    <w:p>
      <w:pPr>
        <w:ind w:firstLine="613" w:firstLineChars="291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#define  FRAME_RATE</w:t>
      </w:r>
      <w:r>
        <w:rPr>
          <w:b/>
          <w:color w:val="00B050"/>
        </w:rPr>
        <w:tab/>
      </w:r>
      <w:r>
        <w:rPr>
          <w:b/>
          <w:color w:val="00B050"/>
        </w:rPr>
        <w:t xml:space="preserve">   0x740100B2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>// 120fps</w:t>
      </w:r>
      <w:r>
        <w:rPr>
          <w:b/>
          <w:color w:val="00B050"/>
        </w:rPr>
        <w:tab/>
      </w:r>
    </w:p>
    <w:p>
      <w:pPr>
        <w:ind w:firstLine="405"/>
        <w:rPr>
          <w:b/>
          <w:color w:val="00B050"/>
        </w:rPr>
      </w:pPr>
      <w:r>
        <w:rPr>
          <w:b/>
          <w:color w:val="00B050"/>
          <w:rPrChange w:id="538" w:author="王斌" w:date="2014-02-19T15:36:00Z">
            <w:rPr/>
          </w:rPrChange>
        </w:rPr>
        <w:tab/>
      </w:r>
      <w:r>
        <w:rPr>
          <w:rFonts w:hint="eastAsia"/>
          <w:b/>
          <w:color w:val="00B050"/>
        </w:rPr>
        <w:t xml:space="preserve"> 其中0x740100为 命令，  最后一个字节为帧率值</w:t>
      </w:r>
    </w:p>
    <w:p>
      <w:pPr>
        <w:ind w:firstLine="405"/>
        <w:rPr>
          <w:color w:val="00B050"/>
        </w:rPr>
      </w:pPr>
    </w:p>
    <w:p>
      <w:pPr>
        <w:ind w:firstLine="405"/>
        <w:rPr>
          <w:color w:val="00B050"/>
          <w:rPrChange w:id="539" w:author="王斌" w:date="2014-02-19T15:36:00Z">
            <w:rPr/>
          </w:rPrChange>
        </w:rPr>
      </w:pPr>
    </w:p>
    <w:p>
      <w:pPr>
        <w:ind w:firstLine="405"/>
        <w:rPr>
          <w:color w:val="00B050"/>
          <w:rPrChange w:id="540" w:author="王斌" w:date="2014-02-19T15:36:00Z">
            <w:rPr/>
          </w:rPrChange>
        </w:rPr>
      </w:pPr>
      <w:r>
        <w:rPr>
          <w:color w:val="00B050"/>
          <w:rPrChange w:id="541" w:author="王斌" w:date="2014-02-19T15:36:00Z">
            <w:rPr/>
          </w:rPrChange>
        </w:rPr>
        <w:tab/>
      </w:r>
      <w:r>
        <w:rPr>
          <w:color w:val="00B050"/>
          <w:rPrChange w:id="542" w:author="王斌" w:date="2014-02-19T15:36:00Z">
            <w:rPr/>
          </w:rPrChange>
        </w:rPr>
        <w:t xml:space="preserve"> // 2.</w:t>
      </w:r>
      <w:r>
        <w:rPr>
          <w:color w:val="00B050"/>
          <w:rPrChange w:id="543" w:author="王斌" w:date="2014-02-19T15:36:00Z">
            <w:rPr/>
          </w:rPrChange>
        </w:rPr>
        <w:tab/>
      </w:r>
      <w:r>
        <w:rPr>
          <w:rFonts w:hint="eastAsia"/>
          <w:color w:val="00B050"/>
          <w:rPrChange w:id="544" w:author="王斌" w:date="2014-02-19T15:36:00Z">
            <w:rPr>
              <w:rFonts w:hint="eastAsia"/>
            </w:rPr>
          </w:rPrChange>
        </w:rPr>
        <w:t>设置</w:t>
      </w:r>
      <w:r>
        <w:rPr>
          <w:color w:val="00B050"/>
          <w:rPrChange w:id="545" w:author="王斌" w:date="2014-02-19T15:36:00Z">
            <w:rPr/>
          </w:rPrChange>
        </w:rPr>
        <w:t>PRP options</w:t>
      </w:r>
    </w:p>
    <w:p>
      <w:pPr>
        <w:ind w:firstLine="405"/>
        <w:rPr>
          <w:color w:val="00B050"/>
          <w:rPrChange w:id="546" w:author="王斌" w:date="2014-02-19T15:36:00Z">
            <w:rPr/>
          </w:rPrChange>
        </w:rPr>
      </w:pPr>
      <w:r>
        <w:rPr>
          <w:color w:val="00B050"/>
          <w:rPrChange w:id="547" w:author="王斌" w:date="2014-02-19T15:36:00Z">
            <w:rPr/>
          </w:rPrChange>
        </w:rPr>
        <w:tab/>
      </w:r>
      <w:r>
        <w:rPr>
          <w:color w:val="00B050"/>
          <w:rPrChange w:id="548" w:author="王斌" w:date="2014-02-19T15:36:00Z">
            <w:rPr/>
          </w:rPrChange>
        </w:rPr>
        <w:t xml:space="preserve">  VIRTEX5_WriteReg32(hDev, OPB_ADDR, 0x0010);</w:t>
      </w:r>
      <w:r>
        <w:rPr>
          <w:color w:val="00B050"/>
          <w:rPrChange w:id="549" w:author="王斌" w:date="2014-02-19T15:36:00Z">
            <w:rPr/>
          </w:rPrChange>
        </w:rPr>
        <w:tab/>
      </w:r>
      <w:r>
        <w:rPr>
          <w:color w:val="00B050"/>
          <w:rPrChange w:id="550" w:author="王斌" w:date="2014-02-19T15:36:00Z">
            <w:rPr/>
          </w:rPrChange>
        </w:rPr>
        <w:tab/>
      </w:r>
      <w:r>
        <w:rPr>
          <w:color w:val="00B050"/>
          <w:rPrChange w:id="551" w:author="王斌" w:date="2014-02-19T15:36:00Z">
            <w:rPr/>
          </w:rPrChange>
        </w:rPr>
        <w:tab/>
      </w:r>
      <w:r>
        <w:rPr>
          <w:color w:val="00B050"/>
          <w:rPrChange w:id="552" w:author="王斌" w:date="2014-02-19T15:36:00Z">
            <w:rPr/>
          </w:rPrChange>
        </w:rPr>
        <w:tab/>
      </w:r>
      <w:r>
        <w:rPr>
          <w:color w:val="00B050"/>
          <w:rPrChange w:id="553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554" w:author="王斌" w:date="2014-02-19T15:36:00Z">
            <w:rPr/>
          </w:rPrChange>
        </w:rPr>
      </w:pPr>
      <w:r>
        <w:rPr>
          <w:color w:val="00B050"/>
          <w:rPrChange w:id="555" w:author="王斌" w:date="2014-02-19T15:36:00Z">
            <w:rPr/>
          </w:rPrChange>
        </w:rPr>
        <w:tab/>
      </w:r>
      <w:r>
        <w:rPr>
          <w:color w:val="00B050"/>
          <w:rPrChange w:id="556" w:author="王斌" w:date="2014-02-19T15:36:00Z">
            <w:rPr/>
          </w:rPrChange>
        </w:rPr>
        <w:t xml:space="preserve">  VIRTEX5_WriteReg32(hDev, OPB_WDATA,INTOPIX_DECOPT);</w:t>
      </w:r>
      <w:r>
        <w:rPr>
          <w:color w:val="00B050"/>
          <w:rPrChange w:id="557" w:author="王斌" w:date="2014-02-19T15:36:00Z">
            <w:rPr/>
          </w:rPrChange>
        </w:rPr>
        <w:tab/>
      </w:r>
      <w:r>
        <w:rPr>
          <w:color w:val="00B050"/>
          <w:rPrChange w:id="558" w:author="王斌" w:date="2014-02-19T15:36:00Z">
            <w:rPr/>
          </w:rPrChange>
        </w:rPr>
        <w:tab/>
      </w:r>
      <w:r>
        <w:rPr>
          <w:color w:val="00B050"/>
          <w:rPrChange w:id="559" w:author="王斌" w:date="2014-02-19T15:36:00Z">
            <w:rPr/>
          </w:rPrChange>
        </w:rPr>
        <w:tab/>
      </w:r>
      <w:r>
        <w:rPr>
          <w:color w:val="00B050"/>
          <w:rPrChange w:id="560" w:author="王斌" w:date="2014-02-19T15:36:00Z">
            <w:rPr/>
          </w:rPrChange>
        </w:rPr>
        <w:tab/>
      </w:r>
      <w:r>
        <w:rPr>
          <w:color w:val="00B050"/>
          <w:rPrChange w:id="561" w:author="王斌" w:date="2014-02-19T15:36:00Z">
            <w:rPr/>
          </w:rPrChange>
        </w:rPr>
        <w:t>// write adr</w:t>
      </w:r>
    </w:p>
    <w:p>
      <w:pPr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hint="eastAsia"/>
          <w:color w:val="00B050"/>
        </w:rPr>
        <w:t xml:space="preserve">    </w:t>
      </w:r>
      <w:r>
        <w:rPr>
          <w:rFonts w:hint="eastAsia"/>
          <w:b/>
          <w:color w:val="00B050"/>
        </w:rPr>
        <w:t xml:space="preserve"> 此设置可以完成类似MICROM板卡的</w:t>
      </w:r>
      <w:r>
        <w:rPr>
          <w:rFonts w:ascii="Arial" w:hAnsi="Arial" w:cs="Arial"/>
          <w:b/>
          <w:bCs/>
          <w:kern w:val="0"/>
          <w:sz w:val="28"/>
          <w:szCs w:val="28"/>
        </w:rPr>
        <w:t>set4kMode</w:t>
      </w:r>
      <w:r>
        <w:rPr>
          <w:rFonts w:hint="eastAsia" w:ascii="Arial" w:hAnsi="Arial" w:cs="Arial"/>
          <w:b/>
          <w:bCs/>
          <w:kern w:val="0"/>
          <w:sz w:val="28"/>
          <w:szCs w:val="28"/>
        </w:rPr>
        <w:t>函数，</w:t>
      </w:r>
      <w:r>
        <w:rPr>
          <w:rFonts w:hint="eastAsia" w:ascii="Arial" w:hAnsi="Arial" w:cs="Arial"/>
          <w:b/>
          <w:bCs/>
          <w:color w:val="00B050"/>
          <w:kern w:val="0"/>
          <w:szCs w:val="21"/>
        </w:rPr>
        <w:t>对应关系如下：</w:t>
      </w:r>
    </w:p>
    <w:p>
      <w:pPr>
        <w:rPr>
          <w:rFonts w:cs="Arial"/>
          <w:b/>
          <w:bCs/>
          <w:color w:val="00B050"/>
          <w:kern w:val="0"/>
          <w:szCs w:val="21"/>
        </w:rPr>
      </w:pPr>
      <w:r>
        <w:rPr>
          <w:rFonts w:hint="eastAsia" w:ascii="Arial" w:hAnsi="Arial" w:cs="Arial"/>
          <w:b/>
          <w:bCs/>
          <w:kern w:val="0"/>
          <w:sz w:val="28"/>
          <w:szCs w:val="28"/>
        </w:rPr>
        <w:t xml:space="preserve">    </w:t>
      </w:r>
      <w:r>
        <w:rPr>
          <w:rFonts w:cs="Arial"/>
          <w:b/>
          <w:bCs/>
          <w:color w:val="00B050"/>
          <w:kern w:val="0"/>
          <w:szCs w:val="21"/>
        </w:rPr>
        <w:t>1.micro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: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 xml:space="preserve">MODE_4K_Off = 0   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// only decode 2K resolution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</w:p>
    <w:p>
      <w:pPr>
        <w:rPr>
          <w:rFonts w:cs="Arial"/>
          <w:b/>
          <w:bCs/>
          <w:color w:val="00B050"/>
          <w:kern w:val="0"/>
          <w:szCs w:val="21"/>
        </w:rPr>
      </w:pP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hint="eastAsia" w:cs="Arial"/>
          <w:b/>
          <w:bCs/>
          <w:color w:val="00B050"/>
          <w:kern w:val="0"/>
          <w:szCs w:val="21"/>
        </w:rPr>
        <w:t xml:space="preserve">   </w:t>
      </w:r>
      <w:r>
        <w:rPr>
          <w:rFonts w:cs="Arial"/>
          <w:b/>
          <w:bCs/>
          <w:color w:val="00B050"/>
          <w:kern w:val="0"/>
          <w:szCs w:val="21"/>
        </w:rPr>
        <w:t xml:space="preserve">IMB 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: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INTOPIX_DECOPT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0x73020080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 xml:space="preserve">// Detect 4K,Drop 4K </w:t>
      </w:r>
    </w:p>
    <w:p>
      <w:pPr>
        <w:ind w:firstLine="527" w:firstLineChars="250"/>
        <w:rPr>
          <w:rFonts w:cs="Arial"/>
          <w:b/>
          <w:bCs/>
          <w:color w:val="00B050"/>
          <w:kern w:val="0"/>
          <w:szCs w:val="21"/>
        </w:rPr>
      </w:pPr>
      <w:r>
        <w:rPr>
          <w:rFonts w:cs="Arial"/>
          <w:b/>
          <w:bCs/>
          <w:color w:val="00B050"/>
          <w:kern w:val="0"/>
          <w:szCs w:val="21"/>
        </w:rPr>
        <w:t>2.micro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 xml:space="preserve">: </w:t>
      </w:r>
      <w:r>
        <w:rPr>
          <w:rFonts w:hint="eastAsia" w:cs="Arial"/>
          <w:b/>
          <w:bCs/>
          <w:color w:val="00B050"/>
          <w:kern w:val="0"/>
          <w:szCs w:val="21"/>
        </w:rPr>
        <w:t xml:space="preserve">   </w:t>
      </w:r>
      <w:r>
        <w:rPr>
          <w:rFonts w:cs="Arial"/>
          <w:b/>
          <w:bCs/>
          <w:color w:val="00B050"/>
          <w:kern w:val="0"/>
          <w:szCs w:val="21"/>
        </w:rPr>
        <w:t xml:space="preserve">MODE_4K_Automatic = 1   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// automatically switch to 4K depending on the video material</w:t>
      </w:r>
    </w:p>
    <w:p>
      <w:pPr>
        <w:rPr>
          <w:rFonts w:cs="Arial"/>
          <w:b/>
          <w:bCs/>
          <w:color w:val="00B050"/>
          <w:kern w:val="0"/>
          <w:szCs w:val="21"/>
        </w:rPr>
      </w:pP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hint="eastAsia" w:cs="Arial"/>
          <w:b/>
          <w:bCs/>
          <w:color w:val="00B050"/>
          <w:kern w:val="0"/>
          <w:szCs w:val="21"/>
        </w:rPr>
        <w:t xml:space="preserve">   </w:t>
      </w:r>
      <w:r>
        <w:rPr>
          <w:rFonts w:cs="Arial"/>
          <w:b/>
          <w:bCs/>
          <w:color w:val="00B050"/>
          <w:kern w:val="0"/>
          <w:szCs w:val="21"/>
        </w:rPr>
        <w:t>IMB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: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INTOPIX_DECOPT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0x73020000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// Normal</w:t>
      </w:r>
    </w:p>
    <w:p>
      <w:pPr>
        <w:ind w:firstLine="527" w:firstLineChars="250"/>
        <w:rPr>
          <w:rFonts w:cs="Arial"/>
          <w:b/>
          <w:bCs/>
          <w:color w:val="00B050"/>
          <w:kern w:val="0"/>
          <w:szCs w:val="21"/>
        </w:rPr>
      </w:pPr>
      <w:r>
        <w:rPr>
          <w:rFonts w:cs="Arial"/>
          <w:b/>
          <w:bCs/>
          <w:color w:val="00B050"/>
          <w:kern w:val="0"/>
          <w:szCs w:val="21"/>
        </w:rPr>
        <w:t>3.micro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: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 xml:space="preserve">MODE_4K_Always = 2   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// upscale any resolution to 4K</w:t>
      </w:r>
    </w:p>
    <w:p>
      <w:pPr>
        <w:rPr>
          <w:rFonts w:cs="Arial"/>
          <w:b/>
          <w:bCs/>
          <w:color w:val="00B050"/>
          <w:kern w:val="0"/>
          <w:sz w:val="28"/>
          <w:szCs w:val="28"/>
        </w:rPr>
      </w:pP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hint="eastAsia" w:cs="Arial"/>
          <w:b/>
          <w:bCs/>
          <w:color w:val="00B050"/>
          <w:kern w:val="0"/>
          <w:szCs w:val="21"/>
        </w:rPr>
        <w:t xml:space="preserve">   </w:t>
      </w:r>
      <w:r>
        <w:rPr>
          <w:rFonts w:cs="Arial"/>
          <w:b/>
          <w:bCs/>
          <w:color w:val="00B050"/>
          <w:kern w:val="0"/>
          <w:szCs w:val="21"/>
        </w:rPr>
        <w:t>IMB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: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INTOPIX_DECOPT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0x73020100</w:t>
      </w:r>
      <w:r>
        <w:rPr>
          <w:rFonts w:cs="Arial"/>
          <w:b/>
          <w:bCs/>
          <w:color w:val="00B050"/>
          <w:kern w:val="0"/>
          <w:szCs w:val="21"/>
        </w:rPr>
        <w:tab/>
      </w:r>
      <w:r>
        <w:rPr>
          <w:rFonts w:cs="Arial"/>
          <w:b/>
          <w:bCs/>
          <w:color w:val="00B050"/>
          <w:kern w:val="0"/>
          <w:szCs w:val="21"/>
        </w:rPr>
        <w:t>// upscale the frame (e.g. from 2k to 4k)</w:t>
      </w:r>
    </w:p>
    <w:p>
      <w:pPr>
        <w:rPr>
          <w:color w:val="00B050"/>
          <w:rPrChange w:id="562" w:author="王斌" w:date="2014-02-19T15:36:00Z">
            <w:rPr/>
          </w:rPrChange>
        </w:rPr>
      </w:pPr>
      <w:r>
        <w:rPr>
          <w:rFonts w:cs="Arial"/>
          <w:b/>
          <w:bCs/>
          <w:color w:val="00B050"/>
          <w:kern w:val="0"/>
          <w:sz w:val="28"/>
          <w:szCs w:val="28"/>
        </w:rPr>
        <w:t xml:space="preserve">  </w:t>
      </w:r>
    </w:p>
    <w:p>
      <w:pPr>
        <w:ind w:firstLine="405"/>
        <w:rPr>
          <w:color w:val="00B050"/>
          <w:rPrChange w:id="563" w:author="王斌" w:date="2014-02-19T15:36:00Z">
            <w:rPr/>
          </w:rPrChange>
        </w:rPr>
      </w:pPr>
      <w:r>
        <w:rPr>
          <w:color w:val="00B050"/>
          <w:rPrChange w:id="564" w:author="王斌" w:date="2014-02-19T15:36:00Z">
            <w:rPr/>
          </w:rPrChange>
        </w:rPr>
        <w:tab/>
      </w:r>
      <w:r>
        <w:rPr>
          <w:color w:val="00B050"/>
          <w:rPrChange w:id="565" w:author="王斌" w:date="2014-02-19T15:36:00Z">
            <w:rPr/>
          </w:rPrChange>
        </w:rPr>
        <w:t xml:space="preserve"> // 3.</w:t>
      </w:r>
      <w:r>
        <w:rPr>
          <w:color w:val="00B050"/>
          <w:rPrChange w:id="566" w:author="王斌" w:date="2014-02-19T15:36:00Z">
            <w:rPr/>
          </w:rPrChange>
        </w:rPr>
        <w:tab/>
      </w:r>
      <w:r>
        <w:rPr>
          <w:rFonts w:hint="eastAsia"/>
          <w:color w:val="00B050"/>
          <w:rPrChange w:id="567" w:author="王斌" w:date="2014-02-19T15:36:00Z">
            <w:rPr>
              <w:rFonts w:hint="eastAsia"/>
            </w:rPr>
          </w:rPrChange>
        </w:rPr>
        <w:t>设置</w:t>
      </w:r>
      <w:r>
        <w:rPr>
          <w:color w:val="00B050"/>
          <w:rPrChange w:id="568" w:author="王斌" w:date="2014-02-19T15:36:00Z">
            <w:rPr/>
          </w:rPrChange>
        </w:rPr>
        <w:t xml:space="preserve"> watermark mode</w:t>
      </w:r>
    </w:p>
    <w:p>
      <w:pPr>
        <w:ind w:firstLine="405"/>
        <w:rPr>
          <w:color w:val="00B050"/>
          <w:rPrChange w:id="569" w:author="王斌" w:date="2014-02-19T15:36:00Z">
            <w:rPr/>
          </w:rPrChange>
        </w:rPr>
      </w:pPr>
      <w:r>
        <w:rPr>
          <w:color w:val="00B050"/>
          <w:rPrChange w:id="570" w:author="王斌" w:date="2014-02-19T15:36:00Z">
            <w:rPr/>
          </w:rPrChange>
        </w:rPr>
        <w:tab/>
      </w:r>
      <w:r>
        <w:rPr>
          <w:color w:val="00B050"/>
          <w:rPrChange w:id="571" w:author="王斌" w:date="2014-02-19T15:36:00Z">
            <w:rPr/>
          </w:rPrChange>
        </w:rPr>
        <w:t xml:space="preserve">  VIRTEX5_WriteReg32(hDev, OPB_ADDR, 0x014C);</w:t>
      </w:r>
      <w:r>
        <w:rPr>
          <w:color w:val="00B050"/>
          <w:rPrChange w:id="572" w:author="王斌" w:date="2014-02-19T15:36:00Z">
            <w:rPr/>
          </w:rPrChange>
        </w:rPr>
        <w:tab/>
      </w:r>
      <w:r>
        <w:rPr>
          <w:color w:val="00B050"/>
          <w:rPrChange w:id="573" w:author="王斌" w:date="2014-02-19T15:36:00Z">
            <w:rPr/>
          </w:rPrChange>
        </w:rPr>
        <w:tab/>
      </w:r>
      <w:r>
        <w:rPr>
          <w:color w:val="00B050"/>
          <w:rPrChange w:id="574" w:author="王斌" w:date="2014-02-19T15:36:00Z">
            <w:rPr/>
          </w:rPrChange>
        </w:rPr>
        <w:tab/>
      </w:r>
      <w:r>
        <w:rPr>
          <w:color w:val="00B050"/>
          <w:rPrChange w:id="575" w:author="王斌" w:date="2014-02-19T15:36:00Z">
            <w:rPr/>
          </w:rPrChange>
        </w:rPr>
        <w:tab/>
      </w:r>
      <w:r>
        <w:rPr>
          <w:color w:val="00B050"/>
          <w:rPrChange w:id="576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577" w:author="王斌" w:date="2014-02-19T15:36:00Z">
            <w:rPr/>
          </w:rPrChange>
        </w:rPr>
      </w:pPr>
      <w:r>
        <w:rPr>
          <w:color w:val="00B050"/>
          <w:rPrChange w:id="578" w:author="王斌" w:date="2014-02-19T15:36:00Z">
            <w:rPr/>
          </w:rPrChange>
        </w:rPr>
        <w:tab/>
      </w:r>
      <w:r>
        <w:rPr>
          <w:color w:val="00B050"/>
          <w:rPrChange w:id="579" w:author="王斌" w:date="2014-02-19T15:36:00Z">
            <w:rPr/>
          </w:rPrChange>
        </w:rPr>
        <w:t xml:space="preserve">  VIRTEX5_WriteReg32(hDev, OPB_WDATA,0x00000002);</w:t>
      </w:r>
      <w:r>
        <w:rPr>
          <w:color w:val="00B050"/>
          <w:rPrChange w:id="580" w:author="王斌" w:date="2014-02-19T15:36:00Z">
            <w:rPr/>
          </w:rPrChange>
        </w:rPr>
        <w:tab/>
      </w:r>
      <w:r>
        <w:rPr>
          <w:color w:val="00B050"/>
          <w:rPrChange w:id="581" w:author="王斌" w:date="2014-02-19T15:36:00Z">
            <w:rPr/>
          </w:rPrChange>
        </w:rPr>
        <w:tab/>
      </w:r>
      <w:r>
        <w:rPr>
          <w:color w:val="00B050"/>
          <w:rPrChange w:id="582" w:author="王斌" w:date="2014-02-19T15:36:00Z">
            <w:rPr/>
          </w:rPrChange>
        </w:rPr>
        <w:tab/>
      </w:r>
      <w:r>
        <w:rPr>
          <w:color w:val="00B050"/>
          <w:rPrChange w:id="583" w:author="王斌" w:date="2014-02-19T15:36:00Z">
            <w:rPr/>
          </w:rPrChange>
        </w:rPr>
        <w:tab/>
      </w:r>
      <w:r>
        <w:rPr>
          <w:color w:val="00B050"/>
          <w:rPrChange w:id="584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585" w:author="王斌" w:date="2014-02-19T15:36:00Z">
            <w:rPr/>
          </w:rPrChange>
        </w:rPr>
      </w:pPr>
    </w:p>
    <w:p>
      <w:pPr>
        <w:ind w:firstLine="405"/>
        <w:rPr>
          <w:color w:val="00B050"/>
          <w:rPrChange w:id="586" w:author="王斌" w:date="2014-02-19T15:36:00Z">
            <w:rPr/>
          </w:rPrChange>
        </w:rPr>
      </w:pPr>
      <w:r>
        <w:rPr>
          <w:color w:val="00B050"/>
          <w:rPrChange w:id="587" w:author="王斌" w:date="2014-02-19T15:36:00Z">
            <w:rPr/>
          </w:rPrChange>
        </w:rPr>
        <w:tab/>
      </w:r>
      <w:r>
        <w:rPr>
          <w:color w:val="00B050"/>
          <w:rPrChange w:id="588" w:author="王斌" w:date="2014-02-19T15:36:00Z">
            <w:rPr/>
          </w:rPrChange>
        </w:rPr>
        <w:t xml:space="preserve"> // 4.</w:t>
      </w:r>
      <w:r>
        <w:rPr>
          <w:color w:val="00B050"/>
          <w:rPrChange w:id="589" w:author="王斌" w:date="2014-02-19T15:36:00Z">
            <w:rPr/>
          </w:rPrChange>
        </w:rPr>
        <w:tab/>
      </w:r>
      <w:r>
        <w:rPr>
          <w:rFonts w:hint="eastAsia"/>
          <w:color w:val="00B050"/>
          <w:rPrChange w:id="590" w:author="王斌" w:date="2014-02-19T15:36:00Z">
            <w:rPr>
              <w:rFonts w:hint="eastAsia"/>
            </w:rPr>
          </w:rPrChange>
        </w:rPr>
        <w:t>设置</w:t>
      </w:r>
      <w:r>
        <w:rPr>
          <w:color w:val="00B050"/>
          <w:rPrChange w:id="591" w:author="王斌" w:date="2014-02-19T15:36:00Z">
            <w:rPr/>
          </w:rPrChange>
        </w:rPr>
        <w:t xml:space="preserve"> PRP mode</w:t>
      </w:r>
    </w:p>
    <w:p>
      <w:pPr>
        <w:ind w:firstLine="405"/>
        <w:rPr>
          <w:color w:val="00B050"/>
          <w:rPrChange w:id="592" w:author="王斌" w:date="2014-02-19T15:36:00Z">
            <w:rPr/>
          </w:rPrChange>
        </w:rPr>
      </w:pPr>
      <w:r>
        <w:rPr>
          <w:color w:val="00B050"/>
          <w:rPrChange w:id="593" w:author="王斌" w:date="2014-02-19T15:36:00Z">
            <w:rPr/>
          </w:rPrChange>
        </w:rPr>
        <w:tab/>
      </w:r>
      <w:r>
        <w:rPr>
          <w:color w:val="00B050"/>
          <w:rPrChange w:id="594" w:author="王斌" w:date="2014-02-19T15:36:00Z">
            <w:rPr/>
          </w:rPrChange>
        </w:rPr>
        <w:t xml:space="preserve">  VIRTEX5_WriteReg32(hDev, OPB_ADDR, 0x0000);</w:t>
      </w:r>
      <w:r>
        <w:rPr>
          <w:color w:val="00B050"/>
          <w:rPrChange w:id="595" w:author="王斌" w:date="2014-02-19T15:36:00Z">
            <w:rPr/>
          </w:rPrChange>
        </w:rPr>
        <w:tab/>
      </w:r>
      <w:r>
        <w:rPr>
          <w:color w:val="00B050"/>
          <w:rPrChange w:id="596" w:author="王斌" w:date="2014-02-19T15:36:00Z">
            <w:rPr/>
          </w:rPrChange>
        </w:rPr>
        <w:tab/>
      </w:r>
      <w:r>
        <w:rPr>
          <w:color w:val="00B050"/>
          <w:rPrChange w:id="597" w:author="王斌" w:date="2014-02-19T15:36:00Z">
            <w:rPr/>
          </w:rPrChange>
        </w:rPr>
        <w:tab/>
      </w:r>
      <w:r>
        <w:rPr>
          <w:color w:val="00B050"/>
          <w:rPrChange w:id="598" w:author="王斌" w:date="2014-02-19T15:36:00Z">
            <w:rPr/>
          </w:rPrChange>
        </w:rPr>
        <w:tab/>
      </w:r>
      <w:r>
        <w:rPr>
          <w:color w:val="00B050"/>
          <w:rPrChange w:id="599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600" w:author="王斌" w:date="2014-02-19T15:36:00Z">
            <w:rPr/>
          </w:rPrChange>
        </w:rPr>
      </w:pPr>
      <w:r>
        <w:rPr>
          <w:color w:val="00B050"/>
          <w:rPrChange w:id="601" w:author="王斌" w:date="2014-02-19T15:36:00Z">
            <w:rPr/>
          </w:rPrChange>
        </w:rPr>
        <w:tab/>
      </w:r>
      <w:r>
        <w:rPr>
          <w:color w:val="00B050"/>
          <w:rPrChange w:id="602" w:author="王斌" w:date="2014-02-19T15:36:00Z">
            <w:rPr/>
          </w:rPrChange>
        </w:rPr>
        <w:t xml:space="preserve">  VIRTEX5_WriteReg32(hDev, OPB_WDATA,0x00000010);</w:t>
      </w:r>
      <w:r>
        <w:rPr>
          <w:color w:val="00B050"/>
          <w:rPrChange w:id="603" w:author="王斌" w:date="2014-02-19T15:36:00Z">
            <w:rPr/>
          </w:rPrChange>
        </w:rPr>
        <w:tab/>
      </w:r>
      <w:r>
        <w:rPr>
          <w:color w:val="00B050"/>
          <w:rPrChange w:id="604" w:author="王斌" w:date="2014-02-19T15:36:00Z">
            <w:rPr/>
          </w:rPrChange>
        </w:rPr>
        <w:tab/>
      </w:r>
      <w:r>
        <w:rPr>
          <w:color w:val="00B050"/>
          <w:rPrChange w:id="605" w:author="王斌" w:date="2014-02-19T15:36:00Z">
            <w:rPr/>
          </w:rPrChange>
        </w:rPr>
        <w:tab/>
      </w:r>
      <w:r>
        <w:rPr>
          <w:color w:val="00B050"/>
          <w:rPrChange w:id="606" w:author="王斌" w:date="2014-02-19T15:36:00Z">
            <w:rPr/>
          </w:rPrChange>
        </w:rPr>
        <w:tab/>
      </w:r>
      <w:r>
        <w:rPr>
          <w:color w:val="00B050"/>
          <w:rPrChange w:id="607" w:author="王斌" w:date="2014-02-19T15:36:00Z">
            <w:rPr/>
          </w:rPrChange>
        </w:rPr>
        <w:t>// write adr</w:t>
      </w:r>
    </w:p>
    <w:p>
      <w:pPr>
        <w:rPr>
          <w:color w:val="00B050"/>
          <w:rPrChange w:id="608" w:author="王斌" w:date="2014-02-19T15:36:00Z">
            <w:rPr/>
          </w:rPrChange>
        </w:rPr>
      </w:pPr>
      <w:r>
        <w:rPr>
          <w:color w:val="00B050"/>
          <w:rPrChange w:id="609" w:author="王斌" w:date="2014-02-19T15:36:00Z">
            <w:rPr/>
          </w:rPrChange>
        </w:rPr>
        <w:t xml:space="preserve"> </w:t>
      </w:r>
    </w:p>
    <w:p>
      <w:pPr>
        <w:ind w:firstLine="405"/>
        <w:rPr>
          <w:color w:val="00B050"/>
          <w:rPrChange w:id="610" w:author="王斌" w:date="2014-02-19T15:36:00Z">
            <w:rPr/>
          </w:rPrChange>
        </w:rPr>
      </w:pPr>
      <w:r>
        <w:rPr>
          <w:color w:val="00B050"/>
          <w:rPrChange w:id="611" w:author="王斌" w:date="2014-02-19T15:36:00Z">
            <w:rPr/>
          </w:rPrChange>
        </w:rPr>
        <w:tab/>
      </w:r>
      <w:r>
        <w:rPr>
          <w:color w:val="00B050"/>
          <w:rPrChange w:id="612" w:author="王斌" w:date="2014-02-19T15:36:00Z">
            <w:rPr/>
          </w:rPrChange>
        </w:rPr>
        <w:t xml:space="preserve"> // 5.</w:t>
      </w:r>
      <w:r>
        <w:rPr>
          <w:color w:val="00B050"/>
          <w:rPrChange w:id="613" w:author="王斌" w:date="2014-02-19T15:36:00Z">
            <w:rPr/>
          </w:rPrChange>
        </w:rPr>
        <w:tab/>
      </w:r>
      <w:r>
        <w:rPr>
          <w:rFonts w:hint="eastAsia"/>
          <w:color w:val="00B050"/>
          <w:rPrChange w:id="614" w:author="王斌" w:date="2014-02-19T15:36:00Z">
            <w:rPr>
              <w:rFonts w:hint="eastAsia"/>
            </w:rPr>
          </w:rPrChange>
        </w:rPr>
        <w:t>设置</w:t>
      </w:r>
      <w:r>
        <w:rPr>
          <w:color w:val="00B050"/>
          <w:rPrChange w:id="615" w:author="王斌" w:date="2014-02-19T15:36:00Z">
            <w:rPr/>
          </w:rPrChange>
        </w:rPr>
        <w:t xml:space="preserve"> POP mode</w:t>
      </w:r>
    </w:p>
    <w:p>
      <w:pPr>
        <w:ind w:firstLine="405"/>
        <w:rPr>
          <w:color w:val="00B050"/>
          <w:rPrChange w:id="616" w:author="王斌" w:date="2014-02-19T15:36:00Z">
            <w:rPr/>
          </w:rPrChange>
        </w:rPr>
      </w:pPr>
      <w:r>
        <w:rPr>
          <w:color w:val="00B050"/>
          <w:rPrChange w:id="617" w:author="王斌" w:date="2014-02-19T15:36:00Z">
            <w:rPr/>
          </w:rPrChange>
        </w:rPr>
        <w:tab/>
      </w:r>
      <w:r>
        <w:rPr>
          <w:color w:val="00B050"/>
          <w:rPrChange w:id="618" w:author="王斌" w:date="2014-02-19T15:36:00Z">
            <w:rPr/>
          </w:rPrChange>
        </w:rPr>
        <w:t xml:space="preserve">  VIRTEX5_WriteReg32(hDev, OPB_ADDR, 0x0100);</w:t>
      </w:r>
      <w:r>
        <w:rPr>
          <w:color w:val="00B050"/>
          <w:rPrChange w:id="619" w:author="王斌" w:date="2014-02-19T15:36:00Z">
            <w:rPr/>
          </w:rPrChange>
        </w:rPr>
        <w:tab/>
      </w:r>
      <w:r>
        <w:rPr>
          <w:color w:val="00B050"/>
          <w:rPrChange w:id="620" w:author="王斌" w:date="2014-02-19T15:36:00Z">
            <w:rPr/>
          </w:rPrChange>
        </w:rPr>
        <w:tab/>
      </w:r>
      <w:r>
        <w:rPr>
          <w:color w:val="00B050"/>
          <w:rPrChange w:id="621" w:author="王斌" w:date="2014-02-19T15:36:00Z">
            <w:rPr/>
          </w:rPrChange>
        </w:rPr>
        <w:tab/>
      </w:r>
      <w:r>
        <w:rPr>
          <w:color w:val="00B050"/>
          <w:rPrChange w:id="622" w:author="王斌" w:date="2014-02-19T15:36:00Z">
            <w:rPr/>
          </w:rPrChange>
        </w:rPr>
        <w:tab/>
      </w:r>
      <w:r>
        <w:rPr>
          <w:color w:val="00B050"/>
          <w:rPrChange w:id="623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624" w:author="王斌" w:date="2014-02-19T15:36:00Z">
            <w:rPr/>
          </w:rPrChange>
        </w:rPr>
      </w:pPr>
      <w:r>
        <w:rPr>
          <w:color w:val="00B050"/>
          <w:rPrChange w:id="625" w:author="王斌" w:date="2014-02-19T15:36:00Z">
            <w:rPr/>
          </w:rPrChange>
        </w:rPr>
        <w:tab/>
      </w:r>
      <w:r>
        <w:rPr>
          <w:color w:val="00B050"/>
          <w:rPrChange w:id="626" w:author="王斌" w:date="2014-02-19T15:36:00Z">
            <w:rPr/>
          </w:rPrChange>
        </w:rPr>
        <w:t xml:space="preserve">  VIRTEX5_WriteReg32(hDev, OPB_WDATA,0x00000012);</w:t>
      </w:r>
      <w:r>
        <w:rPr>
          <w:color w:val="00B050"/>
          <w:rPrChange w:id="627" w:author="王斌" w:date="2014-02-19T15:36:00Z">
            <w:rPr/>
          </w:rPrChange>
        </w:rPr>
        <w:tab/>
      </w:r>
      <w:r>
        <w:rPr>
          <w:color w:val="00B050"/>
          <w:rPrChange w:id="628" w:author="王斌" w:date="2014-02-19T15:36:00Z">
            <w:rPr/>
          </w:rPrChange>
        </w:rPr>
        <w:tab/>
      </w:r>
      <w:r>
        <w:rPr>
          <w:color w:val="00B050"/>
          <w:rPrChange w:id="629" w:author="王斌" w:date="2014-02-19T15:36:00Z">
            <w:rPr/>
          </w:rPrChange>
        </w:rPr>
        <w:tab/>
      </w:r>
      <w:r>
        <w:rPr>
          <w:color w:val="00B050"/>
          <w:rPrChange w:id="630" w:author="王斌" w:date="2014-02-19T15:36:00Z">
            <w:rPr/>
          </w:rPrChange>
        </w:rPr>
        <w:tab/>
      </w:r>
      <w:r>
        <w:rPr>
          <w:color w:val="00B050"/>
          <w:rPrChange w:id="631" w:author="王斌" w:date="2014-02-19T15:36:00Z">
            <w:rPr/>
          </w:rPrChange>
        </w:rPr>
        <w:t>// write adr</w:t>
      </w:r>
    </w:p>
    <w:p>
      <w:pPr>
        <w:ind w:firstLine="405"/>
        <w:rPr>
          <w:color w:val="00B050"/>
          <w:rPrChange w:id="632" w:author="王斌" w:date="2014-02-19T15:36:00Z">
            <w:rPr/>
          </w:rPrChange>
        </w:rPr>
      </w:pPr>
    </w:p>
    <w:p>
      <w:pPr>
        <w:ind w:firstLine="405"/>
      </w:pPr>
    </w:p>
    <w:p/>
    <w:p>
      <w:pPr>
        <w:pStyle w:val="3"/>
        <w:rPr>
          <w:ins w:id="633" w:author="王斌" w:date="2014-02-19T14:19:00Z"/>
        </w:rPr>
      </w:pPr>
      <w:bookmarkStart w:id="57" w:name="_Toc380590610"/>
      <w:bookmarkStart w:id="58" w:name="_Toc380591184"/>
      <w:bookmarkStart w:id="59" w:name="_Toc380591936"/>
      <w:r>
        <w:rPr>
          <w:rFonts w:hint="eastAsia"/>
        </w:rPr>
        <w:t>3  内部总线寄存器</w:t>
      </w:r>
      <w:bookmarkEnd w:id="57"/>
      <w:bookmarkEnd w:id="58"/>
      <w:bookmarkEnd w:id="59"/>
    </w:p>
    <w:p>
      <w:pPr>
        <w:pStyle w:val="4"/>
      </w:pPr>
      <w:ins w:id="634" w:author="王斌" w:date="2014-02-19T14:19:00Z">
        <w:bookmarkStart w:id="60" w:name="_Toc380591185"/>
        <w:bookmarkStart w:id="61" w:name="_Toc380591937"/>
        <w:r>
          <w:rPr>
            <w:rFonts w:hint="eastAsia"/>
          </w:rPr>
          <w:t>3.1  播放控制相关寄存器</w:t>
        </w:r>
        <w:bookmarkEnd w:id="60"/>
        <w:bookmarkEnd w:id="61"/>
      </w:ins>
    </w:p>
    <w:p>
      <w:pPr>
        <w:pStyle w:val="5"/>
        <w:rPr>
          <w:rFonts w:ascii="宋体" w:hAnsi="宋体"/>
        </w:rPr>
      </w:pPr>
      <w:bookmarkStart w:id="62" w:name="_Toc380591938"/>
      <w:r>
        <w:rPr>
          <w:rFonts w:hint="eastAsia"/>
        </w:rPr>
        <w:t>3.1.1播放控制寄存器</w:t>
      </w:r>
      <w:bookmarkEnd w:id="62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  <w:tblGridChange w:id="635">
          <w:tblGrid>
            <w:gridCol w:w="1080"/>
            <w:gridCol w:w="1800"/>
            <w:gridCol w:w="3600"/>
            <w:gridCol w:w="935"/>
            <w:gridCol w:w="197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BIT0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RUN</w:t>
            </w:r>
          </w:p>
        </w:tc>
        <w:tc>
          <w:tcPr>
            <w:tcW w:w="3600" w:type="dxa"/>
            <w:vAlign w:val="top"/>
          </w:tcPr>
          <w:p>
            <w:r>
              <w:rPr>
                <w:rFonts w:hint="eastAsia" w:ascii="Calibri" w:hAnsi="Calibri" w:eastAsia="宋体" w:cs="Times New Roman"/>
              </w:rPr>
              <w:t>写1 使能音视频播放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无需S/W清零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BIT1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PAUSE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写1使能暂停功能，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无需S/W清零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BIT2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保留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BIT3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SetEndOfStream</w:t>
            </w:r>
          </w:p>
        </w:tc>
        <w:tc>
          <w:tcPr>
            <w:tcW w:w="36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写1使能，无需软件清零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After all data has been transferred, the decoder should be set to end-of-stream state.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This ensures that even the last frame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will be displayed and it will automatically go to stop state if the last frame was displayed.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No more data can be transferred if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 decoder is in end-of-stream state.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636" w:author="hp" w:date="2014-12-18T15:08:1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47" w:hRule="atLeast"/>
          <w:trPrChange w:id="636" w:author="hp" w:date="2014-12-18T15:08:17Z">
            <w:trPr>
              <w:trHeight w:val="530" w:hRule="atLeast"/>
            </w:trPr>
          </w:trPrChange>
        </w:trPr>
        <w:tc>
          <w:tcPr>
            <w:tcW w:w="1080" w:type="dxa"/>
            <w:vAlign w:val="top"/>
            <w:tcPrChange w:id="637" w:author="hp" w:date="2014-12-18T15:08:17Z">
              <w:tcPr>
                <w:tcW w:w="1080" w:type="dxa"/>
                <w:vAlign w:val="top"/>
                <w:tcPrChange w:id="638" w:author="hp" w:date="2014-12-18T15:08:17Z">
                  <w:tcPr>
                    <w:tcW w:w="1080" w:type="dxa"/>
                    <w:vAlign w:val="top"/>
                    <w:tcPrChange w:id="639" w:author="hp" w:date="2014-12-18T15:08:17Z">
                      <w:tcPr>
                        <w:tcW w:w="1080" w:type="dxa"/>
                        <w:vAlign w:val="top"/>
                        <w:tcPrChange w:id="640" w:author="hp" w:date="2014-12-18T15:08:17Z">
                          <w:tcPr>
                            <w:tcW w:w="1080" w:type="dxa"/>
                            <w:vAlign w:val="top"/>
                            <w:tcPrChange w:id="641" w:author="hp" w:date="2014-12-18T15:08:17Z">
                              <w:tcPr>
                                <w:tcW w:w="1080" w:type="dxa"/>
                                <w:vAlign w:val="top"/>
                                <w:tcPrChange w:id="642" w:author="hp" w:date="2014-12-18T15:08:17Z">
                                  <w:tcPr>
                                    <w:tcW w:w="1080" w:type="dxa"/>
                                    <w:vAlign w:val="top"/>
                                    <w:tcPrChange w:id="643" w:author="hp" w:date="2014-12-18T15:08:17Z">
                                      <w:tcPr>
                                        <w:tcW w:w="1080" w:type="dxa"/>
                                        <w:vAlign w:val="top"/>
                                        <w:tcPrChange w:id="644" w:author="hp" w:date="2014-12-18T15:08:17Z">
                                          <w:tcPr>
                                            <w:tcW w:w="1080" w:type="dxa"/>
                                            <w:vAlign w:val="top"/>
                                            <w:tcPrChange w:id="645" w:author="hp" w:date="2014-12-18T15:08:17Z">
                                              <w:tcPr>
                                                <w:tcW w:w="1080" w:type="dxa"/>
                                                <w:vAlign w:val="top"/>
                                                <w:tcPrChange w:id="646" w:author="hp" w:date="2014-12-18T15:08:17Z">
                                                  <w:tcPr>
                                                    <w:tcW w:w="1080" w:type="dxa"/>
                                                    <w:vAlign w:val="top"/>
                                                    <w:tcPrChange w:id="647" w:author="hp" w:date="2014-12-18T15:08:17Z">
                                                      <w:tcPr>
                                                        <w:tcW w:w="1080" w:type="dxa"/>
                                                        <w:vAlign w:val="top"/>
                                                        <w:tcPrChange w:id="648" w:author="hp" w:date="2014-12-18T15:08:17Z">
                                                          <w:tcPr>
                                                            <w:tcW w:w="1080" w:type="dxa"/>
                                                            <w:vAlign w:val="top"/>
                                                          </w:tcPr>
                                                        </w:tcPrChange>
                                                      </w:tcPr>
                                                    </w:tcPrChange>
                                                  </w:tcPr>
                                                </w:tcPrChange>
                                              </w:tcPr>
                                            </w:tcPrChange>
                                          </w:tcPr>
                                        </w:tcPrChange>
                                      </w:tcPr>
                                    </w:tcPrChange>
                                  </w:tcPr>
                                </w:tcPrChange>
                              </w:tcPr>
                            </w:tcPrChange>
                          </w:tcPr>
                        </w:tcPrChange>
                      </w:tcPr>
                    </w:tcPrChange>
                  </w:tcPr>
                </w:tcPrChange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649" w:author="hp" w:date="2014-12-18T15:08:33Z">
              <w:r>
                <w:rPr>
                  <w:rFonts w:hint="eastAsia" w:cs="Times New Roman"/>
                  <w:lang w:val="en-US" w:eastAsia="zh-CN"/>
                </w:rPr>
                <w:t>B</w:t>
              </w:r>
            </w:ins>
            <w:ins w:id="650" w:author="hp" w:date="2014-12-18T15:08:34Z">
              <w:r>
                <w:rPr>
                  <w:rFonts w:hint="eastAsia" w:cs="Times New Roman"/>
                  <w:lang w:val="en-US" w:eastAsia="zh-CN"/>
                </w:rPr>
                <w:t>IT</w:t>
              </w:r>
            </w:ins>
            <w:ins w:id="651" w:author="hp" w:date="2014-12-18T15:08:39Z">
              <w:r>
                <w:rPr>
                  <w:rFonts w:hint="eastAsia" w:cs="Times New Roman"/>
                  <w:lang w:val="en-US" w:eastAsia="zh-CN"/>
                </w:rPr>
                <w:t>4</w:t>
              </w:r>
            </w:ins>
            <w:del w:id="652" w:author="hp" w:date="2014-12-18T15:08:00Z">
              <w:r>
                <w:rPr>
                  <w:rFonts w:hint="eastAsia" w:ascii="Calibri" w:hAnsi="Calibri" w:eastAsia="宋体" w:cs="Times New Roman"/>
                </w:rPr>
                <w:delText>BIT31~4</w:delText>
              </w:r>
            </w:del>
          </w:p>
        </w:tc>
        <w:tc>
          <w:tcPr>
            <w:tcW w:w="1800" w:type="dxa"/>
            <w:vAlign w:val="top"/>
            <w:tcPrChange w:id="653" w:author="hp" w:date="2014-12-18T15:08:17Z">
              <w:tcPr>
                <w:tcW w:w="1800" w:type="dxa"/>
                <w:vAlign w:val="top"/>
                <w:tcPrChange w:id="654" w:author="hp" w:date="2014-12-18T15:08:17Z">
                  <w:tcPr>
                    <w:tcW w:w="1800" w:type="dxa"/>
                    <w:vAlign w:val="top"/>
                    <w:tcPrChange w:id="655" w:author="hp" w:date="2014-12-18T15:08:17Z">
                      <w:tcPr>
                        <w:tcW w:w="1800" w:type="dxa"/>
                        <w:vAlign w:val="top"/>
                        <w:tcPrChange w:id="656" w:author="hp" w:date="2014-12-18T15:08:17Z">
                          <w:tcPr>
                            <w:tcW w:w="1800" w:type="dxa"/>
                            <w:vAlign w:val="top"/>
                            <w:tcPrChange w:id="657" w:author="hp" w:date="2014-12-18T15:08:17Z">
                              <w:tcPr>
                                <w:tcW w:w="1800" w:type="dxa"/>
                                <w:vAlign w:val="top"/>
                                <w:tcPrChange w:id="658" w:author="hp" w:date="2014-12-18T15:08:17Z">
                                  <w:tcPr>
                                    <w:tcW w:w="1800" w:type="dxa"/>
                                    <w:vAlign w:val="top"/>
                                    <w:tcPrChange w:id="659" w:author="hp" w:date="2014-12-18T15:08:17Z">
                                      <w:tcPr>
                                        <w:tcW w:w="1800" w:type="dxa"/>
                                        <w:vAlign w:val="top"/>
                                        <w:tcPrChange w:id="660" w:author="hp" w:date="2014-12-18T15:08:17Z">
                                          <w:tcPr>
                                            <w:tcW w:w="1800" w:type="dxa"/>
                                            <w:vAlign w:val="top"/>
                                            <w:tcPrChange w:id="661" w:author="hp" w:date="2014-12-18T15:08:17Z">
                                              <w:tcPr>
                                                <w:tcW w:w="1800" w:type="dxa"/>
                                                <w:vAlign w:val="top"/>
                                                <w:tcPrChange w:id="662" w:author="hp" w:date="2014-12-18T15:08:17Z">
                                                  <w:tcPr>
                                                    <w:tcW w:w="1800" w:type="dxa"/>
                                                    <w:vAlign w:val="top"/>
                                                    <w:tcPrChange w:id="663" w:author="hp" w:date="2014-12-18T15:08:17Z">
                                                      <w:tcPr>
                                                        <w:tcW w:w="1800" w:type="dxa"/>
                                                        <w:vAlign w:val="top"/>
                                                        <w:tcPrChange w:id="664" w:author="hp" w:date="2014-12-18T15:08:17Z">
                                                          <w:tcPr>
                                                            <w:tcW w:w="1800" w:type="dxa"/>
                                                            <w:vAlign w:val="top"/>
                                                          </w:tcPr>
                                                        </w:tcPrChange>
                                                      </w:tcPr>
                                                    </w:tcPrChange>
                                                  </w:tcPr>
                                                </w:tcPrChange>
                                              </w:tcPr>
                                            </w:tcPrChange>
                                          </w:tcPr>
                                        </w:tcPrChange>
                                      </w:tcPr>
                                    </w:tcPrChange>
                                  </w:tcPr>
                                </w:tcPrChange>
                              </w:tcPr>
                            </w:tcPrChange>
                          </w:tcPr>
                        </w:tcPrChange>
                      </w:tcPr>
                    </w:tcPrChange>
                  </w:tcPr>
                </w:tcPrChange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665" w:author="hp" w:date="2014-12-18T15:09:07Z">
              <w:r>
                <w:rPr>
                  <w:rFonts w:hint="eastAsia" w:cs="Times New Roman"/>
                  <w:lang w:val="en-US" w:eastAsia="zh-CN"/>
                </w:rPr>
                <w:t>S</w:t>
              </w:r>
            </w:ins>
            <w:ins w:id="666" w:author="hp" w:date="2014-12-18T15:09:08Z">
              <w:r>
                <w:rPr>
                  <w:rFonts w:hint="eastAsia" w:cs="Times New Roman"/>
                  <w:lang w:val="en-US" w:eastAsia="zh-CN"/>
                </w:rPr>
                <w:t>tart</w:t>
              </w:r>
            </w:ins>
            <w:ins w:id="667" w:author="hp" w:date="2014-12-18T15:09:11Z">
              <w:r>
                <w:rPr>
                  <w:rFonts w:hint="eastAsia" w:cs="Times New Roman"/>
                  <w:lang w:val="en-US" w:eastAsia="zh-CN"/>
                </w:rPr>
                <w:t>S</w:t>
              </w:r>
            </w:ins>
            <w:ins w:id="668" w:author="hp" w:date="2014-12-18T15:09:12Z">
              <w:r>
                <w:rPr>
                  <w:rFonts w:hint="eastAsia" w:cs="Times New Roman"/>
                  <w:lang w:val="en-US" w:eastAsia="zh-CN"/>
                </w:rPr>
                <w:t>u</w:t>
              </w:r>
            </w:ins>
            <w:ins w:id="669" w:author="hp" w:date="2014-12-18T15:09:14Z">
              <w:r>
                <w:rPr>
                  <w:rFonts w:hint="eastAsia" w:cs="Times New Roman"/>
                  <w:lang w:val="en-US" w:eastAsia="zh-CN"/>
                </w:rPr>
                <w:t>b</w:t>
              </w:r>
            </w:ins>
            <w:ins w:id="670" w:author="hp" w:date="2014-12-18T15:09:15Z">
              <w:r>
                <w:rPr>
                  <w:rFonts w:hint="eastAsia" w:cs="Times New Roman"/>
                  <w:lang w:val="en-US" w:eastAsia="zh-CN"/>
                </w:rPr>
                <w:t>tile</w:t>
              </w:r>
            </w:ins>
            <w:ins w:id="671" w:author="hp" w:date="2014-12-18T15:09:24Z">
              <w:r>
                <w:rPr>
                  <w:rFonts w:hint="eastAsia" w:cs="Times New Roman"/>
                  <w:lang w:val="en-US" w:eastAsia="zh-CN"/>
                </w:rPr>
                <w:t>Se</w:t>
              </w:r>
            </w:ins>
            <w:ins w:id="672" w:author="hp" w:date="2014-12-18T15:09:25Z">
              <w:r>
                <w:rPr>
                  <w:rFonts w:hint="eastAsia" w:cs="Times New Roman"/>
                  <w:lang w:val="en-US" w:eastAsia="zh-CN"/>
                </w:rPr>
                <w:t>rver</w:t>
              </w:r>
            </w:ins>
            <w:del w:id="673" w:author="hp" w:date="2014-12-18T15:08:02Z">
              <w:r>
                <w:rPr>
                  <w:rFonts w:hint="eastAsia" w:ascii="Calibri" w:hAnsi="Calibri" w:eastAsia="宋体" w:cs="Times New Roman"/>
                </w:rPr>
                <w:delText xml:space="preserve">保留 </w:delText>
              </w:r>
            </w:del>
          </w:p>
        </w:tc>
        <w:tc>
          <w:tcPr>
            <w:tcW w:w="3600" w:type="dxa"/>
            <w:vAlign w:val="top"/>
            <w:tcPrChange w:id="674" w:author="hp" w:date="2014-12-18T15:08:17Z">
              <w:tcPr>
                <w:tcW w:w="3600" w:type="dxa"/>
                <w:vAlign w:val="top"/>
                <w:tcPrChange w:id="675" w:author="hp" w:date="2014-12-18T15:08:17Z">
                  <w:tcPr>
                    <w:tcW w:w="3600" w:type="dxa"/>
                    <w:vAlign w:val="top"/>
                    <w:tcPrChange w:id="676" w:author="hp" w:date="2014-12-18T15:08:17Z">
                      <w:tcPr>
                        <w:tcW w:w="3600" w:type="dxa"/>
                        <w:vAlign w:val="top"/>
                        <w:tcPrChange w:id="677" w:author="hp" w:date="2014-12-18T15:08:17Z">
                          <w:tcPr>
                            <w:tcW w:w="3600" w:type="dxa"/>
                            <w:vAlign w:val="top"/>
                            <w:tcPrChange w:id="678" w:author="hp" w:date="2014-12-18T15:08:17Z">
                              <w:tcPr>
                                <w:tcW w:w="3600" w:type="dxa"/>
                                <w:vAlign w:val="top"/>
                                <w:tcPrChange w:id="679" w:author="hp" w:date="2014-12-18T15:08:17Z">
                                  <w:tcPr>
                                    <w:tcW w:w="3600" w:type="dxa"/>
                                    <w:vAlign w:val="top"/>
                                    <w:tcPrChange w:id="680" w:author="hp" w:date="2014-12-18T15:08:17Z">
                                      <w:tcPr>
                                        <w:tcW w:w="3600" w:type="dxa"/>
                                        <w:vAlign w:val="top"/>
                                        <w:tcPrChange w:id="681" w:author="hp" w:date="2014-12-18T15:08:17Z">
                                          <w:tcPr>
                                            <w:tcW w:w="3600" w:type="dxa"/>
                                            <w:vAlign w:val="top"/>
                                            <w:tcPrChange w:id="682" w:author="hp" w:date="2014-12-18T15:08:17Z">
                                              <w:tcPr>
                                                <w:tcW w:w="3600" w:type="dxa"/>
                                                <w:vAlign w:val="top"/>
                                                <w:tcPrChange w:id="683" w:author="hp" w:date="2014-12-18T15:08:17Z">
                                                  <w:tcPr>
                                                    <w:tcW w:w="3600" w:type="dxa"/>
                                                    <w:vAlign w:val="top"/>
                                                    <w:tcPrChange w:id="684" w:author="hp" w:date="2014-12-18T15:08:17Z">
                                                      <w:tcPr>
                                                        <w:tcW w:w="3600" w:type="dxa"/>
                                                        <w:vAlign w:val="top"/>
                                                        <w:tcPrChange w:id="685" w:author="hp" w:date="2014-12-18T15:08:17Z">
                                                          <w:tcPr>
                                                            <w:tcW w:w="3600" w:type="dxa"/>
                                                            <w:vAlign w:val="top"/>
                                                          </w:tcPr>
                                                        </w:tcPrChange>
                                                      </w:tcPr>
                                                    </w:tcPrChange>
                                                  </w:tcPr>
                                                </w:tcPrChange>
                                              </w:tcPr>
                                            </w:tcPrChange>
                                          </w:tcPr>
                                        </w:tcPrChange>
                                      </w:tcPr>
                                    </w:tcPrChange>
                                  </w:tcPr>
                                </w:tcPrChange>
                              </w:tcPr>
                            </w:tcPrChange>
                          </w:tcPr>
                        </w:tcPrChange>
                      </w:tcPr>
                    </w:tcPrChange>
                  </w:tcPr>
                </w:tcPrChange>
              </w:tcPr>
            </w:tcPrChange>
          </w:tcPr>
          <w:p>
            <w:pPr>
              <w:rPr>
                <w:ins w:id="686" w:author="hp" w:date="2014-12-18T15:10:58Z"/>
                <w:rFonts w:hint="eastAsia" w:cs="Times New Roman"/>
                <w:lang w:val="en-US" w:eastAsia="zh-CN"/>
              </w:rPr>
            </w:pPr>
            <w:ins w:id="687" w:author="hp" w:date="2014-12-18T15:10:13Z">
              <w:r>
                <w:rPr>
                  <w:rFonts w:hint="eastAsia" w:cs="Times New Roman"/>
                  <w:lang w:val="en-US" w:eastAsia="zh-CN"/>
                </w:rPr>
                <w:t>写</w:t>
              </w:r>
            </w:ins>
            <w:ins w:id="688" w:author="hp" w:date="2014-12-18T15:10:14Z">
              <w:r>
                <w:rPr>
                  <w:rFonts w:hint="eastAsia" w:cs="Times New Roman"/>
                  <w:lang w:val="en-US" w:eastAsia="zh-CN"/>
                </w:rPr>
                <w:t>“1”</w:t>
              </w:r>
            </w:ins>
            <w:ins w:id="689" w:author="hp" w:date="2014-12-18T15:10:15Z">
              <w:r>
                <w:rPr>
                  <w:rFonts w:hint="eastAsia" w:cs="Times New Roman"/>
                  <w:lang w:val="en-US" w:eastAsia="zh-CN"/>
                </w:rPr>
                <w:t xml:space="preserve"> </w:t>
              </w:r>
            </w:ins>
            <w:ins w:id="690" w:author="hp" w:date="2014-12-18T15:10:16Z">
              <w:r>
                <w:rPr>
                  <w:rFonts w:hint="eastAsia" w:cs="Times New Roman"/>
                  <w:lang w:val="en-US" w:eastAsia="zh-CN"/>
                </w:rPr>
                <w:t>将</w:t>
              </w:r>
            </w:ins>
            <w:ins w:id="691" w:author="hp" w:date="2014-12-18T15:09:32Z">
              <w:r>
                <w:rPr>
                  <w:rFonts w:hint="eastAsia" w:cs="Times New Roman"/>
                  <w:lang w:val="en-US" w:eastAsia="zh-CN"/>
                </w:rPr>
                <w:t>启动</w:t>
              </w:r>
            </w:ins>
            <w:ins w:id="692" w:author="hp" w:date="2014-12-18T15:09:37Z">
              <w:r>
                <w:rPr>
                  <w:rFonts w:hint="eastAsia" w:cs="Times New Roman"/>
                  <w:lang w:val="en-US" w:eastAsia="zh-CN"/>
                </w:rPr>
                <w:t>AR</w:t>
              </w:r>
            </w:ins>
            <w:ins w:id="693" w:author="hp" w:date="2014-12-18T15:09:38Z">
              <w:r>
                <w:rPr>
                  <w:rFonts w:hint="eastAsia" w:cs="Times New Roman"/>
                  <w:lang w:val="en-US" w:eastAsia="zh-CN"/>
                </w:rPr>
                <w:t>M</w:t>
              </w:r>
            </w:ins>
            <w:ins w:id="694" w:author="hp" w:date="2014-12-18T15:09:39Z">
              <w:r>
                <w:rPr>
                  <w:rFonts w:hint="eastAsia" w:cs="Times New Roman"/>
                  <w:lang w:val="en-US" w:eastAsia="zh-CN"/>
                </w:rPr>
                <w:t>侧的</w:t>
              </w:r>
            </w:ins>
            <w:ins w:id="695" w:author="hp" w:date="2014-12-18T15:09:41Z">
              <w:r>
                <w:rPr>
                  <w:rFonts w:hint="eastAsia" w:cs="Times New Roman"/>
                  <w:lang w:val="en-US" w:eastAsia="zh-CN"/>
                </w:rPr>
                <w:t>字幕</w:t>
              </w:r>
            </w:ins>
            <w:ins w:id="696" w:author="hp" w:date="2014-12-18T15:09:43Z">
              <w:r>
                <w:rPr>
                  <w:rFonts w:hint="eastAsia" w:cs="Times New Roman"/>
                  <w:lang w:val="en-US" w:eastAsia="zh-CN"/>
                </w:rPr>
                <w:t>处理</w:t>
              </w:r>
            </w:ins>
            <w:ins w:id="697" w:author="hp" w:date="2014-12-18T15:09:45Z">
              <w:r>
                <w:rPr>
                  <w:rFonts w:hint="eastAsia" w:cs="Times New Roman"/>
                  <w:lang w:val="en-US" w:eastAsia="zh-CN"/>
                </w:rPr>
                <w:t>服务器</w:t>
              </w:r>
            </w:ins>
            <w:ins w:id="698" w:author="hp" w:date="2014-12-18T15:10:20Z">
              <w:r>
                <w:rPr>
                  <w:rFonts w:hint="eastAsia" w:cs="Times New Roman"/>
                  <w:lang w:val="en-US" w:eastAsia="zh-CN"/>
                </w:rPr>
                <w:t>；</w:t>
              </w:r>
            </w:ins>
            <w:ins w:id="699" w:author="hp" w:date="2014-12-18T15:10:03Z">
              <w:r>
                <w:rPr>
                  <w:rFonts w:hint="eastAsia" w:cs="Times New Roman"/>
                  <w:lang w:val="en-US" w:eastAsia="zh-CN"/>
                </w:rPr>
                <w:t>无需</w:t>
              </w:r>
            </w:ins>
            <w:ins w:id="700" w:author="hp" w:date="2014-12-18T15:10:06Z">
              <w:r>
                <w:rPr>
                  <w:rFonts w:hint="eastAsia" w:cs="Times New Roman"/>
                  <w:lang w:val="en-US" w:eastAsia="zh-CN"/>
                </w:rPr>
                <w:t>软件</w:t>
              </w:r>
            </w:ins>
            <w:ins w:id="701" w:author="hp" w:date="2014-12-18T15:10:03Z">
              <w:r>
                <w:rPr>
                  <w:rFonts w:hint="eastAsia" w:cs="Times New Roman"/>
                  <w:lang w:val="en-US" w:eastAsia="zh-CN"/>
                </w:rPr>
                <w:t>清零</w:t>
              </w:r>
            </w:ins>
          </w:p>
          <w:p>
            <w:pPr>
              <w:rPr>
                <w:ins w:id="702" w:author="hp" w:date="2014-12-18T15:12:27Z"/>
                <w:rFonts w:hint="eastAsia" w:cs="Times New Roman"/>
                <w:lang w:val="en-US" w:eastAsia="zh-CN"/>
              </w:rPr>
            </w:pPr>
            <w:ins w:id="703" w:author="hp" w:date="2014-12-18T15:11:01Z">
              <w:r>
                <w:rPr>
                  <w:rFonts w:hint="eastAsia" w:cs="Times New Roman"/>
                  <w:lang w:val="en-US" w:eastAsia="zh-CN"/>
                </w:rPr>
                <w:t>X8</w:t>
              </w:r>
            </w:ins>
            <w:ins w:id="704" w:author="hp" w:date="2014-12-18T15:11:02Z">
              <w:r>
                <w:rPr>
                  <w:rFonts w:hint="eastAsia" w:cs="Times New Roman"/>
                  <w:lang w:val="en-US" w:eastAsia="zh-CN"/>
                </w:rPr>
                <w:t>6</w:t>
              </w:r>
            </w:ins>
            <w:ins w:id="705" w:author="hp" w:date="2014-12-18T15:11:03Z">
              <w:r>
                <w:rPr>
                  <w:rFonts w:hint="eastAsia" w:cs="Times New Roman"/>
                  <w:lang w:val="en-US" w:eastAsia="zh-CN"/>
                </w:rPr>
                <w:t>侧</w:t>
              </w:r>
            </w:ins>
            <w:ins w:id="706" w:author="hp" w:date="2014-12-18T15:11:07Z">
              <w:r>
                <w:rPr>
                  <w:rFonts w:hint="eastAsia" w:cs="Times New Roman"/>
                  <w:lang w:val="en-US" w:eastAsia="zh-CN"/>
                </w:rPr>
                <w:t>该位</w:t>
              </w:r>
            </w:ins>
            <w:ins w:id="707" w:author="hp" w:date="2014-12-18T15:11:08Z">
              <w:r>
                <w:rPr>
                  <w:rFonts w:hint="eastAsia" w:cs="Times New Roman"/>
                  <w:lang w:val="en-US" w:eastAsia="zh-CN"/>
                </w:rPr>
                <w:t>被</w:t>
              </w:r>
            </w:ins>
            <w:ins w:id="708" w:author="hp" w:date="2014-12-18T15:11:10Z">
              <w:r>
                <w:rPr>
                  <w:rFonts w:hint="eastAsia" w:cs="Times New Roman"/>
                  <w:lang w:val="en-US" w:eastAsia="zh-CN"/>
                </w:rPr>
                <w:t>写1</w:t>
              </w:r>
            </w:ins>
            <w:ins w:id="709" w:author="hp" w:date="2014-12-18T15:11:11Z">
              <w:r>
                <w:rPr>
                  <w:rFonts w:hint="eastAsia" w:cs="Times New Roman"/>
                  <w:lang w:val="en-US" w:eastAsia="zh-CN"/>
                </w:rPr>
                <w:t>后，</w:t>
              </w:r>
            </w:ins>
            <w:ins w:id="710" w:author="hp" w:date="2014-12-18T15:11:13Z">
              <w:r>
                <w:rPr>
                  <w:rFonts w:hint="eastAsia" w:cs="Times New Roman"/>
                  <w:lang w:val="en-US" w:eastAsia="zh-CN"/>
                </w:rPr>
                <w:t xml:space="preserve">ARM </w:t>
              </w:r>
            </w:ins>
            <w:ins w:id="711" w:author="hp" w:date="2014-12-18T15:11:24Z">
              <w:r>
                <w:rPr>
                  <w:rFonts w:hint="eastAsia" w:cs="Times New Roman"/>
                  <w:lang w:val="en-US" w:eastAsia="zh-CN"/>
                </w:rPr>
                <w:t>侧将收到</w:t>
              </w:r>
            </w:ins>
            <w:ins w:id="712" w:author="hp" w:date="2014-12-18T15:11:29Z">
              <w:r>
                <w:rPr>
                  <w:rFonts w:hint="eastAsia" w:cs="Times New Roman"/>
                  <w:lang w:val="en-US" w:eastAsia="zh-CN"/>
                </w:rPr>
                <w:t>中断</w:t>
              </w:r>
            </w:ins>
            <w:ins w:id="713" w:author="hp" w:date="2014-12-18T15:11:39Z">
              <w:r>
                <w:rPr>
                  <w:rFonts w:hint="eastAsia" w:cs="Times New Roman"/>
                  <w:lang w:val="en-US" w:eastAsia="zh-CN"/>
                </w:rPr>
                <w:t>并置起</w:t>
              </w:r>
            </w:ins>
            <w:ins w:id="714" w:author="hp" w:date="2014-12-18T15:12:07Z">
              <w:r>
                <w:rPr>
                  <w:rFonts w:hint="eastAsia" w:cs="Times New Roman"/>
                  <w:lang w:val="en-US" w:eastAsia="zh-CN"/>
                </w:rPr>
                <w:t>相应</w:t>
              </w:r>
            </w:ins>
            <w:ins w:id="715" w:author="hp" w:date="2014-12-18T15:12:21Z">
              <w:r>
                <w:rPr>
                  <w:rFonts w:hint="eastAsia" w:cs="Times New Roman"/>
                  <w:lang w:val="en-US" w:eastAsia="zh-CN"/>
                </w:rPr>
                <w:t>状态寄存器位</w:t>
              </w:r>
            </w:ins>
          </w:p>
          <w:p>
            <w:pPr>
              <w:rPr>
                <w:ins w:id="716" w:author="hp" w:date="2014-12-18T15:10:23Z"/>
                <w:rFonts w:hint="eastAsia" w:cs="Times New Roman"/>
                <w:lang w:val="en-US" w:eastAsia="zh-CN"/>
              </w:rPr>
            </w:pPr>
          </w:p>
          <w:p>
            <w:pPr>
              <w:rPr>
                <w:rFonts w:hint="eastAsia" w:cs="Times New Roman"/>
                <w:lang w:val="en-US" w:eastAsia="zh-CN"/>
              </w:rPr>
            </w:pPr>
          </w:p>
        </w:tc>
        <w:tc>
          <w:tcPr>
            <w:tcW w:w="935" w:type="dxa"/>
            <w:vAlign w:val="top"/>
            <w:tcPrChange w:id="717" w:author="hp" w:date="2014-12-18T15:08:17Z">
              <w:tcPr>
                <w:tcW w:w="935" w:type="dxa"/>
                <w:vAlign w:val="top"/>
                <w:tcPrChange w:id="718" w:author="hp" w:date="2014-12-18T15:08:17Z">
                  <w:tcPr>
                    <w:tcW w:w="935" w:type="dxa"/>
                    <w:vAlign w:val="top"/>
                    <w:tcPrChange w:id="719" w:author="hp" w:date="2014-12-18T15:08:17Z">
                      <w:tcPr>
                        <w:tcW w:w="935" w:type="dxa"/>
                        <w:vAlign w:val="top"/>
                        <w:tcPrChange w:id="720" w:author="hp" w:date="2014-12-18T15:08:17Z">
                          <w:tcPr>
                            <w:tcW w:w="935" w:type="dxa"/>
                            <w:vAlign w:val="top"/>
                            <w:tcPrChange w:id="721" w:author="hp" w:date="2014-12-18T15:08:17Z">
                              <w:tcPr>
                                <w:tcW w:w="935" w:type="dxa"/>
                                <w:vAlign w:val="top"/>
                                <w:tcPrChange w:id="722" w:author="hp" w:date="2014-12-18T15:08:17Z">
                                  <w:tcPr>
                                    <w:tcW w:w="935" w:type="dxa"/>
                                    <w:vAlign w:val="top"/>
                                    <w:tcPrChange w:id="723" w:author="hp" w:date="2014-12-18T15:08:17Z">
                                      <w:tcPr>
                                        <w:tcW w:w="935" w:type="dxa"/>
                                        <w:vAlign w:val="top"/>
                                        <w:tcPrChange w:id="724" w:author="hp" w:date="2014-12-18T15:08:17Z">
                                          <w:tcPr>
                                            <w:tcW w:w="935" w:type="dxa"/>
                                            <w:vAlign w:val="top"/>
                                            <w:tcPrChange w:id="725" w:author="hp" w:date="2014-12-18T15:08:17Z">
                                              <w:tcPr>
                                                <w:tcW w:w="935" w:type="dxa"/>
                                                <w:vAlign w:val="top"/>
                                                <w:tcPrChange w:id="726" w:author="hp" w:date="2014-12-18T15:08:17Z">
                                                  <w:tcPr>
                                                    <w:tcW w:w="935" w:type="dxa"/>
                                                    <w:vAlign w:val="top"/>
                                                    <w:tcPrChange w:id="727" w:author="hp" w:date="2014-12-18T15:08:17Z">
                                                      <w:tcPr>
                                                        <w:tcW w:w="935" w:type="dxa"/>
                                                        <w:vAlign w:val="top"/>
                                                        <w:tcPrChange w:id="728" w:author="hp" w:date="2014-12-18T15:08:17Z">
                                                          <w:tcPr>
                                                            <w:tcW w:w="935" w:type="dxa"/>
                                                            <w:vAlign w:val="top"/>
                                                          </w:tcPr>
                                                        </w:tcPrChange>
                                                      </w:tcPr>
                                                    </w:tcPrChange>
                                                  </w:tcPr>
                                                </w:tcPrChange>
                                              </w:tcPr>
                                            </w:tcPrChange>
                                          </w:tcPr>
                                        </w:tcPrChange>
                                      </w:tcPr>
                                    </w:tcPrChange>
                                  </w:tcPr>
                                </w:tcPrChange>
                              </w:tcPr>
                            </w:tcPrChange>
                          </w:tcPr>
                        </w:tcPrChange>
                      </w:tcPr>
                    </w:tcPrChange>
                  </w:tcPr>
                </w:tcPrChange>
              </w:tcPr>
            </w:tcPrChange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ins w:id="729" w:author="hp" w:date="2014-12-18T15:09:46Z">
              <w:r>
                <w:rPr>
                  <w:rFonts w:hint="eastAsia" w:cs="Times New Roman"/>
                  <w:lang w:val="en-US" w:eastAsia="zh-CN"/>
                </w:rPr>
                <w:t>W</w:t>
              </w:r>
            </w:ins>
          </w:p>
        </w:tc>
        <w:tc>
          <w:tcPr>
            <w:tcW w:w="1971" w:type="dxa"/>
            <w:vAlign w:val="top"/>
            <w:tcPrChange w:id="730" w:author="hp" w:date="2014-12-18T15:08:17Z">
              <w:tcPr>
                <w:tcW w:w="1971" w:type="dxa"/>
                <w:vAlign w:val="top"/>
                <w:tcPrChange w:id="731" w:author="hp" w:date="2014-12-18T15:08:17Z">
                  <w:tcPr>
                    <w:tcW w:w="1971" w:type="dxa"/>
                    <w:vAlign w:val="top"/>
                    <w:tcPrChange w:id="732" w:author="hp" w:date="2014-12-18T15:08:17Z">
                      <w:tcPr>
                        <w:tcW w:w="1971" w:type="dxa"/>
                        <w:vAlign w:val="top"/>
                        <w:tcPrChange w:id="733" w:author="hp" w:date="2014-12-18T15:08:17Z">
                          <w:tcPr>
                            <w:tcW w:w="1971" w:type="dxa"/>
                            <w:vAlign w:val="top"/>
                            <w:tcPrChange w:id="734" w:author="hp" w:date="2014-12-18T15:08:17Z">
                              <w:tcPr>
                                <w:tcW w:w="1971" w:type="dxa"/>
                                <w:vAlign w:val="top"/>
                                <w:tcPrChange w:id="735" w:author="hp" w:date="2014-12-18T15:08:17Z">
                                  <w:tcPr>
                                    <w:tcW w:w="1971" w:type="dxa"/>
                                    <w:vAlign w:val="top"/>
                                    <w:tcPrChange w:id="736" w:author="hp" w:date="2014-12-18T15:08:17Z">
                                      <w:tcPr>
                                        <w:tcW w:w="1971" w:type="dxa"/>
                                        <w:vAlign w:val="top"/>
                                        <w:tcPrChange w:id="737" w:author="hp" w:date="2014-12-18T15:08:17Z">
                                          <w:tcPr>
                                            <w:tcW w:w="1971" w:type="dxa"/>
                                            <w:vAlign w:val="top"/>
                                            <w:tcPrChange w:id="738" w:author="hp" w:date="2014-12-18T15:08:17Z">
                                              <w:tcPr>
                                                <w:tcW w:w="1971" w:type="dxa"/>
                                                <w:vAlign w:val="top"/>
                                                <w:tcPrChange w:id="739" w:author="hp" w:date="2014-12-18T15:08:17Z">
                                                  <w:tcPr>
                                                    <w:tcW w:w="1971" w:type="dxa"/>
                                                    <w:vAlign w:val="top"/>
                                                    <w:tcPrChange w:id="740" w:author="hp" w:date="2014-12-18T15:08:17Z">
                                                      <w:tcPr>
                                                        <w:tcW w:w="1971" w:type="dxa"/>
                                                        <w:vAlign w:val="top"/>
                                                        <w:tcPrChange w:id="741" w:author="hp" w:date="2014-12-18T15:08:17Z">
                                                          <w:tcPr>
                                                            <w:tcW w:w="1971" w:type="dxa"/>
                                                            <w:vAlign w:val="top"/>
                                                          </w:tcPr>
                                                        </w:tcPrChange>
                                                      </w:tcPr>
                                                    </w:tcPrChange>
                                                  </w:tcPr>
                                                </w:tcPrChange>
                                              </w:tcPr>
                                            </w:tcPrChange>
                                          </w:tcPr>
                                        </w:tcPrChange>
                                      </w:tcPr>
                                    </w:tcPrChange>
                                  </w:tcPr>
                                </w:tcPrChange>
                              </w:tcPr>
                            </w:tcPrChange>
                          </w:tcPr>
                        </w:tcPrChange>
                      </w:tcPr>
                    </w:tcPrChange>
                  </w:tcPr>
                </w:tcPrChange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742" w:author="hp" w:date="2014-12-18T15:09:50Z">
              <w:r>
                <w:rPr>
                  <w:rFonts w:hint="eastAsia" w:cs="Times New Roman"/>
                  <w:lang w:val="en-US" w:eastAsia="zh-CN"/>
                </w:rPr>
                <w:t>0</w:t>
              </w:r>
            </w:ins>
            <w:del w:id="743" w:author="hp" w:date="2014-12-18T15:08:14Z">
              <w:r>
                <w:rPr>
                  <w:rFonts w:hint="eastAsia" w:ascii="Calibri" w:hAnsi="Calibri" w:eastAsia="宋体" w:cs="Times New Roman"/>
                </w:rPr>
                <w:delText>0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74" w:hRule="atLeast"/>
        </w:trPr>
        <w:tc>
          <w:tcPr>
            <w:tcW w:w="1080" w:type="dxa"/>
            <w:vAlign w:val="top"/>
          </w:tcPr>
          <w:p>
            <w:pPr>
              <w:rPr>
                <w:rFonts w:hint="eastAsia" w:ascii="Calibri" w:hAnsi="Calibri" w:eastAsia="宋体" w:cs="Times New Roman"/>
              </w:rPr>
            </w:pPr>
            <w:ins w:id="744" w:author="hp" w:date="2014-12-18T15:08:00Z">
              <w:r>
                <w:rPr>
                  <w:rFonts w:hint="eastAsia" w:ascii="Calibri" w:hAnsi="Calibri" w:eastAsia="宋体" w:cs="Times New Roman"/>
                </w:rPr>
                <w:t>BIT31~</w:t>
              </w:r>
            </w:ins>
            <w:ins w:id="745" w:author="hp" w:date="2014-12-18T15:08:59Z">
              <w:r>
                <w:rPr>
                  <w:rFonts w:hint="eastAsia" w:cs="Times New Roman"/>
                  <w:lang w:val="en-US" w:eastAsia="zh-CN"/>
                </w:rPr>
                <w:t>5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Calibri" w:hAnsi="Calibri" w:eastAsia="宋体" w:cs="Times New Roman"/>
              </w:rPr>
            </w:pPr>
            <w:ins w:id="746" w:author="hp" w:date="2014-12-18T15:08:02Z">
              <w:r>
                <w:rPr>
                  <w:rFonts w:hint="eastAsia" w:ascii="Calibri" w:hAnsi="Calibri" w:eastAsia="宋体" w:cs="Times New Roman"/>
                </w:rPr>
                <w:t xml:space="preserve">保留 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Calibri" w:hAnsi="Calibri" w:eastAsia="宋体" w:cs="Times New Roman"/>
              </w:rPr>
            </w:pPr>
          </w:p>
        </w:tc>
      </w:tr>
    </w:tbl>
    <w:p/>
    <w:p>
      <w:pPr>
        <w:pStyle w:val="5"/>
      </w:pPr>
      <w:bookmarkStart w:id="63" w:name="_Toc380591939"/>
      <w:r>
        <w:rPr>
          <w:rFonts w:hint="eastAsia"/>
        </w:rPr>
        <w:t>3.1.2 播放</w:t>
      </w:r>
      <w:bookmarkEnd w:id="63"/>
      <w:r>
        <w:rPr>
          <w:rFonts w:hint="eastAsia"/>
        </w:rPr>
        <w:t>状态寄存器</w:t>
      </w: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BIT0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RUN STATE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1表示 DECODER 在 RUN 状态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BIT1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PAUSE STATE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1表示DECODER在 PAUSE状态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BIT2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STOP STATE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1表示DECODER 在STOP 状态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BIT3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EndOfStream STATE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1表示码流播放完毕，</w:t>
            </w:r>
          </w:p>
          <w:p>
            <w:r>
              <w:rPr>
                <w:rFonts w:hint="eastAsia" w:ascii="Calibri" w:hAnsi="Calibri" w:eastAsia="宋体" w:cs="Times New Roman"/>
              </w:rPr>
              <w:t>对应</w:t>
            </w:r>
            <w:r>
              <w:rPr>
                <w:rFonts w:hint="eastAsia"/>
                <w:b/>
              </w:rPr>
              <w:t>播放控制寄存器</w:t>
            </w:r>
            <w:r>
              <w:rPr>
                <w:rFonts w:hint="eastAsia"/>
              </w:rPr>
              <w:t>里的</w:t>
            </w:r>
          </w:p>
          <w:p>
            <w:r>
              <w:rPr>
                <w:rFonts w:hint="eastAsia"/>
              </w:rPr>
              <w:t>SetEndOfStream设置，软件在设完</w:t>
            </w:r>
          </w:p>
          <w:p>
            <w:r>
              <w:rPr>
                <w:rFonts w:hint="eastAsia"/>
              </w:rPr>
              <w:t xml:space="preserve">SetEndOfStream后查询此位 </w:t>
            </w:r>
          </w:p>
          <w:p/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j2kdec.setEndOfStream();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ahoma" w:hAnsi="Tahoma" w:cs="Tahoma"/>
                <w:color w:val="000000"/>
                <w:kern w:val="0"/>
                <w:sz w:val="20"/>
                <w:szCs w:val="20"/>
              </w:rPr>
              <w:t>pcmDec.setEndOfStream();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playctrl.waitForEndOfStream();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0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BIT31~4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保留 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/>
    <w:p/>
    <w:p/>
    <w:p/>
    <w:p/>
    <w:p/>
    <w:p/>
    <w:p/>
    <w:p/>
    <w:p/>
    <w:p/>
    <w:p/>
    <w:p/>
    <w:p/>
    <w:p/>
    <w:p/>
    <w:p>
      <w:pPr>
        <w:rPr>
          <w:ins w:id="747" w:author="王斌" w:date="2014-02-19T14:25:00Z"/>
        </w:rPr>
      </w:pPr>
    </w:p>
    <w:p/>
    <w:p/>
    <w:p>
      <w:pPr>
        <w:rPr>
          <w:ins w:id="748" w:author="王斌" w:date="2014-02-19T14:25:00Z"/>
        </w:rPr>
      </w:pPr>
    </w:p>
    <w:p>
      <w:pPr>
        <w:rPr>
          <w:ins w:id="749" w:author="王斌" w:date="2014-02-19T14:25:00Z"/>
        </w:rPr>
      </w:pPr>
    </w:p>
    <w:p>
      <w:pPr>
        <w:pStyle w:val="4"/>
      </w:pPr>
      <w:ins w:id="750" w:author="王斌" w:date="2014-02-19T14:25:00Z">
        <w:bookmarkStart w:id="64" w:name="_Toc380591940"/>
        <w:r>
          <w:rPr>
            <w:rFonts w:hint="eastAsia"/>
          </w:rPr>
          <w:t>3.2  视频控制</w:t>
        </w:r>
        <w:bookmarkEnd w:id="64"/>
      </w:ins>
    </w:p>
    <w:p>
      <w:pPr>
        <w:pStyle w:val="5"/>
      </w:pPr>
      <w:bookmarkStart w:id="65" w:name="_Toc380591941"/>
      <w:r>
        <w:rPr>
          <w:rFonts w:hint="eastAsia"/>
        </w:rPr>
        <w:t>3.2.1 INTOPIX水印头参数</w:t>
      </w:r>
      <w:bookmarkEnd w:id="65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WM_HEADER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INTOPIX水印头参数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r>
        <w:rPr>
          <w:rFonts w:hint="eastAsia" w:ascii="Calibri" w:hAnsi="Calibri" w:eastAsia="宋体" w:cs="Times New Roman"/>
        </w:rPr>
        <w:t>Bit0：写1表明播放3D影片，写0 表明播放2D影片</w:t>
      </w:r>
      <w:r>
        <w:rPr>
          <w:rFonts w:hint="eastAsia"/>
        </w:rPr>
        <w:t>;</w:t>
      </w:r>
    </w:p>
    <w:p>
      <w:pPr>
        <w:ind w:firstLine="840" w:firstLineChars="400"/>
      </w:pPr>
      <w:r>
        <w:rPr>
          <w:rFonts w:hint="eastAsia"/>
        </w:rPr>
        <w:t>默认值为0;</w:t>
      </w:r>
    </w:p>
    <w:p>
      <w:pPr>
        <w:ind w:firstLine="840" w:firstLineChars="4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播放影片前需要设定该参数；</w:t>
      </w:r>
    </w:p>
    <w:p>
      <w:pPr>
        <w:ind w:firstLine="840" w:firstLineChars="4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此位等同于INTOPIX水印头中的ACTIVE 位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Bit7:4: FPS MODE 设置，参见水印及INTOPIX 文档，默认值为0X0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其它位：保留</w:t>
      </w:r>
    </w:p>
    <w:p>
      <w:pPr>
        <w:rPr>
          <w:rFonts w:ascii="宋体" w:hAnsi="宋体" w:cs="Times New Roman"/>
          <w:bCs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27" type="#_x0000_t75" style="height:331.5pt;width:442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rPr>
          <w:rFonts w:ascii="宋体" w:hAnsi="宋体" w:cs="Times New Roman"/>
          <w:bCs/>
          <w:sz w:val="28"/>
          <w:szCs w:val="28"/>
        </w:rPr>
      </w:pPr>
    </w:p>
    <w:p>
      <w:pPr>
        <w:pStyle w:val="5"/>
        <w:rPr>
          <w:rFonts w:ascii="Calibri" w:hAnsi="Calibri" w:eastAsia="宋体" w:cs="Times New Roman"/>
          <w:sz w:val="21"/>
          <w:szCs w:val="22"/>
        </w:rPr>
      </w:pPr>
      <w:bookmarkStart w:id="66" w:name="_Toc380591942"/>
      <w:r>
        <w:rPr>
          <w:rFonts w:hint="eastAsia" w:cs="Times New Roman"/>
        </w:rPr>
        <w:t xml:space="preserve">3.2.2 </w:t>
      </w:r>
      <w:del w:id="751" w:author="王斌" w:date="2014-02-19T13:46:00Z">
        <w:r>
          <w:rPr>
            <w:rFonts w:hint="eastAsia"/>
          </w:rPr>
          <w:delText>VIDEO</w:delText>
        </w:r>
      </w:del>
      <w:del w:id="752" w:author="王斌" w:date="2014-02-19T13:46:00Z">
        <w:r>
          <w:rPr/>
          <w:delText>_PARA</w:delText>
        </w:r>
      </w:del>
      <w:ins w:id="753" w:author="王斌" w:date="2014-02-19T13:46:00Z">
        <w:r>
          <w:rPr/>
          <w:t xml:space="preserve"> </w:t>
        </w:r>
      </w:ins>
      <w:del w:id="754" w:author="王斌" w:date="2014-02-19T13:46:00Z">
        <w:r>
          <w:rPr/>
          <w:delText>1</w:delText>
        </w:r>
      </w:del>
      <w:ins w:id="755" w:author="王斌" w:date="2014-02-19T13:46:00Z">
        <w:r>
          <w:rPr>
            <w:rFonts w:hint="eastAsia"/>
          </w:rPr>
          <w:t>FRAME_RATE</w:t>
        </w:r>
      </w:ins>
      <w:r>
        <w:t>(</w:t>
      </w:r>
      <w:del w:id="756" w:author="王斌" w:date="2014-02-19T13:46:00Z">
        <w:r>
          <w:rPr>
            <w:rFonts w:hint="eastAsia"/>
          </w:rPr>
          <w:delText>视频参数</w:delText>
        </w:r>
      </w:del>
      <w:del w:id="757" w:author="王斌" w:date="2014-02-19T13:46:00Z">
        <w:r>
          <w:rPr/>
          <w:delText>1</w:delText>
        </w:r>
      </w:del>
      <w:ins w:id="758" w:author="王斌" w:date="2014-02-19T13:46:00Z">
        <w:r>
          <w:rPr>
            <w:rFonts w:hint="eastAsia"/>
          </w:rPr>
          <w:t>帧率设置</w:t>
        </w:r>
      </w:ins>
      <w:r>
        <w:t>)</w:t>
      </w:r>
      <w:bookmarkEnd w:id="66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ins w:id="759" w:author="王斌" w:date="2014-02-19T13:46:00Z"/>
                <w:rFonts w:ascii="Calibri" w:hAnsi="Calibri" w:eastAsia="宋体" w:cs="Times New Roman"/>
              </w:rPr>
            </w:pPr>
            <w:del w:id="760" w:author="王斌" w:date="2014-02-19T13:46:00Z">
              <w:r>
                <w:rPr>
                  <w:rFonts w:hint="eastAsia" w:ascii="Calibri" w:hAnsi="Calibri" w:eastAsia="宋体" w:cs="Times New Roman"/>
                </w:rPr>
                <w:delText>VIDEO</w:delText>
              </w:r>
            </w:del>
            <w:del w:id="761" w:author="王斌" w:date="2014-02-19T13:46:00Z">
              <w:r>
                <w:rPr>
                  <w:rFonts w:ascii="Calibri" w:hAnsi="Calibri" w:eastAsia="宋体" w:cs="Times New Roman"/>
                </w:rPr>
                <w:delText>_PARA1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762" w:author="王斌" w:date="2014-02-19T13:46:00Z">
              <w:r>
                <w:rPr>
                  <w:rFonts w:hint="eastAsia" w:ascii="Calibri" w:hAnsi="Calibri" w:eastAsia="宋体" w:cs="Times New Roman"/>
                </w:rPr>
                <w:t>FRAM</w:t>
              </w:r>
            </w:ins>
            <w:ins w:id="763" w:author="王斌" w:date="2014-02-19T13:47:00Z">
              <w:r>
                <w:rPr>
                  <w:rFonts w:hint="eastAsia" w:ascii="Calibri" w:hAnsi="Calibri" w:eastAsia="宋体" w:cs="Times New Roman"/>
                </w:rPr>
                <w:t>E_RATE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764" w:author="王斌" w:date="2014-02-19T13:47:00Z"/>
                <w:rFonts w:ascii="Calibri" w:hAnsi="Calibri" w:eastAsia="宋体" w:cs="Times New Roman"/>
              </w:rPr>
            </w:pPr>
            <w:del w:id="765" w:author="王斌" w:date="2014-02-19T13:47:00Z">
              <w:r>
                <w:rPr>
                  <w:rFonts w:hint="eastAsia" w:ascii="Calibri" w:hAnsi="Calibri" w:eastAsia="宋体" w:cs="Times New Roman"/>
                </w:rPr>
                <w:delText>片源参数</w:delText>
              </w:r>
            </w:del>
            <w:del w:id="766" w:author="王斌" w:date="2014-02-19T13:47:00Z">
              <w:r>
                <w:rPr>
                  <w:rFonts w:ascii="Calibri" w:hAnsi="Calibri" w:eastAsia="宋体" w:cs="Times New Roman"/>
                </w:rPr>
                <w:delText>1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767" w:author="王斌" w:date="2014-02-19T13:47:00Z">
              <w:r>
                <w:rPr>
                  <w:rFonts w:hint="eastAsia" w:ascii="Calibri" w:hAnsi="Calibri" w:eastAsia="宋体" w:cs="Times New Roman"/>
                </w:rPr>
                <w:t>帧率设置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W</w:t>
            </w:r>
            <w:ins w:id="768" w:author="王斌" w:date="2014-02-19T13:47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del w:id="769" w:author="王斌" w:date="2013-07-15T23:17:00Z"/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   </w:t>
      </w:r>
      <w:del w:id="770" w:author="王斌" w:date="2013-07-15T23:17:00Z">
        <w:r>
          <w:rPr>
            <w:rFonts w:ascii="Calibri" w:hAnsi="Calibri" w:eastAsia="宋体" w:cs="Times New Roman"/>
          </w:rPr>
          <w:delText xml:space="preserve">Bit0: source mode , 2K </w:delText>
        </w:r>
      </w:del>
      <w:del w:id="771" w:author="王斌" w:date="2013-07-15T23:17:00Z">
        <w:r>
          <w:rPr>
            <w:rFonts w:hint="eastAsia" w:ascii="Calibri" w:hAnsi="Calibri" w:eastAsia="宋体" w:cs="Times New Roman"/>
          </w:rPr>
          <w:delText>或者</w:delText>
        </w:r>
      </w:del>
      <w:del w:id="772" w:author="王斌" w:date="2013-07-15T23:17:00Z">
        <w:r>
          <w:rPr>
            <w:rFonts w:ascii="Calibri" w:hAnsi="Calibri" w:eastAsia="宋体" w:cs="Times New Roman"/>
          </w:rPr>
          <w:delText xml:space="preserve"> 4K </w:delText>
        </w:r>
      </w:del>
      <w:del w:id="773" w:author="王斌" w:date="2013-07-15T23:17:00Z">
        <w:r>
          <w:rPr>
            <w:rFonts w:hint="eastAsia" w:ascii="Calibri" w:hAnsi="Calibri" w:eastAsia="宋体" w:cs="Times New Roman"/>
          </w:rPr>
          <w:delText>模式</w:delText>
        </w:r>
      </w:del>
    </w:p>
    <w:p>
      <w:pPr>
        <w:rPr>
          <w:del w:id="774" w:author="王斌" w:date="2013-07-15T23:17:00Z"/>
          <w:rFonts w:ascii="Calibri" w:hAnsi="Calibri" w:eastAsia="宋体" w:cs="Times New Roman"/>
        </w:rPr>
      </w:pPr>
      <w:del w:id="775" w:author="王斌" w:date="2013-07-15T23:17:00Z">
        <w:r>
          <w:rPr>
            <w:rFonts w:ascii="Calibri" w:hAnsi="Calibri" w:eastAsia="宋体" w:cs="Times New Roman"/>
          </w:rPr>
          <w:delText xml:space="preserve">      0</w:delText>
        </w:r>
      </w:del>
      <w:del w:id="776" w:author="王斌" w:date="2013-07-15T23:17:00Z">
        <w:r>
          <w:rPr>
            <w:rFonts w:hint="eastAsia" w:ascii="Calibri" w:hAnsi="Calibri" w:eastAsia="宋体" w:cs="Times New Roman"/>
          </w:rPr>
          <w:delText>：</w:delText>
        </w:r>
      </w:del>
      <w:del w:id="777" w:author="王斌" w:date="2013-07-15T23:17:00Z">
        <w:r>
          <w:rPr>
            <w:rFonts w:ascii="Calibri" w:hAnsi="Calibri" w:eastAsia="宋体" w:cs="Times New Roman"/>
          </w:rPr>
          <w:delText xml:space="preserve"> 2K, </w:delText>
        </w:r>
      </w:del>
      <w:del w:id="778" w:author="王斌" w:date="2013-07-15T23:17:00Z">
        <w:r>
          <w:rPr>
            <w:rFonts w:hint="eastAsia" w:ascii="Calibri" w:hAnsi="Calibri" w:eastAsia="宋体" w:cs="Times New Roman"/>
          </w:rPr>
          <w:delText xml:space="preserve"> 2048x1080分辨率以下的图像尺寸（含2048X1080），比如　ＨＤ，2048x1920，默认2048X1080</w:delText>
        </w:r>
      </w:del>
    </w:p>
    <w:p>
      <w:pPr>
        <w:rPr>
          <w:del w:id="779" w:author="王斌" w:date="2013-07-15T23:17:00Z"/>
          <w:rFonts w:ascii="Calibri" w:hAnsi="Calibri" w:eastAsia="宋体" w:cs="Times New Roman"/>
        </w:rPr>
      </w:pPr>
      <w:del w:id="780" w:author="王斌" w:date="2013-07-15T23:17:00Z">
        <w:r>
          <w:rPr>
            <w:rFonts w:hint="eastAsia" w:ascii="Calibri" w:hAnsi="Calibri" w:eastAsia="宋体" w:cs="Times New Roman"/>
          </w:rPr>
          <w:tab/>
        </w:r>
      </w:del>
      <w:del w:id="781" w:author="王斌" w:date="2013-07-15T23:17:00Z">
        <w:r>
          <w:rPr>
            <w:rFonts w:ascii="Calibri" w:hAnsi="Calibri" w:eastAsia="宋体" w:cs="Times New Roman"/>
          </w:rPr>
          <w:delText>1: 4K</w:delText>
        </w:r>
      </w:del>
      <w:del w:id="782" w:author="王斌" w:date="2013-07-15T23:17:00Z">
        <w:r>
          <w:rPr>
            <w:rFonts w:hint="eastAsia" w:ascii="Calibri" w:hAnsi="Calibri" w:eastAsia="宋体" w:cs="Times New Roman"/>
          </w:rPr>
          <w:delText>,  4090X2160系列分辨率，如4096x2000等</w:delText>
        </w:r>
      </w:del>
    </w:p>
    <w:p>
      <w:pPr>
        <w:rPr>
          <w:del w:id="783" w:author="王斌" w:date="2013-07-15T23:17:00Z"/>
          <w:rFonts w:ascii="Calibri" w:hAnsi="Calibri" w:eastAsia="宋体" w:cs="Times New Roman"/>
        </w:rPr>
      </w:pPr>
      <w:del w:id="784" w:author="王斌" w:date="2013-07-15T23:17:00Z">
        <w:r>
          <w:rPr>
            <w:rFonts w:hint="eastAsia" w:ascii="Calibri" w:hAnsi="Calibri" w:eastAsia="宋体" w:cs="Times New Roman"/>
          </w:rPr>
          <w:delText>Bit7:4:  像素位宽</w:delText>
        </w:r>
      </w:del>
    </w:p>
    <w:p>
      <w:pPr>
        <w:rPr>
          <w:del w:id="785" w:author="王斌" w:date="2013-07-15T23:17:00Z"/>
          <w:rFonts w:ascii="Calibri" w:hAnsi="Calibri" w:eastAsia="宋体" w:cs="Times New Roman"/>
        </w:rPr>
      </w:pPr>
      <w:del w:id="786" w:author="王斌" w:date="2013-07-15T23:17:00Z">
        <w:r>
          <w:rPr>
            <w:rFonts w:hint="eastAsia" w:ascii="Calibri" w:hAnsi="Calibri" w:eastAsia="宋体" w:cs="Times New Roman"/>
          </w:rPr>
          <w:delText xml:space="preserve"> 0：   36BIT，默认</w:delText>
        </w:r>
      </w:del>
    </w:p>
    <w:p>
      <w:pPr>
        <w:rPr>
          <w:rFonts w:ascii="Calibri" w:hAnsi="Calibri" w:eastAsia="宋体" w:cs="Times New Roman"/>
        </w:rPr>
      </w:pPr>
      <w:del w:id="787" w:author="王斌" w:date="2013-07-15T23:17:00Z">
        <w:r>
          <w:rPr>
            <w:rFonts w:hint="eastAsia" w:ascii="Calibri" w:hAnsi="Calibri" w:eastAsia="宋体" w:cs="Times New Roman"/>
          </w:rPr>
          <w:delText xml:space="preserve">         1：   24BIT</w:delText>
        </w:r>
      </w:del>
    </w:p>
    <w:p>
      <w:pPr>
        <w:rPr>
          <w:del w:id="788" w:author="王斌" w:date="2014-02-19T13:47:00Z"/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</w:t>
      </w:r>
      <w:del w:id="789" w:author="王斌" w:date="2014-02-19T13:47:00Z">
        <w:r>
          <w:rPr>
            <w:rFonts w:hint="eastAsia" w:ascii="Calibri" w:hAnsi="Calibri" w:eastAsia="宋体" w:cs="Times New Roman"/>
          </w:rPr>
          <w:delText>Bit15：8：帧率设置：参看下表（摘自INTOPIX 解码核DATASHEET）默认80</w:delText>
        </w:r>
      </w:del>
    </w:p>
    <w:p>
      <w:pPr>
        <w:rPr>
          <w:del w:id="790" w:author="王斌" w:date="2014-02-19T13:47:00Z"/>
          <w:rFonts w:ascii="Calibri" w:hAnsi="Calibri" w:eastAsia="宋体" w:cs="Times New Roman"/>
        </w:rPr>
      </w:pPr>
      <w:del w:id="791" w:author="王斌" w:date="2014-02-19T13:47:00Z">
        <w:r>
          <w:rPr>
            <w:rFonts w:ascii="Calibri" w:hAnsi="Calibri" w:eastAsia="宋体" w:cs="Times New Roman"/>
            <w:kern w:val="2"/>
            <w:sz w:val="21"/>
            <w:szCs w:val="22"/>
            <w:lang w:val="en-US" w:eastAsia="zh-CN" w:bidi="ar-SA"/>
            <w:rPrChange w:id="794" w:author="unknown" w:date="">
              <w:rPr/>
            </w:rPrChange>
          </w:rPr>
          <w:pict>
            <v:shape id="图片 13" o:spid="_x0000_s1028" type="#_x0000_t75" style="height:241.75pt;width:341pt;rotation:0f;" o:ole="f" fillcolor="#FFFFFF" filled="f" o:preferrelative="t" stroked="f" coordorigin="0,0" coordsize="21600,21600">
              <v:fill on="f" color2="#FFFFFF" focus="0%"/>
              <v:imagedata gain="65536f" blacklevel="0f" gamma="0" o:title="" r:id="rId8"/>
              <o:lock v:ext="edit" position="f" selection="f" grouping="f" rotation="f" cropping="f" text="f" aspectratio="t"/>
              <w10:wrap type="none"/>
              <w10:anchorlock/>
            </v:shape>
          </w:pict>
        </w:r>
      </w:del>
    </w:p>
    <w:p>
      <w:pPr>
        <w:rPr>
          <w:rFonts w:ascii="Calibri" w:hAnsi="Calibri" w:eastAsia="宋体" w:cs="Times New Roman"/>
        </w:rPr>
      </w:pPr>
      <w:ins w:id="795" w:author="王斌" w:date="2014-02-19T13:48:00Z">
        <w:r>
          <w:rPr>
            <w:rFonts w:hint="eastAsia" w:ascii="Calibri" w:hAnsi="Calibri" w:eastAsia="宋体" w:cs="Times New Roman"/>
          </w:rPr>
          <w:t>BIT7：0：  帧率设置， 例如，  24FPS-〉24，   120FPS-〉120</w:t>
        </w:r>
      </w:ins>
    </w:p>
    <w:p>
      <w:pPr>
        <w:rPr>
          <w:ins w:id="796" w:author="王斌" w:date="2014-02-26T16:49:00Z"/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ins w:id="797" w:author="王斌" w:date="2014-02-26T16:49:00Z">
        <w:r>
          <w:rPr>
            <w:rFonts w:hint="eastAsia" w:ascii="Calibri" w:hAnsi="Calibri" w:eastAsia="宋体" w:cs="Times New Roman"/>
          </w:rPr>
          <w:t>如果是3D影片，应该设置左右眼帧数之和</w:t>
        </w:r>
      </w:ins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rFonts w:ascii="Calibri" w:hAnsi="Calibri" w:eastAsia="宋体" w:cs="Times New Roman"/>
          <w:sz w:val="21"/>
          <w:szCs w:val="22"/>
        </w:rPr>
      </w:pPr>
      <w:bookmarkStart w:id="67" w:name="_Toc380591943"/>
      <w:r>
        <w:rPr>
          <w:rFonts w:hint="eastAsia"/>
        </w:rPr>
        <w:t xml:space="preserve">3.2.3 </w:t>
      </w:r>
      <w:del w:id="798" w:author="王斌" w:date="2014-02-19T13:50:00Z">
        <w:r>
          <w:rPr>
            <w:rFonts w:hint="eastAsia"/>
          </w:rPr>
          <w:delText>VIDEO</w:delText>
        </w:r>
      </w:del>
      <w:del w:id="799" w:author="王斌" w:date="2014-02-19T13:50:00Z">
        <w:r>
          <w:rPr/>
          <w:delText>_PARA2</w:delText>
        </w:r>
      </w:del>
      <w:ins w:id="800" w:author="王斌" w:date="2014-02-19T14:18:00Z">
        <w:r>
          <w:rPr>
            <w:rFonts w:hint="eastAsia"/>
          </w:rPr>
          <w:t>JPEG</w:t>
        </w:r>
      </w:ins>
      <w:ins w:id="801" w:author="王斌" w:date="2014-02-19T13:50:00Z">
        <w:r>
          <w:rPr>
            <w:rFonts w:hint="eastAsia"/>
          </w:rPr>
          <w:t>_WIDTH_HEIGHT</w:t>
        </w:r>
      </w:ins>
      <w:r>
        <w:t>(</w:t>
      </w:r>
      <w:del w:id="802" w:author="王斌" w:date="2014-02-19T13:50:00Z">
        <w:r>
          <w:rPr>
            <w:rFonts w:hint="eastAsia"/>
          </w:rPr>
          <w:delText>视频参数</w:delText>
        </w:r>
      </w:del>
      <w:del w:id="803" w:author="王斌" w:date="2014-02-19T13:50:00Z">
        <w:r>
          <w:rPr/>
          <w:delText>2</w:delText>
        </w:r>
      </w:del>
      <w:ins w:id="804" w:author="王斌" w:date="2014-02-19T13:50:00Z">
        <w:r>
          <w:rPr>
            <w:rFonts w:hint="eastAsia"/>
          </w:rPr>
          <w:t>图片高度宽度</w:t>
        </w:r>
      </w:ins>
      <w:r>
        <w:t>)</w:t>
      </w:r>
      <w:bookmarkEnd w:id="67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67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085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208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rFonts w:ascii="Calibri" w:hAnsi="Calibri" w:eastAsia="宋体" w:cs="Times New Roman"/>
              </w:rPr>
            </w:pPr>
          </w:p>
        </w:tc>
        <w:tc>
          <w:tcPr>
            <w:tcW w:w="2085" w:type="dxa"/>
            <w:vAlign w:val="top"/>
          </w:tcPr>
          <w:p>
            <w:pPr>
              <w:rPr>
                <w:ins w:id="805" w:author="王斌" w:date="2014-02-19T13:51:00Z"/>
                <w:rFonts w:ascii="Calibri" w:hAnsi="Calibri" w:eastAsia="宋体" w:cs="Times New Roman"/>
              </w:rPr>
            </w:pPr>
            <w:del w:id="806" w:author="王斌" w:date="2014-02-19T13:51:00Z">
              <w:r>
                <w:rPr>
                  <w:rFonts w:hint="eastAsia" w:ascii="Calibri" w:hAnsi="Calibri" w:eastAsia="宋体" w:cs="Times New Roman"/>
                </w:rPr>
                <w:delText>VIDEO</w:delText>
              </w:r>
            </w:del>
            <w:del w:id="807" w:author="王斌" w:date="2014-02-19T13:51:00Z">
              <w:r>
                <w:rPr>
                  <w:rFonts w:ascii="Calibri" w:hAnsi="Calibri" w:eastAsia="宋体" w:cs="Times New Roman"/>
                </w:rPr>
                <w:delText>_PARA2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JPEG</w:t>
            </w:r>
            <w:ins w:id="808" w:author="王斌" w:date="2014-02-19T13:51:00Z">
              <w:r>
                <w:rPr>
                  <w:rFonts w:hint="eastAsia" w:ascii="Calibri" w:hAnsi="Calibri" w:eastAsia="宋体" w:cs="Times New Roman"/>
                </w:rPr>
                <w:t>_WIDTH_HEIGHT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809" w:author="王斌" w:date="2014-02-19T13:51:00Z"/>
                <w:rFonts w:ascii="Calibri" w:hAnsi="Calibri" w:eastAsia="宋体" w:cs="Times New Roman"/>
              </w:rPr>
            </w:pPr>
            <w:del w:id="810" w:author="王斌" w:date="2014-02-19T13:51:00Z">
              <w:r>
                <w:rPr>
                  <w:rFonts w:hint="eastAsia" w:ascii="Calibri" w:hAnsi="Calibri" w:eastAsia="宋体" w:cs="Times New Roman"/>
                </w:rPr>
                <w:delText>视频参数</w:delText>
              </w:r>
            </w:del>
            <w:del w:id="811" w:author="王斌" w:date="2014-02-19T13:51:00Z">
              <w:r>
                <w:rPr>
                  <w:rFonts w:ascii="Calibri" w:hAnsi="Calibri" w:eastAsia="宋体" w:cs="Times New Roman"/>
                </w:rPr>
                <w:delText>2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812" w:author="王斌" w:date="2014-02-19T13:51:00Z">
              <w:r>
                <w:rPr>
                  <w:rFonts w:hint="eastAsia" w:ascii="Calibri" w:hAnsi="Calibri" w:eastAsia="宋体" w:cs="Times New Roman"/>
                </w:rPr>
                <w:t>图片高度宽度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W</w:t>
            </w:r>
            <w:ins w:id="813" w:author="王斌" w:date="2014-02-19T13:51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   Bit15:0:  </w:t>
      </w:r>
      <w:r>
        <w:rPr>
          <w:rFonts w:hint="eastAsia" w:ascii="Calibri" w:hAnsi="Calibri" w:eastAsia="宋体" w:cs="Times New Roman"/>
        </w:rPr>
        <w:t>JPEG2000图像宽度，</w:t>
      </w:r>
      <w:ins w:id="814" w:author="王斌" w:date="2014-02-19T13:51:00Z">
        <w:r>
          <w:rPr>
            <w:rFonts w:hint="eastAsia" w:ascii="Calibri" w:hAnsi="Calibri" w:eastAsia="宋体" w:cs="Times New Roman"/>
          </w:rPr>
          <w:t>无</w:t>
        </w:r>
      </w:ins>
      <w:r>
        <w:rPr>
          <w:rFonts w:hint="eastAsia" w:ascii="Calibri" w:hAnsi="Calibri" w:eastAsia="宋体" w:cs="Times New Roman"/>
        </w:rPr>
        <w:t>默认</w:t>
      </w:r>
      <w:del w:id="815" w:author="王斌" w:date="2014-02-19T13:51:00Z">
        <w:r>
          <w:rPr>
            <w:rFonts w:hint="eastAsia" w:ascii="Calibri" w:hAnsi="Calibri" w:eastAsia="宋体" w:cs="Times New Roman"/>
          </w:rPr>
          <w:delText xml:space="preserve"> 2048</w:delText>
        </w:r>
      </w:del>
    </w:p>
    <w:p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   Bit23:16: </w:t>
      </w:r>
      <w:r>
        <w:rPr>
          <w:rFonts w:hint="eastAsia" w:ascii="Calibri" w:hAnsi="Calibri" w:eastAsia="宋体" w:cs="Times New Roman"/>
        </w:rPr>
        <w:t>JPEG2000图像高度，</w:t>
      </w:r>
      <w:ins w:id="816" w:author="王斌" w:date="2014-02-19T13:51:00Z">
        <w:r>
          <w:rPr>
            <w:rFonts w:hint="eastAsia" w:ascii="Calibri" w:hAnsi="Calibri" w:eastAsia="宋体" w:cs="Times New Roman"/>
          </w:rPr>
          <w:t>无</w:t>
        </w:r>
      </w:ins>
      <w:r>
        <w:rPr>
          <w:rFonts w:hint="eastAsia" w:ascii="Calibri" w:hAnsi="Calibri" w:eastAsia="宋体" w:cs="Times New Roman"/>
        </w:rPr>
        <w:t>默认</w:t>
      </w:r>
      <w:del w:id="817" w:author="王斌" w:date="2014-02-19T13:51:00Z">
        <w:r>
          <w:rPr>
            <w:rFonts w:hint="eastAsia" w:ascii="Calibri" w:hAnsi="Calibri" w:eastAsia="宋体" w:cs="Times New Roman"/>
          </w:rPr>
          <w:delText>1080</w:delText>
        </w:r>
      </w:del>
    </w:p>
    <w:p>
      <w:pPr>
        <w:rPr>
          <w:rFonts w:ascii="Calibri" w:hAnsi="Calibri" w:eastAsia="宋体" w:cs="Times New Roman"/>
        </w:rPr>
      </w:pPr>
    </w:p>
    <w:p>
      <w:pPr>
        <w:rPr>
          <w:ins w:id="818" w:author="王斌" w:date="2014-02-25T13:05:00Z"/>
          <w:rFonts w:ascii="Calibri" w:hAnsi="Calibri" w:eastAsia="宋体" w:cs="Times New Roman"/>
        </w:rPr>
      </w:pPr>
    </w:p>
    <w:p>
      <w:pPr>
        <w:rPr>
          <w:ins w:id="819" w:author="王斌" w:date="2014-02-25T13:05:00Z"/>
          <w:rFonts w:ascii="Calibri" w:hAnsi="Calibri" w:eastAsia="宋体" w:cs="Times New Roman"/>
        </w:rPr>
      </w:pPr>
    </w:p>
    <w:p>
      <w:pPr>
        <w:rPr>
          <w:ins w:id="820" w:author="王斌" w:date="2014-02-25T13:05:00Z"/>
          <w:rFonts w:ascii="Calibri" w:hAnsi="Calibri" w:eastAsia="宋体" w:cs="Times New Roman"/>
        </w:rPr>
      </w:pPr>
    </w:p>
    <w:p>
      <w:pPr>
        <w:rPr>
          <w:ins w:id="821" w:author="王斌" w:date="2014-02-25T13:05:00Z"/>
          <w:rFonts w:ascii="Calibri" w:hAnsi="Calibri" w:eastAsia="宋体" w:cs="Times New Roman"/>
        </w:rPr>
      </w:pPr>
    </w:p>
    <w:p>
      <w:pPr>
        <w:rPr>
          <w:ins w:id="822" w:author="王斌" w:date="2014-02-25T13:06:00Z"/>
          <w:rFonts w:ascii="Calibri" w:hAnsi="Calibri" w:eastAsia="宋体" w:cs="Times New Roman"/>
        </w:rPr>
      </w:pPr>
    </w:p>
    <w:p>
      <w:pPr>
        <w:rPr>
          <w:ins w:id="823" w:author="王斌" w:date="2014-02-25T13:06:00Z"/>
          <w:rFonts w:ascii="Calibri" w:hAnsi="Calibri" w:eastAsia="宋体" w:cs="Times New Roman"/>
        </w:rPr>
      </w:pPr>
    </w:p>
    <w:p>
      <w:pPr>
        <w:rPr>
          <w:ins w:id="824" w:author="王斌" w:date="2014-02-25T13:06:00Z"/>
          <w:rFonts w:ascii="Calibri" w:hAnsi="Calibri" w:eastAsia="宋体" w:cs="Times New Roman"/>
        </w:rPr>
      </w:pPr>
    </w:p>
    <w:p>
      <w:pPr>
        <w:rPr>
          <w:ins w:id="825" w:author="王斌" w:date="2014-02-25T13:06:00Z"/>
          <w:rFonts w:ascii="Calibri" w:hAnsi="Calibri" w:eastAsia="宋体" w:cs="Times New Roman"/>
        </w:rPr>
      </w:pPr>
    </w:p>
    <w:p>
      <w:pPr>
        <w:rPr>
          <w:ins w:id="826" w:author="王斌" w:date="2014-02-25T13:06:00Z"/>
          <w:rFonts w:ascii="Calibri" w:hAnsi="Calibri" w:eastAsia="宋体" w:cs="Times New Roman"/>
        </w:rPr>
      </w:pPr>
    </w:p>
    <w:p>
      <w:pPr>
        <w:rPr>
          <w:ins w:id="827" w:author="王斌" w:date="2014-02-25T13:06:00Z"/>
          <w:rFonts w:ascii="Calibri" w:hAnsi="Calibri" w:eastAsia="宋体" w:cs="Times New Roman"/>
        </w:rPr>
      </w:pPr>
    </w:p>
    <w:p>
      <w:pPr>
        <w:rPr>
          <w:ins w:id="828" w:author="王斌" w:date="2014-02-25T13:06:00Z"/>
          <w:rFonts w:ascii="Calibri" w:hAnsi="Calibri" w:eastAsia="宋体" w:cs="Times New Roman"/>
        </w:rPr>
      </w:pPr>
    </w:p>
    <w:p>
      <w:pPr>
        <w:rPr>
          <w:ins w:id="829" w:author="王斌" w:date="2014-02-25T13:05:00Z"/>
          <w:rFonts w:ascii="Calibri" w:hAnsi="Calibri" w:eastAsia="宋体" w:cs="Times New Roman"/>
        </w:rPr>
      </w:pPr>
    </w:p>
    <w:p>
      <w:pPr>
        <w:pStyle w:val="5"/>
        <w:rPr>
          <w:ins w:id="830" w:author="王斌" w:date="2014-02-25T13:05:00Z"/>
          <w:rFonts w:ascii="Calibri" w:hAnsi="Calibri" w:eastAsia="宋体" w:cs="Times New Roman"/>
          <w:sz w:val="21"/>
          <w:szCs w:val="22"/>
        </w:rPr>
      </w:pPr>
      <w:ins w:id="831" w:author="王斌" w:date="2014-02-25T13:05:00Z">
        <w:r>
          <w:rPr>
            <w:rFonts w:hint="eastAsia"/>
          </w:rPr>
          <w:t xml:space="preserve">3.2.3 </w:t>
        </w:r>
      </w:ins>
      <w:ins w:id="832" w:author="王斌" w:date="2014-02-25T13:06:00Z">
        <w:r>
          <w:rPr>
            <w:rFonts w:hint="eastAsia"/>
          </w:rPr>
          <w:t>4KMODE</w:t>
        </w:r>
      </w:ins>
      <w:ins w:id="833" w:author="王斌" w:date="2014-02-25T13:05:00Z">
        <w:r>
          <w:rPr/>
          <w:t>(</w:t>
        </w:r>
      </w:ins>
      <w:ins w:id="834" w:author="王斌" w:date="2014-02-25T13:06:00Z">
        <w:r>
          <w:rPr>
            <w:rFonts w:hint="eastAsia"/>
          </w:rPr>
          <w:t>设置4K模式</w:t>
        </w:r>
      </w:ins>
      <w:ins w:id="835" w:author="王斌" w:date="2014-02-25T13:05:00Z">
        <w:r>
          <w:rPr/>
          <w:t>)</w:t>
        </w:r>
      </w:ins>
    </w:p>
    <w:p>
      <w:pPr>
        <w:rPr>
          <w:ins w:id="836" w:author="王斌" w:date="2014-02-25T13:05:00Z"/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837" w:author="王斌" w:date="2014-02-25T13:05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838" w:author="王斌" w:date="2014-02-25T13:05:00Z"/>
                <w:rFonts w:ascii="Calibri" w:hAnsi="Calibri" w:eastAsia="宋体" w:cs="Times New Roman"/>
                <w:sz w:val="18"/>
                <w:szCs w:val="18"/>
              </w:rPr>
            </w:pPr>
            <w:ins w:id="839" w:author="王斌" w:date="2014-02-25T13:05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840" w:author="王斌" w:date="2014-02-25T13:05:00Z"/>
                <w:rFonts w:ascii="Calibri" w:hAnsi="Calibri" w:eastAsia="宋体" w:cs="Times New Roman"/>
                <w:sz w:val="18"/>
                <w:szCs w:val="18"/>
              </w:rPr>
            </w:pPr>
            <w:ins w:id="841" w:author="王斌" w:date="2014-02-25T13:05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842" w:author="王斌" w:date="2014-02-25T13:05:00Z"/>
                <w:rFonts w:ascii="Calibri" w:hAnsi="Calibri" w:eastAsia="宋体" w:cs="Times New Roman"/>
                <w:sz w:val="18"/>
                <w:szCs w:val="18"/>
              </w:rPr>
            </w:pPr>
            <w:ins w:id="843" w:author="王斌" w:date="2014-02-25T13:05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844" w:author="王斌" w:date="2014-02-25T13:05:00Z"/>
                <w:rFonts w:ascii="Calibri" w:hAnsi="Calibri" w:eastAsia="宋体" w:cs="Times New Roman"/>
                <w:sz w:val="18"/>
                <w:szCs w:val="18"/>
              </w:rPr>
            </w:pPr>
            <w:ins w:id="845" w:author="王斌" w:date="2014-02-25T13:05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846" w:author="王斌" w:date="2014-02-25T13:05:00Z"/>
                <w:rFonts w:ascii="Calibri" w:hAnsi="Calibri" w:eastAsia="宋体" w:cs="Times New Roman"/>
                <w:sz w:val="18"/>
                <w:szCs w:val="18"/>
              </w:rPr>
            </w:pPr>
            <w:ins w:id="847" w:author="王斌" w:date="2014-02-25T13:05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848" w:author="王斌" w:date="2014-02-25T13:05:00Z"/>
        </w:trPr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ins w:id="849" w:author="王斌" w:date="2014-02-25T13:05:00Z"/>
                <w:rFonts w:ascii="Calibri" w:hAnsi="Calibri" w:eastAsia="宋体" w:cs="Times New Roman"/>
              </w:rPr>
            </w:pPr>
            <w:ins w:id="850" w:author="王斌" w:date="2014-02-25T13:06:00Z">
              <w:r>
                <w:rPr>
                  <w:rFonts w:hint="eastAsia" w:ascii="Calibri" w:hAnsi="Calibri" w:eastAsia="宋体" w:cs="Times New Roman"/>
                </w:rPr>
                <w:t>BIT7~0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851" w:author="王斌" w:date="2014-02-25T13:05:00Z"/>
                <w:rFonts w:ascii="Calibri" w:hAnsi="Calibri" w:eastAsia="宋体" w:cs="Times New Roman"/>
              </w:rPr>
            </w:pPr>
            <w:ins w:id="852" w:author="王斌" w:date="2014-02-25T13:06:00Z">
              <w:r>
                <w:rPr>
                  <w:rFonts w:hint="eastAsia" w:ascii="Calibri" w:hAnsi="Calibri" w:eastAsia="宋体" w:cs="Times New Roman"/>
                </w:rPr>
                <w:t>MODE4K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853" w:author="王斌" w:date="2014-02-25T13:06:00Z"/>
                <w:rFonts w:ascii="Calibri" w:hAnsi="Calibri" w:eastAsia="宋体" w:cs="Times New Roman"/>
              </w:rPr>
            </w:pPr>
            <w:ins w:id="854" w:author="王斌" w:date="2014-02-25T13:06:00Z">
              <w:r>
                <w:rPr>
                  <w:rFonts w:hint="eastAsia" w:ascii="Calibri" w:hAnsi="Calibri" w:eastAsia="宋体" w:cs="Times New Roman"/>
                </w:rPr>
                <w:t>设置4K模式 ：</w:t>
              </w:r>
            </w:ins>
          </w:p>
          <w:p>
            <w:pPr>
              <w:rPr>
                <w:ins w:id="855" w:author="王斌" w:date="2014-02-25T13:06:00Z"/>
                <w:rFonts w:ascii="Calibri" w:hAnsi="Calibri" w:eastAsia="宋体" w:cs="Times New Roman"/>
              </w:rPr>
            </w:pPr>
            <w:ins w:id="856" w:author="王斌" w:date="2014-02-25T13:06:00Z">
              <w:r>
                <w:rPr>
                  <w:rFonts w:hint="eastAsia" w:ascii="Calibri" w:hAnsi="Calibri" w:eastAsia="宋体" w:cs="Times New Roman"/>
                </w:rPr>
                <w:t xml:space="preserve">对应MICROM函数Set4KMode </w:t>
              </w:r>
            </w:ins>
          </w:p>
          <w:p>
            <w:pPr>
              <w:rPr>
                <w:ins w:id="857" w:author="王斌" w:date="2014-02-25T13:05:00Z"/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ins w:id="858" w:author="王斌" w:date="2014-02-25T13:05:00Z"/>
                <w:rFonts w:ascii="Calibri" w:hAnsi="Calibri" w:eastAsia="宋体" w:cs="Times New Roman"/>
              </w:rPr>
            </w:pPr>
            <w:ins w:id="859" w:author="王斌" w:date="2014-02-25T13:05:00Z">
              <w:r>
                <w:rPr>
                  <w:rFonts w:ascii="Calibri" w:hAnsi="Calibri" w:eastAsia="宋体" w:cs="Times New Roman"/>
                </w:rPr>
                <w:t>W</w:t>
              </w:r>
            </w:ins>
            <w:ins w:id="860" w:author="王斌" w:date="2014-02-25T13:05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861" w:author="王斌" w:date="2014-02-25T13:05:00Z"/>
                <w:rFonts w:ascii="Calibri" w:hAnsi="Calibri" w:eastAsia="宋体" w:cs="Times New Roman"/>
              </w:rPr>
            </w:pPr>
            <w:ins w:id="862" w:author="王斌" w:date="2014-02-25T13:17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</w:p>
        </w:tc>
      </w:tr>
    </w:tbl>
    <w:p>
      <w:pPr>
        <w:autoSpaceDE w:val="0"/>
        <w:autoSpaceDN w:val="0"/>
        <w:adjustRightInd w:val="0"/>
        <w:jc w:val="left"/>
        <w:rPr>
          <w:ins w:id="863" w:author="王斌" w:date="2014-02-25T13:08:00Z"/>
          <w:rFonts w:ascii="Arial" w:hAnsi="Arial" w:cs="Arial"/>
          <w:kern w:val="0"/>
          <w:sz w:val="18"/>
          <w:szCs w:val="18"/>
        </w:rPr>
      </w:pPr>
      <w:ins w:id="864" w:author="王斌" w:date="2014-02-25T13:18:00Z">
        <w:r>
          <w:rPr>
            <w:rFonts w:hint="eastAsia" w:ascii="Arial" w:hAnsi="Arial" w:cs="Arial"/>
            <w:kern w:val="0"/>
            <w:sz w:val="18"/>
            <w:szCs w:val="18"/>
          </w:rPr>
          <w:t>MICROM 函数接口定义：</w:t>
        </w:r>
      </w:ins>
    </w:p>
    <w:p>
      <w:pPr>
        <w:autoSpaceDE w:val="0"/>
        <w:autoSpaceDN w:val="0"/>
        <w:adjustRightInd w:val="0"/>
        <w:jc w:val="left"/>
        <w:rPr>
          <w:ins w:id="865" w:author="王斌" w:date="2014-02-25T13:08:00Z"/>
          <w:rFonts w:ascii="Arial" w:hAnsi="Arial" w:cs="Arial"/>
          <w:kern w:val="0"/>
          <w:sz w:val="18"/>
          <w:szCs w:val="18"/>
        </w:rPr>
      </w:pPr>
      <w:ins w:id="866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MODE_4K_Off </w:t>
        </w:r>
      </w:ins>
      <w:ins w:id="867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ab/>
        </w:r>
      </w:ins>
      <w:ins w:id="868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ab/>
        </w:r>
      </w:ins>
      <w:ins w:id="869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= </w:t>
        </w:r>
      </w:ins>
      <w:ins w:id="870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 xml:space="preserve"> </w:t>
        </w:r>
      </w:ins>
      <w:ins w:id="871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>0 only decode 2K resolution</w:t>
        </w:r>
      </w:ins>
    </w:p>
    <w:p>
      <w:pPr>
        <w:autoSpaceDE w:val="0"/>
        <w:autoSpaceDN w:val="0"/>
        <w:adjustRightInd w:val="0"/>
        <w:jc w:val="left"/>
        <w:rPr>
          <w:ins w:id="872" w:author="王斌" w:date="2014-02-25T13:08:00Z"/>
          <w:rFonts w:ascii="Arial" w:hAnsi="Arial" w:cs="Arial"/>
          <w:kern w:val="0"/>
          <w:sz w:val="18"/>
          <w:szCs w:val="18"/>
        </w:rPr>
      </w:pPr>
      <w:ins w:id="873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MODE_4K_Automatic </w:t>
        </w:r>
      </w:ins>
      <w:ins w:id="874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ab/>
        </w:r>
      </w:ins>
      <w:ins w:id="875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= </w:t>
        </w:r>
      </w:ins>
      <w:ins w:id="876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 xml:space="preserve"> </w:t>
        </w:r>
      </w:ins>
      <w:ins w:id="877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>1 automatically switch to 4K depending on the video material</w:t>
        </w:r>
      </w:ins>
    </w:p>
    <w:p>
      <w:pPr>
        <w:rPr>
          <w:del w:id="878" w:author="王斌" w:date="2014-02-25T13:08:00Z"/>
          <w:rFonts w:ascii="Calibri" w:hAnsi="Calibri" w:eastAsia="宋体" w:cs="Times New Roman"/>
        </w:rPr>
      </w:pPr>
      <w:ins w:id="879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MODE_4K_Always </w:t>
        </w:r>
      </w:ins>
      <w:ins w:id="880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ab/>
        </w:r>
      </w:ins>
      <w:ins w:id="881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ab/>
        </w:r>
      </w:ins>
      <w:ins w:id="882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>=</w:t>
        </w:r>
      </w:ins>
      <w:ins w:id="883" w:author="王斌" w:date="2014-02-25T13:08:00Z">
        <w:r>
          <w:rPr>
            <w:rFonts w:hint="eastAsia" w:ascii="Arial" w:hAnsi="Arial" w:cs="Arial"/>
            <w:kern w:val="0"/>
            <w:sz w:val="18"/>
            <w:szCs w:val="18"/>
          </w:rPr>
          <w:t xml:space="preserve"> </w:t>
        </w:r>
      </w:ins>
      <w:ins w:id="884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 2 upscale any resolution to 4K</w:t>
        </w:r>
      </w:ins>
    </w:p>
    <w:p>
      <w:pPr>
        <w:rPr>
          <w:del w:id="885" w:author="王斌" w:date="2014-02-25T13:08:00Z"/>
          <w:rFonts w:ascii="Calibri" w:hAnsi="Calibri" w:eastAsia="宋体" w:cs="Times New Roman"/>
        </w:rPr>
      </w:pPr>
    </w:p>
    <w:p>
      <w:pPr>
        <w:rPr>
          <w:ins w:id="886" w:author="王斌" w:date="2014-02-25T13:18:00Z"/>
          <w:rFonts w:ascii="Calibri" w:hAnsi="Calibri" w:eastAsia="宋体" w:cs="Times New Roman"/>
        </w:rPr>
      </w:pPr>
      <w:ins w:id="887" w:author="王斌" w:date="2014-02-25T13:20:00Z">
        <w:r>
          <w:rPr>
            <w:rFonts w:hint="eastAsia" w:ascii="Calibri" w:hAnsi="Calibri" w:eastAsia="宋体" w:cs="Times New Roman"/>
          </w:rPr>
          <w:t>解码核OPB寄存器定义及其与MICROM</w:t>
        </w:r>
      </w:ins>
      <w:ins w:id="888" w:author="王斌" w:date="2014-02-25T13:18:00Z">
        <w:r>
          <w:rPr>
            <w:rFonts w:hint="eastAsia" w:ascii="Calibri" w:hAnsi="Calibri" w:eastAsia="宋体" w:cs="Times New Roman"/>
          </w:rPr>
          <w:t>对应关系：</w:t>
        </w:r>
      </w:ins>
    </w:p>
    <w:p>
      <w:pPr>
        <w:pStyle w:val="18"/>
        <w:numPr>
          <w:ilvl w:val="0"/>
          <w:numId w:val="4"/>
        </w:numPr>
        <w:ind w:firstLineChars="0"/>
        <w:rPr>
          <w:ins w:id="890" w:author="王斌" w:date="2014-02-25T13:19:00Z"/>
          <w:rFonts w:ascii="Calibri" w:hAnsi="Calibri" w:eastAsia="宋体" w:cs="Times New Roman"/>
          <w:rPrChange w:id="891" w:author="王斌" w:date="2014-02-25T13:19:00Z">
            <w:rPr/>
          </w:rPrChange>
        </w:rPr>
        <w:pPrChange w:id="889" w:author="王斌" w:date="2014-02-25T13:19:00Z">
          <w:pPr/>
        </w:pPrChange>
      </w:pPr>
      <w:ins w:id="892" w:author="王斌" w:date="2014-02-25T13:19:00Z">
        <w:r>
          <w:rPr>
            <w:rFonts w:hint="eastAsia" w:ascii="Calibri" w:hAnsi="Calibri" w:eastAsia="宋体" w:cs="Times New Roman"/>
          </w:rPr>
          <w:t xml:space="preserve"> </w:t>
        </w:r>
      </w:ins>
      <w:ins w:id="893" w:author="王斌" w:date="2014-02-25T13:18:00Z">
        <w:r>
          <w:rPr>
            <w:rFonts w:ascii="Calibri" w:hAnsi="Calibri" w:eastAsia="宋体" w:cs="Times New Roman"/>
            <w:rPrChange w:id="894" w:author="王斌" w:date="2014-02-25T13:19:00Z">
              <w:rPr/>
            </w:rPrChange>
          </w:rPr>
          <w:t>micro</w:t>
        </w:r>
      </w:ins>
      <w:ins w:id="895" w:author="王斌" w:date="2014-02-25T13:18:00Z">
        <w:r>
          <w:rPr>
            <w:rFonts w:ascii="Calibri" w:hAnsi="Calibri" w:eastAsia="宋体" w:cs="Times New Roman"/>
            <w:rPrChange w:id="896" w:author="王斌" w:date="2014-02-25T13:19:00Z">
              <w:rPr/>
            </w:rPrChange>
          </w:rPr>
          <w:tab/>
        </w:r>
      </w:ins>
      <w:ins w:id="897" w:author="王斌" w:date="2014-02-25T13:18:00Z">
        <w:r>
          <w:rPr>
            <w:rFonts w:ascii="Calibri" w:hAnsi="Calibri" w:eastAsia="宋体" w:cs="Times New Roman"/>
            <w:rPrChange w:id="898" w:author="王斌" w:date="2014-02-25T13:19:00Z">
              <w:rPr/>
            </w:rPrChange>
          </w:rPr>
          <w:t>:</w:t>
        </w:r>
      </w:ins>
      <w:ins w:id="899" w:author="王斌" w:date="2014-02-25T13:18:00Z">
        <w:r>
          <w:rPr>
            <w:rFonts w:ascii="Calibri" w:hAnsi="Calibri" w:eastAsia="宋体" w:cs="Times New Roman"/>
            <w:rPrChange w:id="900" w:author="王斌" w:date="2014-02-25T13:19:00Z">
              <w:rPr/>
            </w:rPrChange>
          </w:rPr>
          <w:tab/>
        </w:r>
      </w:ins>
      <w:ins w:id="901" w:author="王斌" w:date="2014-02-25T13:18:00Z">
        <w:r>
          <w:rPr>
            <w:rFonts w:ascii="Calibri" w:hAnsi="Calibri" w:eastAsia="宋体" w:cs="Times New Roman"/>
            <w:rPrChange w:id="902" w:author="王斌" w:date="2014-02-25T13:19:00Z">
              <w:rPr/>
            </w:rPrChange>
          </w:rPr>
          <w:t xml:space="preserve">MODE_4K_Off = 0   </w:t>
        </w:r>
      </w:ins>
      <w:ins w:id="903" w:author="王斌" w:date="2014-02-25T13:18:00Z">
        <w:r>
          <w:rPr>
            <w:rFonts w:ascii="Calibri" w:hAnsi="Calibri" w:eastAsia="宋体" w:cs="Times New Roman"/>
            <w:rPrChange w:id="904" w:author="王斌" w:date="2014-02-25T13:19:00Z">
              <w:rPr/>
            </w:rPrChange>
          </w:rPr>
          <w:tab/>
        </w:r>
      </w:ins>
      <w:ins w:id="905" w:author="王斌" w:date="2014-02-25T13:18:00Z">
        <w:r>
          <w:rPr>
            <w:rFonts w:ascii="Calibri" w:hAnsi="Calibri" w:eastAsia="宋体" w:cs="Times New Roman"/>
            <w:rPrChange w:id="906" w:author="王斌" w:date="2014-02-25T13:19:00Z">
              <w:rPr/>
            </w:rPrChange>
          </w:rPr>
          <w:tab/>
        </w:r>
      </w:ins>
      <w:ins w:id="907" w:author="王斌" w:date="2014-02-25T13:18:00Z">
        <w:r>
          <w:rPr>
            <w:rFonts w:ascii="Calibri" w:hAnsi="Calibri" w:eastAsia="宋体" w:cs="Times New Roman"/>
            <w:rPrChange w:id="908" w:author="王斌" w:date="2014-02-25T13:19:00Z">
              <w:rPr/>
            </w:rPrChange>
          </w:rPr>
          <w:tab/>
        </w:r>
      </w:ins>
      <w:ins w:id="909" w:author="王斌" w:date="2014-02-25T13:18:00Z">
        <w:r>
          <w:rPr>
            <w:rFonts w:ascii="Calibri" w:hAnsi="Calibri" w:eastAsia="宋体" w:cs="Times New Roman"/>
            <w:rPrChange w:id="910" w:author="王斌" w:date="2014-02-25T13:19:00Z">
              <w:rPr/>
            </w:rPrChange>
          </w:rPr>
          <w:t xml:space="preserve">    </w:t>
        </w:r>
      </w:ins>
      <w:ins w:id="911" w:author="王斌" w:date="2014-02-25T13:19:00Z">
        <w:r>
          <w:rPr>
            <w:rFonts w:hint="eastAsia" w:ascii="Calibri" w:hAnsi="Calibri" w:eastAsia="宋体" w:cs="Times New Roman"/>
          </w:rPr>
          <w:t>/</w:t>
        </w:r>
      </w:ins>
      <w:ins w:id="912" w:author="王斌" w:date="2014-02-25T13:18:00Z">
        <w:r>
          <w:rPr>
            <w:rFonts w:ascii="Calibri" w:hAnsi="Calibri" w:eastAsia="宋体" w:cs="Times New Roman"/>
            <w:rPrChange w:id="913" w:author="王斌" w:date="2014-02-25T13:19:00Z">
              <w:rPr/>
            </w:rPrChange>
          </w:rPr>
          <w:t>/ only decode 2K resolution</w:t>
        </w:r>
      </w:ins>
      <w:ins w:id="914" w:author="王斌" w:date="2014-02-25T13:18:00Z">
        <w:r>
          <w:rPr>
            <w:rFonts w:ascii="Calibri" w:hAnsi="Calibri" w:eastAsia="宋体" w:cs="Times New Roman"/>
            <w:rPrChange w:id="915" w:author="王斌" w:date="2014-02-25T13:19:00Z">
              <w:rPr/>
            </w:rPrChange>
          </w:rPr>
          <w:tab/>
        </w:r>
      </w:ins>
    </w:p>
    <w:p>
      <w:pPr>
        <w:rPr>
          <w:ins w:id="916" w:author="王斌" w:date="2014-02-25T13:18:00Z"/>
          <w:rFonts w:ascii="Calibri" w:hAnsi="Calibri" w:eastAsia="宋体" w:cs="Times New Roman"/>
        </w:rPr>
      </w:pPr>
      <w:ins w:id="917" w:author="王斌" w:date="2014-02-25T13:18:00Z">
        <w:r>
          <w:rPr>
            <w:rFonts w:ascii="Calibri" w:hAnsi="Calibri" w:eastAsia="宋体" w:cs="Times New Roman"/>
          </w:rPr>
          <w:tab/>
        </w:r>
      </w:ins>
      <w:ins w:id="918" w:author="王斌" w:date="2014-02-25T13:19:00Z">
        <w:r>
          <w:rPr>
            <w:rFonts w:hint="eastAsia" w:ascii="Calibri" w:hAnsi="Calibri" w:eastAsia="宋体" w:cs="Times New Roman"/>
          </w:rPr>
          <w:t xml:space="preserve"> </w:t>
        </w:r>
      </w:ins>
      <w:ins w:id="919" w:author="王斌" w:date="2014-02-25T13:18:00Z">
        <w:r>
          <w:rPr>
            <w:rFonts w:ascii="Calibri" w:hAnsi="Calibri" w:eastAsia="宋体" w:cs="Times New Roman"/>
          </w:rPr>
          <w:t xml:space="preserve">IMB </w:t>
        </w:r>
      </w:ins>
      <w:ins w:id="920" w:author="王斌" w:date="2014-02-25T13:18:00Z">
        <w:r>
          <w:rPr>
            <w:rFonts w:ascii="Calibri" w:hAnsi="Calibri" w:eastAsia="宋体" w:cs="Times New Roman"/>
          </w:rPr>
          <w:tab/>
        </w:r>
      </w:ins>
      <w:ins w:id="921" w:author="王斌" w:date="2014-02-25T13:18:00Z">
        <w:r>
          <w:rPr>
            <w:rFonts w:ascii="Calibri" w:hAnsi="Calibri" w:eastAsia="宋体" w:cs="Times New Roman"/>
          </w:rPr>
          <w:t>:</w:t>
        </w:r>
      </w:ins>
      <w:ins w:id="922" w:author="王斌" w:date="2014-02-25T13:18:00Z">
        <w:r>
          <w:rPr>
            <w:rFonts w:ascii="Calibri" w:hAnsi="Calibri" w:eastAsia="宋体" w:cs="Times New Roman"/>
          </w:rPr>
          <w:tab/>
        </w:r>
      </w:ins>
      <w:ins w:id="923" w:author="王斌" w:date="2014-02-25T13:18:00Z">
        <w:r>
          <w:rPr>
            <w:rFonts w:ascii="Calibri" w:hAnsi="Calibri" w:eastAsia="宋体" w:cs="Times New Roman"/>
          </w:rPr>
          <w:t>INTOPIX_DECOPT</w:t>
        </w:r>
      </w:ins>
      <w:ins w:id="924" w:author="王斌" w:date="2014-02-25T13:18:00Z">
        <w:r>
          <w:rPr>
            <w:rFonts w:ascii="Calibri" w:hAnsi="Calibri" w:eastAsia="宋体" w:cs="Times New Roman"/>
          </w:rPr>
          <w:tab/>
        </w:r>
      </w:ins>
      <w:ins w:id="925" w:author="王斌" w:date="2014-02-25T13:18:00Z">
        <w:r>
          <w:rPr>
            <w:rFonts w:ascii="Calibri" w:hAnsi="Calibri" w:eastAsia="宋体" w:cs="Times New Roman"/>
          </w:rPr>
          <w:t>0x73020080</w:t>
        </w:r>
      </w:ins>
      <w:ins w:id="926" w:author="王斌" w:date="2014-02-25T13:18:00Z">
        <w:r>
          <w:rPr>
            <w:rFonts w:ascii="Calibri" w:hAnsi="Calibri" w:eastAsia="宋体" w:cs="Times New Roman"/>
          </w:rPr>
          <w:tab/>
        </w:r>
      </w:ins>
      <w:ins w:id="927" w:author="王斌" w:date="2014-02-25T13:18:00Z">
        <w:r>
          <w:rPr>
            <w:rFonts w:ascii="Calibri" w:hAnsi="Calibri" w:eastAsia="宋体" w:cs="Times New Roman"/>
          </w:rPr>
          <w:tab/>
        </w:r>
      </w:ins>
      <w:ins w:id="928" w:author="王斌" w:date="2014-02-25T13:18:00Z">
        <w:r>
          <w:rPr>
            <w:rFonts w:ascii="Calibri" w:hAnsi="Calibri" w:eastAsia="宋体" w:cs="Times New Roman"/>
          </w:rPr>
          <w:t xml:space="preserve">// Detect 4K,Drop 4K </w:t>
        </w:r>
      </w:ins>
    </w:p>
    <w:p>
      <w:pPr>
        <w:pStyle w:val="18"/>
        <w:numPr>
          <w:ilvl w:val="0"/>
          <w:numId w:val="4"/>
        </w:numPr>
        <w:ind w:firstLineChars="0"/>
        <w:rPr>
          <w:ins w:id="930" w:author="王斌" w:date="2014-02-25T13:18:00Z"/>
          <w:rFonts w:ascii="Calibri" w:hAnsi="Calibri" w:eastAsia="宋体" w:cs="Times New Roman"/>
          <w:rPrChange w:id="931" w:author="王斌" w:date="2014-02-25T13:19:00Z">
            <w:rPr/>
          </w:rPrChange>
        </w:rPr>
        <w:pPrChange w:id="929" w:author="王斌" w:date="2014-02-25T13:19:00Z">
          <w:pPr/>
        </w:pPrChange>
      </w:pPr>
      <w:ins w:id="932" w:author="王斌" w:date="2014-02-25T13:19:00Z">
        <w:r>
          <w:rPr>
            <w:rFonts w:hint="eastAsia" w:ascii="Calibri" w:hAnsi="Calibri" w:eastAsia="宋体" w:cs="Times New Roman"/>
          </w:rPr>
          <w:t xml:space="preserve"> </w:t>
        </w:r>
      </w:ins>
      <w:ins w:id="933" w:author="王斌" w:date="2014-02-25T13:18:00Z">
        <w:r>
          <w:rPr>
            <w:rFonts w:ascii="Calibri" w:hAnsi="Calibri" w:eastAsia="宋体" w:cs="Times New Roman"/>
            <w:rPrChange w:id="934" w:author="王斌" w:date="2014-02-25T13:19:00Z">
              <w:rPr/>
            </w:rPrChange>
          </w:rPr>
          <w:t>micro</w:t>
        </w:r>
      </w:ins>
      <w:ins w:id="935" w:author="王斌" w:date="2014-02-25T13:18:00Z">
        <w:r>
          <w:rPr>
            <w:rFonts w:ascii="Calibri" w:hAnsi="Calibri" w:eastAsia="宋体" w:cs="Times New Roman"/>
            <w:rPrChange w:id="936" w:author="王斌" w:date="2014-02-25T13:19:00Z">
              <w:rPr/>
            </w:rPrChange>
          </w:rPr>
          <w:tab/>
        </w:r>
      </w:ins>
      <w:ins w:id="937" w:author="王斌" w:date="2014-02-25T13:18:00Z">
        <w:r>
          <w:rPr>
            <w:rFonts w:ascii="Calibri" w:hAnsi="Calibri" w:eastAsia="宋体" w:cs="Times New Roman"/>
            <w:rPrChange w:id="938" w:author="王斌" w:date="2014-02-25T13:19:00Z">
              <w:rPr/>
            </w:rPrChange>
          </w:rPr>
          <w:t xml:space="preserve">: MODE_4K_Automatic = 1   </w:t>
        </w:r>
      </w:ins>
      <w:ins w:id="939" w:author="王斌" w:date="2014-02-25T13:18:00Z">
        <w:r>
          <w:rPr>
            <w:rFonts w:ascii="Calibri" w:hAnsi="Calibri" w:eastAsia="宋体" w:cs="Times New Roman"/>
            <w:rPrChange w:id="940" w:author="王斌" w:date="2014-02-25T13:19:00Z">
              <w:rPr/>
            </w:rPrChange>
          </w:rPr>
          <w:tab/>
        </w:r>
      </w:ins>
      <w:ins w:id="941" w:author="王斌" w:date="2014-02-25T13:18:00Z">
        <w:r>
          <w:rPr>
            <w:rFonts w:ascii="Calibri" w:hAnsi="Calibri" w:eastAsia="宋体" w:cs="Times New Roman"/>
            <w:rPrChange w:id="942" w:author="王斌" w:date="2014-02-25T13:19:00Z">
              <w:rPr/>
            </w:rPrChange>
          </w:rPr>
          <w:tab/>
        </w:r>
      </w:ins>
      <w:ins w:id="943" w:author="王斌" w:date="2014-02-25T13:18:00Z">
        <w:r>
          <w:rPr>
            <w:rFonts w:ascii="Calibri" w:hAnsi="Calibri" w:eastAsia="宋体" w:cs="Times New Roman"/>
            <w:rPrChange w:id="944" w:author="王斌" w:date="2014-02-25T13:19:00Z">
              <w:rPr/>
            </w:rPrChange>
          </w:rPr>
          <w:t xml:space="preserve"> </w:t>
        </w:r>
      </w:ins>
      <w:ins w:id="945" w:author="王斌" w:date="2014-02-25T13:18:00Z">
        <w:r>
          <w:rPr>
            <w:rFonts w:ascii="Calibri" w:hAnsi="Calibri" w:eastAsia="宋体" w:cs="Times New Roman"/>
            <w:rPrChange w:id="946" w:author="王斌" w:date="2014-02-25T13:19:00Z">
              <w:rPr/>
            </w:rPrChange>
          </w:rPr>
          <w:tab/>
        </w:r>
      </w:ins>
      <w:ins w:id="947" w:author="王斌" w:date="2014-02-25T13:18:00Z">
        <w:r>
          <w:rPr>
            <w:rFonts w:ascii="Calibri" w:hAnsi="Calibri" w:eastAsia="宋体" w:cs="Times New Roman"/>
            <w:rPrChange w:id="948" w:author="王斌" w:date="2014-02-25T13:19:00Z">
              <w:rPr/>
            </w:rPrChange>
          </w:rPr>
          <w:t>// automatically switch to 4K depending on the video material</w:t>
        </w:r>
      </w:ins>
    </w:p>
    <w:p>
      <w:pPr>
        <w:rPr>
          <w:ins w:id="949" w:author="王斌" w:date="2014-02-25T13:18:00Z"/>
          <w:rFonts w:ascii="Calibri" w:hAnsi="Calibri" w:eastAsia="宋体" w:cs="Times New Roman"/>
        </w:rPr>
      </w:pPr>
      <w:ins w:id="950" w:author="王斌" w:date="2014-02-25T13:18:00Z">
        <w:r>
          <w:rPr>
            <w:rFonts w:ascii="Calibri" w:hAnsi="Calibri" w:eastAsia="宋体" w:cs="Times New Roman"/>
          </w:rPr>
          <w:tab/>
        </w:r>
      </w:ins>
      <w:ins w:id="951" w:author="王斌" w:date="2014-02-25T13:18:00Z">
        <w:r>
          <w:rPr>
            <w:rFonts w:ascii="Calibri" w:hAnsi="Calibri" w:eastAsia="宋体" w:cs="Times New Roman"/>
          </w:rPr>
          <w:t>IMB</w:t>
        </w:r>
      </w:ins>
      <w:ins w:id="952" w:author="王斌" w:date="2014-02-25T13:18:00Z">
        <w:r>
          <w:rPr>
            <w:rFonts w:ascii="Calibri" w:hAnsi="Calibri" w:eastAsia="宋体" w:cs="Times New Roman"/>
          </w:rPr>
          <w:tab/>
        </w:r>
      </w:ins>
      <w:ins w:id="953" w:author="王斌" w:date="2014-02-25T13:18:00Z">
        <w:r>
          <w:rPr>
            <w:rFonts w:ascii="Calibri" w:hAnsi="Calibri" w:eastAsia="宋体" w:cs="Times New Roman"/>
          </w:rPr>
          <w:tab/>
        </w:r>
      </w:ins>
      <w:ins w:id="954" w:author="王斌" w:date="2014-02-25T13:18:00Z">
        <w:r>
          <w:rPr>
            <w:rFonts w:ascii="Calibri" w:hAnsi="Calibri" w:eastAsia="宋体" w:cs="Times New Roman"/>
          </w:rPr>
          <w:t>:</w:t>
        </w:r>
      </w:ins>
      <w:ins w:id="955" w:author="王斌" w:date="2014-02-25T13:18:00Z">
        <w:r>
          <w:rPr>
            <w:rFonts w:ascii="Calibri" w:hAnsi="Calibri" w:eastAsia="宋体" w:cs="Times New Roman"/>
          </w:rPr>
          <w:tab/>
        </w:r>
      </w:ins>
      <w:ins w:id="956" w:author="王斌" w:date="2014-02-25T13:18:00Z">
        <w:r>
          <w:rPr>
            <w:rFonts w:ascii="Calibri" w:hAnsi="Calibri" w:eastAsia="宋体" w:cs="Times New Roman"/>
          </w:rPr>
          <w:t>INTOPIX_DECOPT</w:t>
        </w:r>
      </w:ins>
      <w:ins w:id="957" w:author="王斌" w:date="2014-02-25T13:18:00Z">
        <w:r>
          <w:rPr>
            <w:rFonts w:ascii="Calibri" w:hAnsi="Calibri" w:eastAsia="宋体" w:cs="Times New Roman"/>
          </w:rPr>
          <w:tab/>
        </w:r>
      </w:ins>
      <w:ins w:id="958" w:author="王斌" w:date="2014-02-25T13:18:00Z">
        <w:r>
          <w:rPr>
            <w:rFonts w:ascii="Calibri" w:hAnsi="Calibri" w:eastAsia="宋体" w:cs="Times New Roman"/>
          </w:rPr>
          <w:t>0x73020000</w:t>
        </w:r>
      </w:ins>
      <w:ins w:id="959" w:author="王斌" w:date="2014-02-25T13:18:00Z">
        <w:r>
          <w:rPr>
            <w:rFonts w:ascii="Calibri" w:hAnsi="Calibri" w:eastAsia="宋体" w:cs="Times New Roman"/>
          </w:rPr>
          <w:tab/>
        </w:r>
      </w:ins>
      <w:ins w:id="960" w:author="王斌" w:date="2014-02-25T13:18:00Z">
        <w:r>
          <w:rPr>
            <w:rFonts w:ascii="Calibri" w:hAnsi="Calibri" w:eastAsia="宋体" w:cs="Times New Roman"/>
          </w:rPr>
          <w:tab/>
        </w:r>
      </w:ins>
      <w:ins w:id="961" w:author="王斌" w:date="2014-02-25T13:18:00Z">
        <w:r>
          <w:rPr>
            <w:rFonts w:ascii="Calibri" w:hAnsi="Calibri" w:eastAsia="宋体" w:cs="Times New Roman"/>
          </w:rPr>
          <w:t>// Normal</w:t>
        </w:r>
      </w:ins>
    </w:p>
    <w:p>
      <w:pPr>
        <w:pStyle w:val="18"/>
        <w:numPr>
          <w:ilvl w:val="0"/>
          <w:numId w:val="4"/>
        </w:numPr>
        <w:ind w:firstLineChars="0"/>
        <w:rPr>
          <w:ins w:id="963" w:author="王斌" w:date="2014-02-25T13:18:00Z"/>
          <w:rFonts w:ascii="Calibri" w:hAnsi="Calibri" w:eastAsia="宋体" w:cs="Times New Roman"/>
          <w:rPrChange w:id="964" w:author="王斌" w:date="2014-02-25T13:19:00Z">
            <w:rPr/>
          </w:rPrChange>
        </w:rPr>
        <w:pPrChange w:id="962" w:author="王斌" w:date="2014-02-25T13:19:00Z">
          <w:pPr/>
        </w:pPrChange>
      </w:pPr>
      <w:ins w:id="965" w:author="王斌" w:date="2014-02-25T13:19:00Z">
        <w:r>
          <w:rPr>
            <w:rFonts w:hint="eastAsia" w:ascii="Calibri" w:hAnsi="Calibri" w:eastAsia="宋体" w:cs="Times New Roman"/>
          </w:rPr>
          <w:t xml:space="preserve"> </w:t>
        </w:r>
      </w:ins>
      <w:ins w:id="966" w:author="王斌" w:date="2014-02-25T13:18:00Z">
        <w:r>
          <w:rPr>
            <w:rFonts w:ascii="Calibri" w:hAnsi="Calibri" w:eastAsia="宋体" w:cs="Times New Roman"/>
            <w:rPrChange w:id="967" w:author="王斌" w:date="2014-02-25T13:19:00Z">
              <w:rPr/>
            </w:rPrChange>
          </w:rPr>
          <w:t>micro</w:t>
        </w:r>
      </w:ins>
      <w:ins w:id="968" w:author="王斌" w:date="2014-02-25T13:18:00Z">
        <w:r>
          <w:rPr>
            <w:rFonts w:ascii="Calibri" w:hAnsi="Calibri" w:eastAsia="宋体" w:cs="Times New Roman"/>
            <w:rPrChange w:id="969" w:author="王斌" w:date="2014-02-25T13:19:00Z">
              <w:rPr/>
            </w:rPrChange>
          </w:rPr>
          <w:tab/>
        </w:r>
      </w:ins>
      <w:ins w:id="970" w:author="王斌" w:date="2014-02-25T13:18:00Z">
        <w:r>
          <w:rPr>
            <w:rFonts w:ascii="Calibri" w:hAnsi="Calibri" w:eastAsia="宋体" w:cs="Times New Roman"/>
            <w:rPrChange w:id="971" w:author="王斌" w:date="2014-02-25T13:19:00Z">
              <w:rPr/>
            </w:rPrChange>
          </w:rPr>
          <w:t>:</w:t>
        </w:r>
      </w:ins>
      <w:ins w:id="972" w:author="王斌" w:date="2014-02-25T13:18:00Z">
        <w:r>
          <w:rPr>
            <w:rFonts w:ascii="Calibri" w:hAnsi="Calibri" w:eastAsia="宋体" w:cs="Times New Roman"/>
            <w:rPrChange w:id="973" w:author="王斌" w:date="2014-02-25T13:19:00Z">
              <w:rPr/>
            </w:rPrChange>
          </w:rPr>
          <w:tab/>
        </w:r>
      </w:ins>
      <w:ins w:id="974" w:author="王斌" w:date="2014-02-25T13:18:00Z">
        <w:r>
          <w:rPr>
            <w:rFonts w:ascii="Calibri" w:hAnsi="Calibri" w:eastAsia="宋体" w:cs="Times New Roman"/>
            <w:rPrChange w:id="975" w:author="王斌" w:date="2014-02-25T13:19:00Z">
              <w:rPr/>
            </w:rPrChange>
          </w:rPr>
          <w:t xml:space="preserve">MODE_4K_Always = 2   </w:t>
        </w:r>
      </w:ins>
      <w:ins w:id="976" w:author="王斌" w:date="2014-02-25T13:18:00Z">
        <w:r>
          <w:rPr>
            <w:rFonts w:ascii="Calibri" w:hAnsi="Calibri" w:eastAsia="宋体" w:cs="Times New Roman"/>
            <w:rPrChange w:id="977" w:author="王斌" w:date="2014-02-25T13:19:00Z">
              <w:rPr/>
            </w:rPrChange>
          </w:rPr>
          <w:tab/>
        </w:r>
      </w:ins>
      <w:ins w:id="978" w:author="王斌" w:date="2014-02-25T13:18:00Z">
        <w:r>
          <w:rPr>
            <w:rFonts w:ascii="Calibri" w:hAnsi="Calibri" w:eastAsia="宋体" w:cs="Times New Roman"/>
            <w:rPrChange w:id="979" w:author="王斌" w:date="2014-02-25T13:19:00Z">
              <w:rPr/>
            </w:rPrChange>
          </w:rPr>
          <w:tab/>
        </w:r>
      </w:ins>
      <w:ins w:id="980" w:author="王斌" w:date="2014-02-25T13:18:00Z">
        <w:r>
          <w:rPr>
            <w:rFonts w:ascii="Calibri" w:hAnsi="Calibri" w:eastAsia="宋体" w:cs="Times New Roman"/>
            <w:rPrChange w:id="981" w:author="王斌" w:date="2014-02-25T13:19:00Z">
              <w:rPr/>
            </w:rPrChange>
          </w:rPr>
          <w:t xml:space="preserve">    // upscale any resolution to 4K</w:t>
        </w:r>
      </w:ins>
    </w:p>
    <w:p>
      <w:pPr>
        <w:rPr>
          <w:ins w:id="982" w:author="王斌" w:date="2014-02-25T13:22:00Z"/>
          <w:rFonts w:ascii="Calibri" w:hAnsi="Calibri" w:eastAsia="宋体" w:cs="Times New Roman"/>
        </w:rPr>
      </w:pPr>
      <w:ins w:id="983" w:author="王斌" w:date="2014-02-25T13:18:00Z">
        <w:r>
          <w:rPr>
            <w:rFonts w:ascii="Calibri" w:hAnsi="Calibri" w:eastAsia="宋体" w:cs="Times New Roman"/>
          </w:rPr>
          <w:tab/>
        </w:r>
      </w:ins>
      <w:ins w:id="984" w:author="王斌" w:date="2014-02-25T13:18:00Z">
        <w:r>
          <w:rPr>
            <w:rFonts w:ascii="Calibri" w:hAnsi="Calibri" w:eastAsia="宋体" w:cs="Times New Roman"/>
          </w:rPr>
          <w:t>IMB</w:t>
        </w:r>
      </w:ins>
      <w:ins w:id="985" w:author="王斌" w:date="2014-02-25T13:18:00Z">
        <w:r>
          <w:rPr>
            <w:rFonts w:ascii="Calibri" w:hAnsi="Calibri" w:eastAsia="宋体" w:cs="Times New Roman"/>
          </w:rPr>
          <w:tab/>
        </w:r>
      </w:ins>
      <w:ins w:id="986" w:author="王斌" w:date="2014-02-25T13:18:00Z">
        <w:r>
          <w:rPr>
            <w:rFonts w:ascii="Calibri" w:hAnsi="Calibri" w:eastAsia="宋体" w:cs="Times New Roman"/>
          </w:rPr>
          <w:tab/>
        </w:r>
      </w:ins>
      <w:ins w:id="987" w:author="王斌" w:date="2014-02-25T13:18:00Z">
        <w:r>
          <w:rPr>
            <w:rFonts w:ascii="Calibri" w:hAnsi="Calibri" w:eastAsia="宋体" w:cs="Times New Roman"/>
          </w:rPr>
          <w:t>:</w:t>
        </w:r>
      </w:ins>
      <w:ins w:id="988" w:author="王斌" w:date="2014-02-25T13:18:00Z">
        <w:r>
          <w:rPr>
            <w:rFonts w:ascii="Calibri" w:hAnsi="Calibri" w:eastAsia="宋体" w:cs="Times New Roman"/>
          </w:rPr>
          <w:tab/>
        </w:r>
      </w:ins>
      <w:ins w:id="989" w:author="王斌" w:date="2014-02-25T13:18:00Z">
        <w:r>
          <w:rPr>
            <w:rFonts w:ascii="Calibri" w:hAnsi="Calibri" w:eastAsia="宋体" w:cs="Times New Roman"/>
          </w:rPr>
          <w:t>INTOPIX_DECOPT</w:t>
        </w:r>
      </w:ins>
      <w:ins w:id="990" w:author="王斌" w:date="2014-02-25T13:18:00Z">
        <w:r>
          <w:rPr>
            <w:rFonts w:ascii="Calibri" w:hAnsi="Calibri" w:eastAsia="宋体" w:cs="Times New Roman"/>
          </w:rPr>
          <w:tab/>
        </w:r>
      </w:ins>
      <w:ins w:id="991" w:author="王斌" w:date="2014-02-25T13:18:00Z">
        <w:r>
          <w:rPr>
            <w:rFonts w:ascii="Calibri" w:hAnsi="Calibri" w:eastAsia="宋体" w:cs="Times New Roman"/>
          </w:rPr>
          <w:t>0x73020100</w:t>
        </w:r>
      </w:ins>
      <w:ins w:id="992" w:author="王斌" w:date="2014-02-25T13:18:00Z">
        <w:r>
          <w:rPr>
            <w:rFonts w:ascii="Calibri" w:hAnsi="Calibri" w:eastAsia="宋体" w:cs="Times New Roman"/>
          </w:rPr>
          <w:tab/>
        </w:r>
      </w:ins>
      <w:ins w:id="993" w:author="王斌" w:date="2014-02-25T13:18:00Z">
        <w:r>
          <w:rPr>
            <w:rFonts w:ascii="Calibri" w:hAnsi="Calibri" w:eastAsia="宋体" w:cs="Times New Roman"/>
          </w:rPr>
          <w:tab/>
        </w:r>
      </w:ins>
      <w:ins w:id="994" w:author="王斌" w:date="2014-02-25T13:18:00Z">
        <w:r>
          <w:rPr>
            <w:rFonts w:ascii="Calibri" w:hAnsi="Calibri" w:eastAsia="宋体" w:cs="Times New Roman"/>
          </w:rPr>
          <w:t>// upscale the frame (e.g. from 2k to 4k)</w:t>
        </w:r>
      </w:ins>
      <w:ins w:id="995" w:author="王斌" w:date="2014-02-25T13:22:00Z">
        <w:r>
          <w:rPr>
            <w:rFonts w:hint="eastAsia" w:ascii="Calibri" w:hAnsi="Calibri" w:eastAsia="宋体" w:cs="Times New Roman"/>
          </w:rPr>
          <w:t xml:space="preserve"> </w:t>
        </w:r>
      </w:ins>
    </w:p>
    <w:p>
      <w:pPr>
        <w:rPr>
          <w:ins w:id="996" w:author="王斌" w:date="2014-02-25T13:18:00Z"/>
          <w:rFonts w:ascii="Calibri" w:hAnsi="Calibri" w:eastAsia="宋体" w:cs="Times New Roman"/>
        </w:rPr>
      </w:pPr>
    </w:p>
    <w:p>
      <w:pPr>
        <w:rPr>
          <w:ins w:id="997" w:author="王斌" w:date="2014-02-25T13:18:00Z"/>
          <w:rFonts w:ascii="Calibri" w:hAnsi="Calibri" w:eastAsia="宋体" w:cs="Times New Roman"/>
        </w:rPr>
      </w:pPr>
      <w:ins w:id="998" w:author="王斌" w:date="2014-02-25T13:18:00Z">
        <w:r>
          <w:rPr>
            <w:rFonts w:ascii="Calibri" w:hAnsi="Calibri" w:eastAsia="宋体" w:cs="Times New Roman"/>
          </w:rPr>
          <w:t xml:space="preserve">  </w:t>
        </w:r>
      </w:ins>
    </w:p>
    <w:p>
      <w:pPr>
        <w:rPr>
          <w:ins w:id="999" w:author="王斌" w:date="2014-02-25T13:18:00Z"/>
          <w:rFonts w:ascii="Calibri" w:hAnsi="Calibri" w:eastAsia="宋体" w:cs="Times New Roman"/>
        </w:rPr>
      </w:pPr>
      <w:ins w:id="1000" w:author="王斌" w:date="2014-02-25T13:18:00Z">
        <w:r>
          <w:rPr>
            <w:rFonts w:ascii="Calibri" w:hAnsi="Calibri" w:eastAsia="宋体" w:cs="Times New Roman"/>
          </w:rPr>
          <w:t xml:space="preserve">  </w:t>
        </w:r>
      </w:ins>
    </w:p>
    <w:p>
      <w:pPr>
        <w:rPr>
          <w:rFonts w:ascii="Calibri" w:hAnsi="Calibri" w:eastAsia="宋体" w:cs="Times New Roman"/>
        </w:rPr>
      </w:pPr>
    </w:p>
    <w:p>
      <w:pPr>
        <w:pStyle w:val="5"/>
      </w:pPr>
      <w:bookmarkStart w:id="68" w:name="_Toc380591944"/>
      <w:r>
        <w:rPr>
          <w:rFonts w:hint="eastAsia"/>
        </w:rPr>
        <w:t>3.2.4 LVDS参数控制</w:t>
      </w:r>
      <w:bookmarkEnd w:id="68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54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958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958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P_H_ACTIVE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P_H_BACK_PORCH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P_H_FRONT_PORCH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P_H_TOTAL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P_V_ACTIVE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P_V_BACK_PORCH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P_V_FRONT_PORCH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P_V_TOTAL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lvds module control setting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5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pStyle w:val="4"/>
        <w:rPr>
          <w:rFonts w:ascii="宋体" w:hAnsi="宋体" w:cs="Times New Roman"/>
          <w:sz w:val="28"/>
          <w:szCs w:val="28"/>
        </w:rPr>
      </w:pPr>
    </w:p>
    <w:p>
      <w:pPr>
        <w:pStyle w:val="5"/>
        <w:rPr>
          <w:ins w:id="1001" w:author="王斌" w:date="2014-02-19T14:13:00Z"/>
        </w:rPr>
      </w:pPr>
      <w:bookmarkStart w:id="69" w:name="_Toc380590611"/>
      <w:bookmarkStart w:id="70" w:name="_Toc380591186"/>
      <w:bookmarkStart w:id="71" w:name="_Toc380591945"/>
      <w:r>
        <w:rPr>
          <w:rFonts w:hint="eastAsia"/>
        </w:rPr>
        <w:t>3.2. 5</w:t>
      </w:r>
      <w:r>
        <w:rPr>
          <w:rFonts w:hint="eastAsia"/>
        </w:rPr>
        <w:tab/>
      </w:r>
      <w:r>
        <w:t xml:space="preserve">V_total_mpeg </w:t>
      </w:r>
      <w:ins w:id="1002" w:author="王斌" w:date="2014-02-19T14:13:00Z">
        <w:r>
          <w:rPr/>
          <w:t>(</w:t>
        </w:r>
      </w:ins>
      <w:r>
        <w:rPr>
          <w:rFonts w:hint="eastAsia"/>
        </w:rPr>
        <w:t>MPEG/HDMI</w:t>
      </w:r>
      <w:ins w:id="1003" w:author="王斌" w:date="2014-02-19T14:13:00Z">
        <w:r>
          <w:rPr>
            <w:rFonts w:hint="eastAsia"/>
          </w:rPr>
          <w:t>图片高度</w:t>
        </w:r>
      </w:ins>
      <w:ins w:id="1004" w:author="王斌" w:date="2014-02-19T14:13:00Z">
        <w:r>
          <w:rPr/>
          <w:t>)</w:t>
        </w:r>
        <w:bookmarkEnd w:id="69"/>
        <w:bookmarkEnd w:id="70"/>
        <w:bookmarkEnd w:id="71"/>
      </w:ins>
    </w:p>
    <w:p>
      <w:pPr>
        <w:rPr>
          <w:ins w:id="1005" w:author="王斌" w:date="2014-02-19T14:13:00Z"/>
          <w:rFonts w:ascii="Calibri" w:hAnsi="Calibri" w:eastAsia="宋体" w:cs="Times New Roman"/>
        </w:rPr>
      </w:pPr>
    </w:p>
    <w:tbl>
      <w:tblPr>
        <w:tblStyle w:val="16"/>
        <w:tblW w:w="978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198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006" w:author="王斌" w:date="2014-02-19T14:13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007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08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2198" w:type="dxa"/>
            <w:shd w:val="clear" w:color="auto" w:fill="00FFFF"/>
            <w:vAlign w:val="top"/>
          </w:tcPr>
          <w:p>
            <w:pPr>
              <w:rPr>
                <w:ins w:id="1009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10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011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12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013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14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015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16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017" w:author="王斌" w:date="2014-02-19T14:13:00Z"/>
        </w:trPr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ins w:id="1018" w:author="王斌" w:date="2014-02-19T14:13:00Z"/>
                <w:rFonts w:ascii="Calibri" w:hAnsi="Calibri" w:eastAsia="宋体" w:cs="Times New Roman"/>
              </w:rPr>
            </w:pPr>
          </w:p>
        </w:tc>
        <w:tc>
          <w:tcPr>
            <w:tcW w:w="2198" w:type="dxa"/>
            <w:vAlign w:val="top"/>
          </w:tcPr>
          <w:p>
            <w:pPr>
              <w:rPr>
                <w:ins w:id="1019" w:author="王斌" w:date="2014-02-19T14:13:00Z"/>
                <w:rFonts w:ascii="Calibri" w:hAnsi="Calibri" w:eastAsia="宋体" w:cs="Times New Roman"/>
              </w:rPr>
            </w:pPr>
          </w:p>
          <w:p>
            <w:pPr>
              <w:rPr>
                <w:ins w:id="1020" w:author="王斌" w:date="2014-02-19T14:13:00Z"/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</w:t>
            </w:r>
            <w:ins w:id="1021" w:author="王斌" w:date="2014-02-19T14:13:00Z">
              <w:r>
                <w:rPr>
                  <w:rFonts w:hint="eastAsia" w:ascii="Calibri" w:hAnsi="Calibri" w:eastAsia="宋体" w:cs="Times New Roman"/>
                </w:rPr>
                <w:t>_WIDTH_HEIGHT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022" w:author="王斌" w:date="2014-02-19T14:13:00Z"/>
                <w:rFonts w:ascii="Calibri" w:hAnsi="Calibri" w:eastAsia="宋体" w:cs="Times New Roman"/>
              </w:rPr>
            </w:pPr>
          </w:p>
          <w:p>
            <w:pPr>
              <w:rPr>
                <w:ins w:id="1023" w:author="王斌" w:date="2014-02-19T14:13:00Z"/>
                <w:rFonts w:ascii="Calibri" w:hAnsi="Calibri" w:eastAsia="宋体" w:cs="Times New Roman"/>
              </w:rPr>
            </w:pPr>
            <w:ins w:id="1024" w:author="王斌" w:date="2014-02-19T14:13:00Z">
              <w:r>
                <w:rPr>
                  <w:rFonts w:hint="eastAsia" w:ascii="Calibri" w:hAnsi="Calibri" w:eastAsia="宋体" w:cs="Times New Roman"/>
                </w:rPr>
                <w:t>图片高度宽度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025" w:author="王斌" w:date="2014-02-19T14:13:00Z"/>
                <w:rFonts w:ascii="Calibri" w:hAnsi="Calibri" w:eastAsia="宋体" w:cs="Times New Roman"/>
              </w:rPr>
            </w:pPr>
            <w:ins w:id="1026" w:author="王斌" w:date="2014-02-19T14:13:00Z">
              <w:r>
                <w:rPr>
                  <w:rFonts w:ascii="Calibri" w:hAnsi="Calibri" w:eastAsia="宋体" w:cs="Times New Roman"/>
                </w:rPr>
                <w:t>W</w:t>
              </w:r>
            </w:ins>
            <w:ins w:id="1027" w:author="王斌" w:date="2014-02-19T14:13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028" w:author="王斌" w:date="2014-02-19T14:13:00Z"/>
                <w:rFonts w:ascii="Calibri" w:hAnsi="Calibri" w:eastAsia="宋体" w:cs="Times New Roman"/>
              </w:rPr>
            </w:pPr>
            <w:ins w:id="1029" w:author="王斌" w:date="2014-02-19T14:13:00Z">
              <w:r>
                <w:rPr>
                  <w:rFonts w:ascii="Calibri" w:hAnsi="Calibri" w:eastAsia="宋体" w:cs="Times New Roman"/>
                </w:rPr>
                <w:t>See Bit Field</w:t>
              </w:r>
            </w:ins>
          </w:p>
        </w:tc>
      </w:tr>
    </w:tbl>
    <w:p>
      <w:pPr>
        <w:rPr>
          <w:ins w:id="1030" w:author="王斌" w:date="2014-02-19T14:13:00Z"/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ins w:id="1031" w:author="王斌" w:date="2014-02-19T14:13:00Z">
        <w:r>
          <w:rPr>
            <w:rFonts w:ascii="Calibri" w:hAnsi="Calibri" w:eastAsia="宋体" w:cs="Times New Roman"/>
          </w:rPr>
          <w:t xml:space="preserve">   Bit15:0:  </w:t>
        </w:r>
      </w:ins>
      <w:r>
        <w:rPr>
          <w:rFonts w:hint="eastAsia" w:ascii="Calibri" w:hAnsi="Calibri" w:eastAsia="宋体" w:cs="Times New Roman"/>
        </w:rPr>
        <w:t>MPEG/HDMI 图像高度</w:t>
      </w:r>
      <w:ins w:id="1032" w:author="王斌" w:date="2014-02-19T14:13:00Z">
        <w:r>
          <w:rPr>
            <w:rFonts w:hint="eastAsia" w:ascii="Calibri" w:hAnsi="Calibri" w:eastAsia="宋体" w:cs="Times New Roman"/>
          </w:rPr>
          <w:t>，默认</w:t>
        </w:r>
      </w:ins>
      <w:r>
        <w:rPr>
          <w:rFonts w:hint="eastAsia" w:ascii="Calibri" w:hAnsi="Calibri" w:eastAsia="宋体" w:cs="Times New Roman"/>
        </w:rPr>
        <w:t>1080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ins w:id="1033" w:author="王斌" w:date="2014-02-19T14:13:00Z"/>
        </w:rPr>
      </w:pPr>
      <w:bookmarkStart w:id="72" w:name="_Toc380591946"/>
      <w:r>
        <w:rPr>
          <w:rFonts w:hint="eastAsia"/>
        </w:rPr>
        <w:t>3.2.6 H</w:t>
      </w:r>
      <w:r>
        <w:t xml:space="preserve">_total_mpeg </w:t>
      </w:r>
      <w:ins w:id="1034" w:author="王斌" w:date="2014-02-19T14:13:00Z">
        <w:r>
          <w:rPr/>
          <w:t>(</w:t>
        </w:r>
      </w:ins>
      <w:r>
        <w:rPr>
          <w:rFonts w:hint="eastAsia"/>
        </w:rPr>
        <w:t>MPEG/HDMI</w:t>
      </w:r>
      <w:ins w:id="1035" w:author="王斌" w:date="2014-02-19T14:13:00Z">
        <w:r>
          <w:rPr>
            <w:rFonts w:hint="eastAsia"/>
          </w:rPr>
          <w:t>图</w:t>
        </w:r>
      </w:ins>
      <w:r>
        <w:rPr>
          <w:rFonts w:hint="eastAsia"/>
        </w:rPr>
        <w:t>片宽</w:t>
      </w:r>
      <w:ins w:id="1036" w:author="王斌" w:date="2014-02-19T14:13:00Z">
        <w:r>
          <w:rPr>
            <w:rFonts w:hint="eastAsia"/>
          </w:rPr>
          <w:t>度</w:t>
        </w:r>
      </w:ins>
      <w:ins w:id="1037" w:author="王斌" w:date="2014-02-19T14:13:00Z">
        <w:r>
          <w:rPr/>
          <w:t>)</w:t>
        </w:r>
        <w:bookmarkEnd w:id="72"/>
      </w:ins>
    </w:p>
    <w:tbl>
      <w:tblPr>
        <w:tblStyle w:val="16"/>
        <w:tblW w:w="978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198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ins w:id="1038" w:author="王斌" w:date="2014-02-19T14:13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039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40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2198" w:type="dxa"/>
            <w:shd w:val="clear" w:color="auto" w:fill="00FFFF"/>
            <w:vAlign w:val="top"/>
          </w:tcPr>
          <w:p>
            <w:pPr>
              <w:rPr>
                <w:ins w:id="1041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42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043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44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045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46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047" w:author="王斌" w:date="2014-02-19T14:13:00Z"/>
                <w:rFonts w:ascii="Calibri" w:hAnsi="Calibri" w:eastAsia="宋体" w:cs="Times New Roman"/>
                <w:sz w:val="18"/>
                <w:szCs w:val="18"/>
              </w:rPr>
            </w:pPr>
            <w:ins w:id="1048" w:author="王斌" w:date="2014-02-19T14:13:00Z">
              <w:r>
                <w:rPr>
                  <w:rFonts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049" w:author="王斌" w:date="2014-02-19T14:13:00Z"/>
        </w:trPr>
        <w:tc>
          <w:tcPr>
            <w:tcW w:w="1080" w:type="dxa"/>
            <w:vAlign w:val="top"/>
          </w:tcPr>
          <w:p>
            <w:pPr>
              <w:keepNext/>
              <w:keepLines/>
              <w:spacing w:before="260" w:after="260" w:line="416" w:lineRule="auto"/>
              <w:rPr>
                <w:ins w:id="1050" w:author="王斌" w:date="2014-02-19T14:13:00Z"/>
                <w:rFonts w:ascii="Calibri" w:hAnsi="Calibri" w:eastAsia="宋体" w:cs="Times New Roman"/>
              </w:rPr>
            </w:pPr>
          </w:p>
        </w:tc>
        <w:tc>
          <w:tcPr>
            <w:tcW w:w="2198" w:type="dxa"/>
            <w:vAlign w:val="top"/>
          </w:tcPr>
          <w:p>
            <w:pPr>
              <w:rPr>
                <w:ins w:id="1051" w:author="王斌" w:date="2014-02-19T14:13:00Z"/>
                <w:rFonts w:ascii="Calibri" w:hAnsi="Calibri" w:eastAsia="宋体" w:cs="Times New Roman"/>
              </w:rPr>
            </w:pPr>
          </w:p>
          <w:p>
            <w:pPr>
              <w:rPr>
                <w:ins w:id="1052" w:author="王斌" w:date="2014-02-19T14:13:00Z"/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MPEG</w:t>
            </w:r>
            <w:ins w:id="1053" w:author="王斌" w:date="2014-02-19T14:13:00Z">
              <w:r>
                <w:rPr>
                  <w:rFonts w:hint="eastAsia" w:ascii="Calibri" w:hAnsi="Calibri" w:eastAsia="宋体" w:cs="Times New Roman"/>
                </w:rPr>
                <w:t>_WIDTH_HEIGHT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054" w:author="王斌" w:date="2014-02-19T14:13:00Z"/>
                <w:rFonts w:ascii="Calibri" w:hAnsi="Calibri" w:eastAsia="宋体" w:cs="Times New Roman"/>
              </w:rPr>
            </w:pPr>
          </w:p>
          <w:p>
            <w:pPr>
              <w:rPr>
                <w:ins w:id="1055" w:author="王斌" w:date="2014-02-19T14:13:00Z"/>
                <w:rFonts w:ascii="Calibri" w:hAnsi="Calibri" w:eastAsia="宋体" w:cs="Times New Roman"/>
              </w:rPr>
            </w:pPr>
            <w:ins w:id="1056" w:author="王斌" w:date="2014-02-19T14:13:00Z">
              <w:r>
                <w:rPr>
                  <w:rFonts w:hint="eastAsia" w:ascii="Calibri" w:hAnsi="Calibri" w:eastAsia="宋体" w:cs="Times New Roman"/>
                </w:rPr>
                <w:t>图片高度宽度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057" w:author="王斌" w:date="2014-02-19T14:13:00Z"/>
                <w:rFonts w:ascii="Calibri" w:hAnsi="Calibri" w:eastAsia="宋体" w:cs="Times New Roman"/>
              </w:rPr>
            </w:pPr>
            <w:ins w:id="1058" w:author="王斌" w:date="2014-02-19T14:13:00Z">
              <w:r>
                <w:rPr>
                  <w:rFonts w:ascii="Calibri" w:hAnsi="Calibri" w:eastAsia="宋体" w:cs="Times New Roman"/>
                </w:rPr>
                <w:t>W</w:t>
              </w:r>
            </w:ins>
            <w:ins w:id="1059" w:author="王斌" w:date="2014-02-19T14:13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060" w:author="王斌" w:date="2014-02-19T14:13:00Z"/>
                <w:rFonts w:ascii="Calibri" w:hAnsi="Calibri" w:eastAsia="宋体" w:cs="Times New Roman"/>
              </w:rPr>
            </w:pPr>
            <w:ins w:id="1061" w:author="王斌" w:date="2014-02-19T14:13:00Z">
              <w:r>
                <w:rPr>
                  <w:rFonts w:ascii="Calibri" w:hAnsi="Calibri" w:eastAsia="宋体" w:cs="Times New Roman"/>
                </w:rPr>
                <w:t>See Bit Field</w:t>
              </w:r>
            </w:ins>
          </w:p>
        </w:tc>
      </w:tr>
    </w:tbl>
    <w:p>
      <w:pPr>
        <w:rPr>
          <w:ins w:id="1062" w:author="王斌" w:date="2014-02-19T14:13:00Z"/>
          <w:rFonts w:ascii="Calibri" w:hAnsi="Calibri" w:eastAsia="宋体" w:cs="Times New Roman"/>
        </w:rPr>
      </w:pPr>
    </w:p>
    <w:p>
      <w:pPr>
        <w:rPr>
          <w:ins w:id="1063" w:author="王斌" w:date="2014-02-19T14:13:00Z"/>
          <w:rFonts w:ascii="Calibri" w:hAnsi="Calibri" w:eastAsia="宋体" w:cs="Times New Roman"/>
        </w:rPr>
      </w:pPr>
      <w:ins w:id="1064" w:author="王斌" w:date="2014-02-19T14:13:00Z">
        <w:r>
          <w:rPr>
            <w:rFonts w:ascii="Calibri" w:hAnsi="Calibri" w:eastAsia="宋体" w:cs="Times New Roman"/>
          </w:rPr>
          <w:t xml:space="preserve">   Bit15:0:  </w:t>
        </w:r>
      </w:ins>
      <w:r>
        <w:rPr>
          <w:rFonts w:hint="eastAsia" w:ascii="Calibri" w:hAnsi="Calibri" w:eastAsia="宋体" w:cs="Times New Roman"/>
        </w:rPr>
        <w:t>MPEG/HDMI 图像宽度</w:t>
      </w:r>
      <w:ins w:id="1065" w:author="王斌" w:date="2014-02-19T14:13:00Z">
        <w:r>
          <w:rPr>
            <w:rFonts w:hint="eastAsia" w:ascii="Calibri" w:hAnsi="Calibri" w:eastAsia="宋体" w:cs="Times New Roman"/>
          </w:rPr>
          <w:t>，默认</w:t>
        </w:r>
      </w:ins>
      <w:r>
        <w:rPr>
          <w:rFonts w:hint="eastAsia" w:ascii="Calibri" w:hAnsi="Calibri" w:eastAsia="宋体" w:cs="Times New Roman"/>
        </w:rPr>
        <w:t>1920</w:t>
      </w:r>
    </w:p>
    <w:p>
      <w:pPr>
        <w:rPr>
          <w:ins w:id="1066" w:author="王斌" w:date="2014-02-19T14:13:00Z"/>
          <w:rFonts w:ascii="Calibri" w:hAnsi="Calibri" w:eastAsia="宋体" w:cs="Times New Roman"/>
          <w:color w:val="FF0000"/>
        </w:rPr>
      </w:pPr>
    </w:p>
    <w:p>
      <w:pPr>
        <w:rPr>
          <w:ins w:id="1067" w:author="王斌" w:date="2014-02-19T14:10:00Z"/>
          <w:color w:val="FF0000"/>
          <w:szCs w:val="21"/>
        </w:rPr>
      </w:pPr>
    </w:p>
    <w:p>
      <w:pPr>
        <w:rPr>
          <w:ins w:id="1068" w:author="王斌" w:date="2014-02-19T14:10:00Z"/>
          <w:color w:val="FF0000"/>
          <w:szCs w:val="21"/>
        </w:rPr>
      </w:pPr>
    </w:p>
    <w:p>
      <w:pPr>
        <w:rPr>
          <w:ins w:id="1069" w:author="王斌" w:date="2014-02-19T14:17:00Z"/>
          <w:color w:val="FF0000"/>
          <w:szCs w:val="21"/>
        </w:rPr>
      </w:pPr>
    </w:p>
    <w:p>
      <w:pPr>
        <w:rPr>
          <w:ins w:id="1070" w:author="王斌" w:date="2014-02-19T14:17:00Z"/>
          <w:color w:val="FF0000"/>
          <w:szCs w:val="21"/>
        </w:rPr>
      </w:pPr>
    </w:p>
    <w:p>
      <w:pPr>
        <w:rPr>
          <w:ins w:id="1071" w:author="王斌" w:date="2014-02-19T14:17:00Z"/>
          <w:color w:val="FF0000"/>
          <w:szCs w:val="21"/>
        </w:rPr>
      </w:pPr>
    </w:p>
    <w:p>
      <w:pPr>
        <w:rPr>
          <w:ins w:id="1072" w:author="王斌" w:date="2014-02-19T14:17:00Z"/>
          <w:color w:val="FF0000"/>
          <w:szCs w:val="21"/>
        </w:rPr>
      </w:pPr>
    </w:p>
    <w:p>
      <w:pPr>
        <w:rPr>
          <w:ins w:id="1073" w:author="王斌" w:date="2014-02-19T14:17:00Z"/>
          <w:color w:val="FF0000"/>
          <w:szCs w:val="21"/>
        </w:rPr>
      </w:pPr>
    </w:p>
    <w:p>
      <w:pPr>
        <w:rPr>
          <w:ins w:id="1074" w:author="王斌" w:date="2014-02-19T14:17:00Z"/>
          <w:color w:val="FF0000"/>
          <w:szCs w:val="21"/>
        </w:rPr>
      </w:pPr>
    </w:p>
    <w:p>
      <w:pPr>
        <w:rPr>
          <w:ins w:id="1075" w:author="王斌" w:date="2014-02-19T14:17:00Z"/>
          <w:color w:val="FF0000"/>
          <w:szCs w:val="21"/>
        </w:rPr>
      </w:pPr>
    </w:p>
    <w:p>
      <w:pPr>
        <w:rPr>
          <w:ins w:id="1076" w:author="王斌" w:date="2014-02-19T14:17:00Z"/>
          <w:color w:val="FF0000"/>
          <w:szCs w:val="21"/>
        </w:rPr>
      </w:pPr>
    </w:p>
    <w:p>
      <w:pPr>
        <w:rPr>
          <w:ins w:id="1077" w:author="王斌" w:date="2014-02-19T14:17:00Z"/>
          <w:color w:val="FF0000"/>
          <w:szCs w:val="21"/>
        </w:rPr>
      </w:pPr>
    </w:p>
    <w:p>
      <w:pPr>
        <w:rPr>
          <w:ins w:id="1078" w:author="王斌" w:date="2014-02-19T14:17:00Z"/>
          <w:color w:val="FF0000"/>
          <w:szCs w:val="21"/>
        </w:rPr>
      </w:pPr>
    </w:p>
    <w:p>
      <w:pPr>
        <w:rPr>
          <w:ins w:id="1079" w:author="王斌" w:date="2014-02-19T14:17:00Z"/>
          <w:color w:val="FF0000"/>
          <w:szCs w:val="21"/>
        </w:rPr>
      </w:pPr>
    </w:p>
    <w:p>
      <w:pPr>
        <w:rPr>
          <w:ins w:id="1080" w:author="王斌" w:date="2014-02-19T14:17:00Z"/>
          <w:color w:val="FF0000"/>
          <w:szCs w:val="21"/>
        </w:rPr>
      </w:pPr>
    </w:p>
    <w:p>
      <w:pPr>
        <w:rPr>
          <w:ins w:id="1081" w:author="王斌" w:date="2014-02-19T14:17:00Z"/>
          <w:color w:val="FF0000"/>
          <w:szCs w:val="21"/>
        </w:rPr>
      </w:pPr>
    </w:p>
    <w:p>
      <w:pPr>
        <w:rPr>
          <w:ins w:id="1082" w:author="王斌" w:date="2014-02-19T14:17:00Z"/>
          <w:color w:val="FF0000"/>
          <w:szCs w:val="21"/>
        </w:rPr>
      </w:pPr>
    </w:p>
    <w:p>
      <w:pPr>
        <w:rPr>
          <w:ins w:id="1083" w:author="王斌" w:date="2014-02-19T14:17:00Z"/>
          <w:color w:val="FF0000"/>
          <w:szCs w:val="21"/>
        </w:rPr>
      </w:pPr>
    </w:p>
    <w:p>
      <w:pPr>
        <w:rPr>
          <w:ins w:id="1084" w:author="王斌" w:date="2014-02-19T14:17:00Z"/>
          <w:color w:val="FF0000"/>
          <w:szCs w:val="21"/>
        </w:rPr>
      </w:pPr>
    </w:p>
    <w:p>
      <w:pPr>
        <w:rPr>
          <w:ins w:id="1085" w:author="王斌" w:date="2014-02-19T14:17:00Z"/>
          <w:color w:val="FF0000"/>
          <w:szCs w:val="21"/>
        </w:rPr>
      </w:pPr>
    </w:p>
    <w:p>
      <w:pPr>
        <w:rPr>
          <w:ins w:id="1086" w:author="王斌" w:date="2014-02-19T14:17:00Z"/>
          <w:color w:val="FF0000"/>
          <w:szCs w:val="21"/>
        </w:rPr>
      </w:pPr>
    </w:p>
    <w:p>
      <w:pPr>
        <w:rPr>
          <w:ins w:id="1087" w:author="王斌" w:date="2014-02-19T14:17:00Z"/>
          <w:color w:val="FF0000"/>
          <w:szCs w:val="21"/>
        </w:rPr>
      </w:pPr>
    </w:p>
    <w:p>
      <w:pPr>
        <w:rPr>
          <w:ins w:id="1088" w:author="王斌" w:date="2014-02-19T14:17:00Z"/>
          <w:color w:val="FF0000"/>
          <w:szCs w:val="21"/>
        </w:rPr>
      </w:pPr>
    </w:p>
    <w:p>
      <w:pPr>
        <w:rPr>
          <w:ins w:id="1089" w:author="王斌" w:date="2014-02-19T14:17:00Z"/>
          <w:color w:val="FF0000"/>
          <w:szCs w:val="21"/>
        </w:rPr>
      </w:pPr>
    </w:p>
    <w:p>
      <w:pPr>
        <w:pStyle w:val="4"/>
      </w:pPr>
      <w:ins w:id="1090" w:author="王斌" w:date="2014-02-19T14:20:00Z">
        <w:bookmarkStart w:id="73" w:name="_Toc380591947"/>
        <w:r>
          <w:rPr>
            <w:rFonts w:hint="eastAsia"/>
          </w:rPr>
          <w:t>3.</w:t>
        </w:r>
      </w:ins>
      <w:ins w:id="1091" w:author="王斌" w:date="2014-02-19T14:25:00Z">
        <w:r>
          <w:rPr>
            <w:rFonts w:hint="eastAsia"/>
          </w:rPr>
          <w:t>3</w:t>
        </w:r>
      </w:ins>
      <w:ins w:id="1092" w:author="王斌" w:date="2014-02-19T14:20:00Z">
        <w:r>
          <w:rPr>
            <w:rFonts w:hint="eastAsia"/>
          </w:rPr>
          <w:t xml:space="preserve">  </w:t>
        </w:r>
      </w:ins>
      <w:ins w:id="1093" w:author="王斌" w:date="2014-02-19T14:17:00Z">
        <w:r>
          <w:rPr>
            <w:rFonts w:hint="eastAsia"/>
          </w:rPr>
          <w:t>杂项控制</w:t>
        </w:r>
        <w:bookmarkEnd w:id="73"/>
      </w:ins>
    </w:p>
    <w:p>
      <w:pPr>
        <w:rPr>
          <w:rFonts w:ascii="宋体" w:hAnsi="宋体"/>
          <w:b/>
          <w:color w:val="FF0000"/>
          <w:sz w:val="30"/>
          <w:szCs w:val="30"/>
        </w:rPr>
      </w:pPr>
    </w:p>
    <w:p>
      <w:pPr>
        <w:pStyle w:val="5"/>
        <w:rPr>
          <w:color w:val="FF0000"/>
        </w:rPr>
      </w:pPr>
      <w:bookmarkStart w:id="74" w:name="_Toc380591948"/>
      <w:r>
        <w:rPr>
          <w:rFonts w:hint="eastAsia"/>
          <w:color w:val="FF0000"/>
        </w:rPr>
        <w:t xml:space="preserve">3.3.1 </w:t>
      </w:r>
      <w:r>
        <w:rPr>
          <w:rFonts w:hint="eastAsia"/>
        </w:rPr>
        <w:t>FPGA_VERSION</w:t>
      </w:r>
      <w:r>
        <w:rPr>
          <w:rFonts w:cs="Times New Roman"/>
        </w:rPr>
        <w:t xml:space="preserve"> </w:t>
      </w:r>
      <w:r>
        <w:rPr>
          <w:rFonts w:hint="eastAsia"/>
        </w:rPr>
        <w:t>(FPGA 版本号)</w:t>
      </w:r>
      <w:bookmarkEnd w:id="74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094" w:author="王斌" w:date="2014-02-19T14:11:00Z">
              <w:r>
                <w:rPr>
                  <w:rFonts w:hint="eastAsia" w:ascii="Calibri" w:hAnsi="Calibri" w:eastAsia="宋体" w:cs="Times New Roman"/>
                </w:rPr>
                <w:t>FPGA_VERSION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095" w:author="王斌" w:date="2014-02-19T14:11:00Z">
              <w:r>
                <w:rPr>
                  <w:rFonts w:hint="eastAsia" w:ascii="Calibri" w:hAnsi="Calibri" w:eastAsia="宋体" w:cs="Times New Roman"/>
                </w:rPr>
                <w:t>FPGA 版本号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ins w:id="1096" w:author="王斌" w:date="2014-02-19T14:12:00Z">
        <w:r>
          <w:rPr>
            <w:rFonts w:hint="eastAsia"/>
          </w:rPr>
          <w:t xml:space="preserve">   BIT31：0：  FPGA版本号，只读</w:t>
        </w:r>
      </w:ins>
    </w:p>
    <w:p/>
    <w:p/>
    <w:p/>
    <w:p>
      <w:pPr>
        <w:pStyle w:val="5"/>
      </w:pPr>
      <w:bookmarkStart w:id="75" w:name="_Toc380591949"/>
      <w:r>
        <w:rPr>
          <w:rFonts w:hint="eastAsia"/>
        </w:rPr>
        <w:t xml:space="preserve">3.3.2 </w:t>
      </w:r>
      <w:r>
        <w:rPr>
          <w:rFonts w:cs="Times New Roman"/>
        </w:rPr>
        <w:t>codestream_kind</w:t>
      </w:r>
      <w:r>
        <w:rPr>
          <w:rFonts w:hint="eastAsia"/>
        </w:rPr>
        <w:t>(播放内容选择)</w:t>
      </w:r>
      <w:bookmarkEnd w:id="75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codestream_kind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播放内容选择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Bit1:0: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　　　　　00:  原始视频播放（　指ＣＯＭ－Ｅ软解ＭＰＥＧ２／Ｈ２６４后通过ＰＣＩＥ接口直接下发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>解完码的视频）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　　　　　01:  JPEG2000 影片播放，默认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　　　　  10:  MPEG2 码流播放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　　　　  11:  HDMI 视频播放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</w:pPr>
      <w:bookmarkStart w:id="76" w:name="_Toc380591950"/>
      <w:r>
        <w:rPr>
          <w:rFonts w:hint="eastAsia" w:cs="Times New Roman"/>
        </w:rPr>
        <w:t xml:space="preserve">3.3.3 </w:t>
      </w:r>
      <w:r>
        <w:rPr>
          <w:rFonts w:hint="eastAsia"/>
        </w:rPr>
        <w:t>JPEG音视频延时控制</w:t>
      </w:r>
      <w:bookmarkEnd w:id="76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80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218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2218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21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jpeg_video_delay_num</w:t>
            </w:r>
          </w:p>
        </w:tc>
        <w:tc>
          <w:tcPr>
            <w:tcW w:w="3600" w:type="dxa"/>
            <w:vAlign w:val="top"/>
          </w:tcPr>
          <w:p>
            <w:pPr>
              <w:rPr>
                <w:ins w:id="1097" w:author="王斌" w:date="2014-02-19T17:09:00Z"/>
              </w:rPr>
            </w:pPr>
            <w:r>
              <w:rPr>
                <w:rFonts w:hint="eastAsia"/>
              </w:rPr>
              <w:t>JPEG视频延时控制</w:t>
            </w:r>
          </w:p>
          <w:p>
            <w:pPr>
              <w:rPr>
                <w:ins w:id="1098" w:author="王斌" w:date="2014-02-19T17:09:00Z"/>
              </w:rPr>
            </w:pPr>
            <w:ins w:id="1099" w:author="王斌" w:date="2014-02-19T17:09:00Z">
              <w:r>
                <w:rPr>
                  <w:rFonts w:hint="eastAsia"/>
                </w:rPr>
                <w:t>单位为   8NS ，</w:t>
              </w:r>
            </w:ins>
          </w:p>
          <w:p>
            <w:pPr>
              <w:rPr>
                <w:ins w:id="1100" w:author="王斌" w:date="2014-02-19T17:10:00Z"/>
              </w:rPr>
            </w:pPr>
            <w:ins w:id="1101" w:author="王斌" w:date="2014-02-19T17:09:00Z">
              <w:r>
                <w:rPr>
                  <w:rFonts w:hint="eastAsia"/>
                </w:rPr>
                <w:t>软</w:t>
              </w:r>
            </w:ins>
            <w:ins w:id="1102" w:author="王斌" w:date="2014-02-19T17:10:00Z">
              <w:r>
                <w:rPr>
                  <w:rFonts w:hint="eastAsia"/>
                </w:rPr>
                <w:t>件需要根据所要的延时值，计算出</w:t>
              </w:r>
            </w:ins>
          </w:p>
          <w:p>
            <w:pPr>
              <w:rPr>
                <w:ins w:id="1103" w:author="王斌" w:date="2014-02-19T17:10:00Z"/>
              </w:rPr>
            </w:pPr>
            <w:ins w:id="1104" w:author="王斌" w:date="2014-02-19T17:10:00Z">
              <w:r>
                <w:rPr>
                  <w:rFonts w:hint="eastAsia"/>
                </w:rPr>
                <w:t xml:space="preserve">该寄存器应该设置的值 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  <w:ins w:id="1105" w:author="王斌" w:date="2014-02-19T17:12:00Z">
              <w:r>
                <w:rPr>
                  <w:rFonts w:hint="eastAsia" w:ascii="Calibri" w:hAnsi="Calibri" w:eastAsia="宋体" w:cs="Times New Roman"/>
                </w:rPr>
                <w:t xml:space="preserve">寄存器值 *  8ns = </w:t>
              </w:r>
            </w:ins>
            <w:ins w:id="1106" w:author="王斌" w:date="2014-02-19T17:13:00Z">
              <w:r>
                <w:rPr>
                  <w:rFonts w:hint="eastAsia" w:ascii="Calibri" w:hAnsi="Calibri" w:eastAsia="宋体" w:cs="Times New Roman"/>
                </w:rPr>
                <w:t>软件希望值</w:t>
              </w:r>
            </w:ins>
            <w:ins w:id="1107" w:author="王斌" w:date="2014-02-19T17:12:00Z">
              <w:r>
                <w:rPr>
                  <w:rFonts w:hint="eastAsia" w:ascii="Calibri" w:hAnsi="Calibri" w:eastAsia="宋体" w:cs="Times New Roman"/>
                </w:rPr>
                <w:t xml:space="preserve">  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ins w:id="1108" w:author="王斌" w:date="2014-02-19T17:08:00Z"/>
                <w:rFonts w:ascii="Calibri" w:hAnsi="Calibri" w:eastAsia="宋体" w:cs="Times New Roman"/>
              </w:rPr>
            </w:pPr>
            <w:ins w:id="1109" w:author="王斌" w:date="2014-02-19T17:08:00Z">
              <w:r>
                <w:rPr>
                  <w:rFonts w:hint="eastAsia"/>
                  <w:color w:val="00B050"/>
                </w:rPr>
                <w:t>500 + 100 MS，</w:t>
              </w:r>
            </w:ins>
            <w:del w:id="1110" w:author="王斌" w:date="2014-02-19T17:08:00Z">
              <w:r>
                <w:rPr>
                  <w:rFonts w:hint="eastAsia" w:ascii="Calibri" w:hAnsi="Calibri" w:eastAsia="宋体" w:cs="Times New Roman"/>
                </w:rPr>
                <w:delText>See Bit Field</w:delText>
              </w:r>
            </w:del>
          </w:p>
          <w:p>
            <w:pPr>
              <w:rPr>
                <w:rFonts w:ascii="Calibri" w:hAnsi="Calibri" w:eastAsia="宋体" w:cs="Times New Roman"/>
              </w:rPr>
            </w:pPr>
            <w:ins w:id="1111" w:author="王斌" w:date="2014-02-19T17:12:00Z">
              <w:r>
                <w:rPr>
                  <w:rFonts w:hint="eastAsia" w:ascii="Calibri" w:hAnsi="Calibri" w:eastAsia="宋体" w:cs="Times New Roman"/>
                </w:rPr>
                <w:t>对应的值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218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jpeg_audio_delay_num</w:t>
            </w:r>
          </w:p>
        </w:tc>
        <w:tc>
          <w:tcPr>
            <w:tcW w:w="3600" w:type="dxa"/>
            <w:vAlign w:val="top"/>
          </w:tcPr>
          <w:p>
            <w:pPr>
              <w:rPr>
                <w:ins w:id="1112" w:author="王斌" w:date="2014-02-19T17:10:00Z"/>
              </w:rPr>
            </w:pPr>
            <w:r>
              <w:rPr>
                <w:rFonts w:hint="eastAsia"/>
              </w:rPr>
              <w:t>JPEG音频延时控制</w:t>
            </w:r>
          </w:p>
          <w:p>
            <w:pPr>
              <w:rPr>
                <w:ins w:id="1113" w:author="王斌" w:date="2014-02-19T17:10:00Z"/>
              </w:rPr>
            </w:pPr>
            <w:ins w:id="1114" w:author="王斌" w:date="2014-02-19T17:10:00Z">
              <w:r>
                <w:rPr>
                  <w:rFonts w:hint="eastAsia"/>
                </w:rPr>
                <w:t>单位为   8NS ，</w:t>
              </w:r>
            </w:ins>
          </w:p>
          <w:p>
            <w:pPr>
              <w:rPr>
                <w:ins w:id="1115" w:author="王斌" w:date="2014-02-19T17:10:00Z"/>
              </w:rPr>
            </w:pPr>
            <w:ins w:id="1116" w:author="王斌" w:date="2014-02-19T17:10:00Z">
              <w:r>
                <w:rPr>
                  <w:rFonts w:hint="eastAsia"/>
                </w:rPr>
                <w:t>软件需要根据所要的延时值，计算出</w:t>
              </w:r>
            </w:ins>
          </w:p>
          <w:p>
            <w:pPr>
              <w:rPr>
                <w:ins w:id="1117" w:author="王斌" w:date="2014-02-19T17:10:00Z"/>
              </w:rPr>
            </w:pPr>
            <w:ins w:id="1118" w:author="王斌" w:date="2014-02-19T17:10:00Z">
              <w:r>
                <w:rPr>
                  <w:rFonts w:hint="eastAsia"/>
                </w:rPr>
                <w:t xml:space="preserve">该寄存器应该设置的值 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  <w:ins w:id="1119" w:author="王斌" w:date="2014-02-19T17:13:00Z">
              <w:r>
                <w:rPr>
                  <w:rFonts w:hint="eastAsia" w:ascii="Calibri" w:hAnsi="Calibri" w:eastAsia="宋体" w:cs="Times New Roman"/>
                </w:rPr>
                <w:t>寄存器值 *  8ns = 软件希望值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del w:id="1120" w:author="王斌" w:date="2014-02-19T17:08:00Z">
              <w:r>
                <w:rPr>
                  <w:rFonts w:hint="eastAsia" w:ascii="Calibri" w:hAnsi="Calibri" w:eastAsia="宋体" w:cs="Times New Roman"/>
                </w:rPr>
                <w:delText>See Bit Field</w:delText>
              </w:r>
            </w:del>
            <w:ins w:id="1121" w:author="王斌" w:date="2014-02-19T17:08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此</w:t>
      </w:r>
      <w:ins w:id="1122" w:author="王斌" w:date="2014-02-19T14:20:00Z">
        <w:r>
          <w:rPr>
            <w:rFonts w:hint="eastAsia" w:ascii="Calibri" w:hAnsi="Calibri" w:eastAsia="宋体" w:cs="Times New Roman"/>
          </w:rPr>
          <w:t>两个</w:t>
        </w:r>
      </w:ins>
      <w:r>
        <w:rPr>
          <w:rFonts w:hint="eastAsia" w:ascii="Calibri" w:hAnsi="Calibri" w:eastAsia="宋体" w:cs="Times New Roman"/>
        </w:rPr>
        <w:t>寄存器用来设定JPEG音视频延时控制，</w:t>
      </w:r>
      <w:del w:id="1123" w:author="王斌" w:date="2014-02-19T14:37:00Z">
        <w:r>
          <w:rPr>
            <w:rFonts w:hint="eastAsia" w:ascii="Calibri" w:hAnsi="Calibri" w:eastAsia="宋体" w:cs="Times New Roman"/>
          </w:rPr>
          <w:delText>默认值为0</w:delText>
        </w:r>
      </w:del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rFonts w:cs="Times New Roman"/>
        </w:rPr>
      </w:pPr>
      <w:bookmarkStart w:id="77" w:name="_Toc380591951"/>
      <w:r>
        <w:rPr>
          <w:rFonts w:hint="eastAsia" w:cs="Times New Roman"/>
        </w:rPr>
        <w:t xml:space="preserve">3.3.4 </w:t>
      </w:r>
      <w:r>
        <w:rPr>
          <w:rFonts w:hint="eastAsia"/>
        </w:rPr>
        <w:t>MPEG音视频延时控制</w:t>
      </w:r>
      <w:bookmarkEnd w:id="77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92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335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23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mpeg_video_delay_num</w:t>
            </w:r>
          </w:p>
        </w:tc>
        <w:tc>
          <w:tcPr>
            <w:tcW w:w="3600" w:type="dxa"/>
            <w:vAlign w:val="top"/>
          </w:tcPr>
          <w:p>
            <w:pPr>
              <w:rPr>
                <w:ins w:id="1124" w:author="王斌" w:date="2014-02-19T17:11:00Z"/>
              </w:rPr>
            </w:pPr>
            <w:r>
              <w:rPr>
                <w:rFonts w:hint="eastAsia"/>
              </w:rPr>
              <w:t>MPEG视频延时控制</w:t>
            </w:r>
          </w:p>
          <w:p>
            <w:pPr>
              <w:rPr>
                <w:ins w:id="1125" w:author="王斌" w:date="2014-02-19T17:11:00Z"/>
              </w:rPr>
            </w:pPr>
            <w:ins w:id="1126" w:author="王斌" w:date="2014-02-19T17:11:00Z">
              <w:r>
                <w:rPr>
                  <w:rFonts w:hint="eastAsia"/>
                </w:rPr>
                <w:t>单位为   8NS ，</w:t>
              </w:r>
            </w:ins>
          </w:p>
          <w:p>
            <w:pPr>
              <w:rPr>
                <w:ins w:id="1127" w:author="王斌" w:date="2014-02-19T17:11:00Z"/>
              </w:rPr>
            </w:pPr>
            <w:ins w:id="1128" w:author="王斌" w:date="2014-02-19T17:11:00Z">
              <w:r>
                <w:rPr>
                  <w:rFonts w:hint="eastAsia"/>
                </w:rPr>
                <w:t>软件需要根据所要的延时值，计算出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  <w:ins w:id="1129" w:author="王斌" w:date="2014-02-19T17:11:00Z">
              <w:r>
                <w:rPr>
                  <w:rFonts w:hint="eastAsia"/>
                </w:rPr>
                <w:t>该寄存器应该设置的值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del w:id="1130" w:author="王斌" w:date="2014-02-19T17:11:00Z">
              <w:r>
                <w:rPr>
                  <w:rFonts w:hint="eastAsia" w:ascii="Calibri" w:hAnsi="Calibri" w:eastAsia="宋体" w:cs="Times New Roman"/>
                </w:rPr>
                <w:delText>See Bit Field</w:delText>
              </w:r>
            </w:del>
            <w:ins w:id="1131" w:author="王斌" w:date="2014-02-19T17:11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mpeg_audio_delay_num</w:t>
            </w:r>
          </w:p>
        </w:tc>
        <w:tc>
          <w:tcPr>
            <w:tcW w:w="3600" w:type="dxa"/>
            <w:vAlign w:val="top"/>
          </w:tcPr>
          <w:p>
            <w:pPr>
              <w:rPr>
                <w:ins w:id="1132" w:author="王斌" w:date="2014-02-19T17:11:00Z"/>
              </w:rPr>
            </w:pPr>
            <w:r>
              <w:rPr>
                <w:rFonts w:hint="eastAsia"/>
              </w:rPr>
              <w:t>MPEG音频延时控制</w:t>
            </w:r>
          </w:p>
          <w:p>
            <w:pPr>
              <w:rPr>
                <w:ins w:id="1133" w:author="王斌" w:date="2014-02-19T17:11:00Z"/>
              </w:rPr>
            </w:pPr>
            <w:ins w:id="1134" w:author="王斌" w:date="2014-02-19T17:11:00Z">
              <w:r>
                <w:rPr>
                  <w:rFonts w:hint="eastAsia"/>
                </w:rPr>
                <w:t>单位为   8NS ，</w:t>
              </w:r>
            </w:ins>
          </w:p>
          <w:p>
            <w:pPr>
              <w:rPr>
                <w:ins w:id="1135" w:author="王斌" w:date="2014-02-19T17:11:00Z"/>
              </w:rPr>
            </w:pPr>
            <w:ins w:id="1136" w:author="王斌" w:date="2014-02-19T17:11:00Z">
              <w:r>
                <w:rPr>
                  <w:rFonts w:hint="eastAsia"/>
                </w:rPr>
                <w:t>软件需要根据所要的延时值，计算出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  <w:ins w:id="1137" w:author="王斌" w:date="2014-02-19T17:11:00Z">
              <w:r>
                <w:rPr>
                  <w:rFonts w:hint="eastAsia"/>
                </w:rPr>
                <w:t>该寄存器应该设置的值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del w:id="1138" w:author="王斌" w:date="2014-02-19T17:11:00Z">
              <w:r>
                <w:rPr>
                  <w:rFonts w:hint="eastAsia" w:ascii="Calibri" w:hAnsi="Calibri" w:eastAsia="宋体" w:cs="Times New Roman"/>
                </w:rPr>
                <w:delText>See Bit Field</w:delText>
              </w:r>
            </w:del>
            <w:ins w:id="1139" w:author="王斌" w:date="2014-02-19T17:11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此</w:t>
      </w:r>
      <w:ins w:id="1140" w:author="王斌" w:date="2014-02-19T14:20:00Z">
        <w:r>
          <w:rPr>
            <w:rFonts w:hint="eastAsia" w:ascii="Calibri" w:hAnsi="Calibri" w:eastAsia="宋体" w:cs="Times New Roman"/>
          </w:rPr>
          <w:t>两个</w:t>
        </w:r>
      </w:ins>
      <w:r>
        <w:rPr>
          <w:rFonts w:hint="eastAsia" w:ascii="Calibri" w:hAnsi="Calibri" w:eastAsia="宋体" w:cs="Times New Roman"/>
        </w:rPr>
        <w:t>寄存器用来设定MPEG音视频延时控制，</w:t>
      </w:r>
      <w:del w:id="1141" w:author="王斌" w:date="2014-02-19T14:37:00Z">
        <w:r>
          <w:rPr>
            <w:rFonts w:hint="eastAsia" w:ascii="Calibri" w:hAnsi="Calibri" w:eastAsia="宋体" w:cs="Times New Roman"/>
          </w:rPr>
          <w:delText>默认值为0</w:delText>
        </w:r>
      </w:del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ins w:id="1142" w:author="王斌" w:date="2014-02-19T14:21:00Z"/>
          <w:rFonts w:cs="Times New Roman"/>
        </w:rPr>
      </w:pPr>
      <w:bookmarkStart w:id="78" w:name="_Toc380591952"/>
      <w:r>
        <w:rPr>
          <w:rFonts w:hint="eastAsia" w:cs="Times New Roman"/>
        </w:rPr>
        <w:t xml:space="preserve">3.3.5 </w:t>
      </w:r>
      <w:ins w:id="1143" w:author="王斌" w:date="2014-02-19T14:22:00Z">
        <w:r>
          <w:rPr>
            <w:rFonts w:hint="eastAsia"/>
          </w:rPr>
          <w:t>FRAME_IN_DDR(DDR缓冲帧数控制)</w:t>
        </w:r>
        <w:bookmarkEnd w:id="78"/>
      </w:ins>
    </w:p>
    <w:p>
      <w:pPr>
        <w:rPr>
          <w:ins w:id="1144" w:author="王斌" w:date="2014-02-19T14:21:00Z"/>
          <w:rFonts w:ascii="Calibri" w:hAnsi="Calibri" w:eastAsia="宋体" w:cs="Times New Roman"/>
        </w:rPr>
      </w:pPr>
    </w:p>
    <w:tbl>
      <w:tblPr>
        <w:tblStyle w:val="16"/>
        <w:tblW w:w="980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PrChange w:id="1145" w:author="王斌" w:date="2014-02-19T14:22:00Z">
          <w:tblPr>
            <w:tblStyle w:val="16"/>
            <w:tblW w:w="9804" w:type="dxa"/>
            <w:tblInd w:w="46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108" w:type="dxa"/>
              <w:right w:w="108" w:type="dxa"/>
            </w:tblCellMar>
          </w:tblPr>
        </w:tblPrChange>
      </w:tblPr>
      <w:tblGrid>
        <w:gridCol w:w="1080"/>
        <w:gridCol w:w="2218"/>
        <w:gridCol w:w="3600"/>
        <w:gridCol w:w="935"/>
        <w:gridCol w:w="1971"/>
        <w:tblGridChange w:id="1146">
          <w:tblGrid>
            <w:gridCol w:w="1080"/>
            <w:gridCol w:w="2218"/>
            <w:gridCol w:w="3600"/>
            <w:gridCol w:w="935"/>
            <w:gridCol w:w="197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148" w:author="王斌" w:date="2014-02-19T14:2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ins w:id="1147" w:author="王斌" w:date="2014-02-19T14:21:00Z"/>
        </w:trPr>
        <w:tc>
          <w:tcPr>
            <w:tcW w:w="1080" w:type="dxa"/>
            <w:shd w:val="clear" w:color="auto" w:fill="00FFFF"/>
            <w:vAlign w:val="top"/>
            <w:tcPrChange w:id="1149" w:author="王斌" w:date="2014-02-19T14:22:00Z">
              <w:tcPr>
                <w:tcW w:w="1080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150" w:author="王斌" w:date="2014-02-19T14:21:00Z"/>
                <w:rFonts w:ascii="Calibri" w:hAnsi="Calibri" w:eastAsia="宋体" w:cs="Times New Roman"/>
                <w:sz w:val="18"/>
                <w:szCs w:val="18"/>
              </w:rPr>
            </w:pPr>
            <w:ins w:id="1151" w:author="王斌" w:date="2014-02-19T14:2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2218" w:type="dxa"/>
            <w:shd w:val="clear" w:color="auto" w:fill="00FFFF"/>
            <w:vAlign w:val="top"/>
            <w:tcPrChange w:id="1152" w:author="王斌" w:date="2014-02-19T14:22:00Z">
              <w:tcPr>
                <w:tcW w:w="2218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153" w:author="王斌" w:date="2014-02-19T14:21:00Z"/>
                <w:rFonts w:ascii="Calibri" w:hAnsi="Calibri" w:eastAsia="宋体" w:cs="Times New Roman"/>
                <w:sz w:val="18"/>
                <w:szCs w:val="18"/>
              </w:rPr>
            </w:pPr>
            <w:ins w:id="1154" w:author="王斌" w:date="2014-02-19T14:2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  <w:tcPrChange w:id="1155" w:author="王斌" w:date="2014-02-19T14:22:00Z">
              <w:tcPr>
                <w:tcW w:w="3600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156" w:author="王斌" w:date="2014-02-19T14:21:00Z"/>
                <w:rFonts w:ascii="Calibri" w:hAnsi="Calibri" w:eastAsia="宋体" w:cs="Times New Roman"/>
                <w:sz w:val="18"/>
                <w:szCs w:val="18"/>
              </w:rPr>
            </w:pPr>
            <w:ins w:id="1157" w:author="王斌" w:date="2014-02-19T14:2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  <w:tcPrChange w:id="1158" w:author="王斌" w:date="2014-02-19T14:22:00Z">
              <w:tcPr>
                <w:tcW w:w="935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159" w:author="王斌" w:date="2014-02-19T14:21:00Z"/>
                <w:rFonts w:ascii="Calibri" w:hAnsi="Calibri" w:eastAsia="宋体" w:cs="Times New Roman"/>
                <w:sz w:val="18"/>
                <w:szCs w:val="18"/>
              </w:rPr>
            </w:pPr>
            <w:ins w:id="1160" w:author="王斌" w:date="2014-02-19T14:2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  <w:tcPrChange w:id="1161" w:author="王斌" w:date="2014-02-19T14:22:00Z">
              <w:tcPr>
                <w:tcW w:w="1971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162" w:author="王斌" w:date="2014-02-19T14:21:00Z"/>
                <w:rFonts w:ascii="Calibri" w:hAnsi="Calibri" w:eastAsia="宋体" w:cs="Times New Roman"/>
                <w:sz w:val="18"/>
                <w:szCs w:val="18"/>
              </w:rPr>
            </w:pPr>
            <w:ins w:id="1163" w:author="王斌" w:date="2014-02-19T14:2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165" w:author="王斌" w:date="2014-02-19T14:2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ins w:id="1164" w:author="王斌" w:date="2014-02-19T14:21:00Z"/>
        </w:trPr>
        <w:tc>
          <w:tcPr>
            <w:tcW w:w="1080" w:type="dxa"/>
            <w:vAlign w:val="top"/>
            <w:tcPrChange w:id="1166" w:author="王斌" w:date="2014-02-19T14:22:00Z">
              <w:tcPr>
                <w:tcW w:w="1080" w:type="dxa"/>
                <w:vAlign w:val="top"/>
              </w:tcPr>
            </w:tcPrChange>
          </w:tcPr>
          <w:p>
            <w:pPr>
              <w:rPr>
                <w:ins w:id="1167" w:author="王斌" w:date="2014-02-19T14:21:00Z"/>
                <w:rFonts w:ascii="Calibri" w:hAnsi="Calibri" w:eastAsia="宋体" w:cs="Times New Roman"/>
              </w:rPr>
            </w:pPr>
          </w:p>
        </w:tc>
        <w:tc>
          <w:tcPr>
            <w:tcW w:w="2218" w:type="dxa"/>
            <w:vAlign w:val="top"/>
            <w:tcPrChange w:id="1168" w:author="王斌" w:date="2014-02-19T14:22:00Z">
              <w:tcPr>
                <w:tcW w:w="2218" w:type="dxa"/>
                <w:vAlign w:val="top"/>
              </w:tcPr>
            </w:tcPrChange>
          </w:tcPr>
          <w:p>
            <w:pPr>
              <w:rPr>
                <w:ins w:id="1169" w:author="王斌" w:date="2014-02-19T14:21:00Z"/>
                <w:rFonts w:ascii="Calibri" w:hAnsi="Calibri" w:eastAsia="宋体" w:cs="Times New Roman"/>
              </w:rPr>
            </w:pPr>
            <w:ins w:id="1170" w:author="王斌" w:date="2014-02-19T14:22:00Z">
              <w:r>
                <w:rPr>
                  <w:rFonts w:hint="eastAsia"/>
                </w:rPr>
                <w:t>FRAME_IN_DDR</w:t>
              </w:r>
            </w:ins>
          </w:p>
        </w:tc>
        <w:tc>
          <w:tcPr>
            <w:tcW w:w="3600" w:type="dxa"/>
            <w:vAlign w:val="top"/>
            <w:tcPrChange w:id="1171" w:author="王斌" w:date="2014-02-19T14:22:00Z">
              <w:tcPr>
                <w:tcW w:w="3600" w:type="dxa"/>
                <w:vAlign w:val="top"/>
              </w:tcPr>
            </w:tcPrChange>
          </w:tcPr>
          <w:p>
            <w:pPr>
              <w:rPr>
                <w:ins w:id="1172" w:author="王斌" w:date="2014-02-19T14:21:00Z"/>
                <w:rFonts w:ascii="Calibri" w:hAnsi="Calibri" w:eastAsia="宋体" w:cs="Times New Roman"/>
              </w:rPr>
            </w:pPr>
            <w:ins w:id="1173" w:author="王斌" w:date="2014-02-19T14:22:00Z">
              <w:r>
                <w:rPr>
                  <w:rFonts w:hint="eastAsia"/>
                </w:rPr>
                <w:t>DDR缓冲帧数控制</w:t>
              </w:r>
            </w:ins>
          </w:p>
        </w:tc>
        <w:tc>
          <w:tcPr>
            <w:tcW w:w="935" w:type="dxa"/>
            <w:vAlign w:val="top"/>
            <w:tcPrChange w:id="1174" w:author="王斌" w:date="2014-02-19T14:22:00Z">
              <w:tcPr>
                <w:tcW w:w="935" w:type="dxa"/>
                <w:vAlign w:val="top"/>
              </w:tcPr>
            </w:tcPrChange>
          </w:tcPr>
          <w:p>
            <w:pPr>
              <w:rPr>
                <w:ins w:id="1175" w:author="王斌" w:date="2014-02-19T14:21:00Z"/>
                <w:rFonts w:ascii="Calibri" w:hAnsi="Calibri" w:eastAsia="宋体" w:cs="Times New Roman"/>
              </w:rPr>
            </w:pPr>
            <w:ins w:id="1176" w:author="王斌" w:date="2014-02-19T14:2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vAlign w:val="top"/>
            <w:tcPrChange w:id="1177" w:author="王斌" w:date="2014-02-19T14:22:00Z">
              <w:tcPr>
                <w:tcW w:w="1971" w:type="dxa"/>
                <w:vAlign w:val="top"/>
              </w:tcPr>
            </w:tcPrChange>
          </w:tcPr>
          <w:p>
            <w:pPr>
              <w:rPr>
                <w:ins w:id="1178" w:author="王斌" w:date="2014-02-19T14:21:00Z"/>
                <w:rFonts w:ascii="Calibri" w:hAnsi="Calibri" w:eastAsia="宋体" w:cs="Times New Roman"/>
              </w:rPr>
            </w:pPr>
            <w:ins w:id="1179" w:author="王斌" w:date="2014-02-19T14:21:00Z">
              <w:r>
                <w:rPr>
                  <w:rFonts w:hint="eastAsia" w:ascii="Calibri" w:hAnsi="Calibri" w:eastAsia="宋体" w:cs="Times New Roman"/>
                </w:rPr>
                <w:t>See Bit Field</w:t>
              </w:r>
            </w:ins>
          </w:p>
        </w:tc>
      </w:tr>
    </w:tbl>
    <w:p>
      <w:pPr>
        <w:rPr>
          <w:ins w:id="1180" w:author="王斌" w:date="2014-02-19T14:21:00Z"/>
          <w:rFonts w:ascii="Calibri" w:hAnsi="Calibri" w:eastAsia="宋体" w:cs="Times New Roman"/>
        </w:rPr>
      </w:pPr>
    </w:p>
    <w:p>
      <w:pPr>
        <w:rPr>
          <w:ins w:id="1181" w:author="王斌" w:date="2014-02-19T14:23:00Z"/>
          <w:rFonts w:ascii="Calibri" w:hAnsi="Calibri" w:eastAsia="宋体" w:cs="Times New Roman"/>
        </w:rPr>
      </w:pPr>
      <w:ins w:id="1182" w:author="王斌" w:date="2014-02-19T14:22:00Z">
        <w:r>
          <w:rPr>
            <w:rFonts w:hint="eastAsia" w:ascii="Calibri" w:hAnsi="Calibri" w:eastAsia="宋体" w:cs="Times New Roman"/>
          </w:rPr>
          <w:t>此寄存器用来控制</w:t>
        </w:r>
      </w:ins>
      <w:ins w:id="1183" w:author="王斌" w:date="2014-02-19T14:23:00Z">
        <w:r>
          <w:rPr>
            <w:rFonts w:hint="eastAsia" w:ascii="Calibri" w:hAnsi="Calibri" w:eastAsia="宋体" w:cs="Times New Roman"/>
          </w:rPr>
          <w:t>FPGA内部DDR里存储的视频帧数，帧数越大，在暂停时延时越大，</w:t>
        </w:r>
      </w:ins>
    </w:p>
    <w:p>
      <w:pPr>
        <w:rPr>
          <w:rFonts w:ascii="Calibri" w:hAnsi="Calibri" w:eastAsia="宋体" w:cs="Times New Roman"/>
        </w:rPr>
      </w:pPr>
      <w:ins w:id="1184" w:author="王斌" w:date="2014-02-19T14:23:00Z">
        <w:r>
          <w:rPr>
            <w:rFonts w:hint="eastAsia" w:ascii="Calibri" w:hAnsi="Calibri" w:eastAsia="宋体" w:cs="Times New Roman"/>
          </w:rPr>
          <w:t>一般设置为 影片帧数的2倍，及缓存2秒的数据量</w:t>
        </w:r>
      </w:ins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rFonts w:cs="Times New Roman"/>
        </w:rPr>
      </w:pPr>
      <w:bookmarkStart w:id="79" w:name="_Toc380591953"/>
      <w:r>
        <w:rPr>
          <w:rFonts w:hint="eastAsia" w:cs="Times New Roman"/>
        </w:rPr>
        <w:t xml:space="preserve">3.3.6 </w:t>
      </w:r>
      <w:r>
        <w:rPr>
          <w:rFonts w:hint="eastAsia"/>
        </w:rPr>
        <w:t>3D左右眼交织控制</w:t>
      </w:r>
      <w:bookmarkEnd w:id="79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792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2206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2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left_eye_white_line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3D左右眼交织控制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2206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right_eye_white_line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3D左右眼交织控制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r>
        <w:rPr>
          <w:rFonts w:hint="eastAsia" w:ascii="Calibri" w:hAnsi="Calibri" w:eastAsia="宋体" w:cs="Times New Roman"/>
        </w:rPr>
        <w:t>此</w:t>
      </w:r>
      <w:ins w:id="1185" w:author="王斌" w:date="2014-02-19T14:21:00Z">
        <w:r>
          <w:rPr>
            <w:rFonts w:hint="eastAsia" w:ascii="Calibri" w:hAnsi="Calibri" w:eastAsia="宋体" w:cs="Times New Roman"/>
          </w:rPr>
          <w:t>两个</w:t>
        </w:r>
      </w:ins>
      <w:r>
        <w:rPr>
          <w:rFonts w:hint="eastAsia" w:ascii="Calibri" w:hAnsi="Calibri" w:eastAsia="宋体" w:cs="Times New Roman"/>
        </w:rPr>
        <w:t>寄存器用来设定</w:t>
      </w:r>
      <w:r>
        <w:rPr>
          <w:rFonts w:hint="eastAsia"/>
        </w:rPr>
        <w:t>3D左右眼交织控制，每帧的最后一行用于判别3D左右眼</w:t>
      </w:r>
    </w:p>
    <w:p/>
    <w:p>
      <w:r>
        <w:rPr>
          <w:rFonts w:hint="eastAsia"/>
        </w:rPr>
        <w:t>左眼帧：每帧最后一行前25%纯白，后75%纯黑；</w:t>
      </w:r>
    </w:p>
    <w:p>
      <w:r>
        <w:rPr>
          <w:rFonts w:hint="eastAsia"/>
        </w:rPr>
        <w:t>右眼帧：每帧最后一行前75%纯白，后25%纯黑；</w:t>
      </w:r>
    </w:p>
    <w:p/>
    <w:p>
      <w:pPr>
        <w:rPr>
          <w:rFonts w:ascii="Calibri" w:hAnsi="Calibri" w:eastAsia="宋体" w:cs="Times New Roman"/>
        </w:rPr>
      </w:pPr>
      <w:r>
        <w:t>left_eye_white_line</w:t>
      </w:r>
      <w:r>
        <w:rPr>
          <w:rFonts w:hint="eastAsia" w:ascii="Calibri" w:hAnsi="Calibri" w:eastAsia="宋体" w:cs="Times New Roman"/>
        </w:rPr>
        <w:t>：每帧最后一行25%位置</w:t>
      </w:r>
    </w:p>
    <w:p>
      <w:r>
        <w:t>right_eye_white_line</w:t>
      </w:r>
      <w:r>
        <w:rPr>
          <w:rFonts w:hint="eastAsia"/>
        </w:rPr>
        <w:t>：每帧最后一行75%位置</w:t>
      </w:r>
    </w:p>
    <w:p/>
    <w:p/>
    <w:p/>
    <w:p>
      <w:pPr>
        <w:pStyle w:val="5"/>
      </w:pPr>
      <w:bookmarkStart w:id="80" w:name="_Toc380591954"/>
      <w:r>
        <w:rPr>
          <w:rFonts w:hint="eastAsia"/>
        </w:rPr>
        <w:t xml:space="preserve">3.3.7 </w:t>
      </w:r>
      <w:r>
        <w:t>slave_sync_sel</w:t>
      </w:r>
      <w:r>
        <w:rPr>
          <w:rFonts w:hint="eastAsia"/>
        </w:rPr>
        <w:t>(多机同步播放控制)</w:t>
      </w:r>
      <w:bookmarkEnd w:id="80"/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slave_sync_sel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多机同步播放控制</w:t>
            </w: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W/R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Bit0：多机同步播放主从  0：主机     1：从机，默认为主机</w:t>
      </w:r>
    </w:p>
    <w:p/>
    <w:p/>
    <w:p>
      <w:pPr>
        <w:rPr>
          <w:ins w:id="1186" w:author="王斌" w:date="2014-02-21T17:24:00Z"/>
        </w:rPr>
      </w:pPr>
    </w:p>
    <w:p>
      <w:pPr>
        <w:rPr>
          <w:ins w:id="1187" w:author="王斌" w:date="2014-02-21T17:24:00Z"/>
        </w:rPr>
      </w:pPr>
    </w:p>
    <w:p>
      <w:pPr>
        <w:rPr>
          <w:ins w:id="1188" w:author="王斌" w:date="2014-02-21T17:24:00Z"/>
        </w:rPr>
      </w:pPr>
    </w:p>
    <w:p>
      <w:pPr>
        <w:rPr>
          <w:ins w:id="1189" w:author="王斌" w:date="2014-02-21T17:24:00Z"/>
        </w:rPr>
      </w:pPr>
    </w:p>
    <w:p>
      <w:pPr>
        <w:rPr>
          <w:ins w:id="1190" w:author="王斌" w:date="2014-02-21T17:24:00Z"/>
        </w:rPr>
      </w:pPr>
    </w:p>
    <w:p>
      <w:pPr>
        <w:rPr>
          <w:ins w:id="1191" w:author="王斌" w:date="2014-02-21T17:24:00Z"/>
        </w:rPr>
      </w:pPr>
    </w:p>
    <w:p>
      <w:pPr>
        <w:rPr>
          <w:ins w:id="1192" w:author="王斌" w:date="2014-02-21T17:24:00Z"/>
        </w:rPr>
      </w:pPr>
    </w:p>
    <w:p>
      <w:pPr>
        <w:rPr>
          <w:ins w:id="1193" w:author="王斌" w:date="2014-02-21T17:24:00Z"/>
        </w:rPr>
      </w:pPr>
    </w:p>
    <w:p>
      <w:pPr>
        <w:rPr>
          <w:ins w:id="1194" w:author="王斌" w:date="2014-02-21T17:24:00Z"/>
        </w:rPr>
      </w:pPr>
    </w:p>
    <w:p>
      <w:pPr>
        <w:rPr>
          <w:ins w:id="1195" w:author="王斌" w:date="2014-02-21T17:24:00Z"/>
        </w:rPr>
      </w:pPr>
    </w:p>
    <w:p>
      <w:pPr>
        <w:rPr>
          <w:ins w:id="1196" w:author="王斌" w:date="2014-02-21T13:13:00Z"/>
        </w:rPr>
      </w:pPr>
    </w:p>
    <w:p>
      <w:pPr>
        <w:pStyle w:val="5"/>
        <w:rPr>
          <w:ins w:id="1197" w:author="王斌" w:date="2014-02-21T13:13:00Z"/>
          <w:rFonts w:ascii="Calibri" w:hAnsi="Calibri" w:eastAsia="宋体" w:cs="Times New Roman"/>
          <w:rPrChange w:id="1198" w:author="王斌" w:date="2014-02-21T13:13:00Z">
            <w:rPr/>
          </w:rPrChange>
        </w:rPr>
      </w:pPr>
      <w:ins w:id="1199" w:author="王斌" w:date="2014-02-21T13:13:00Z">
        <w:r>
          <w:rPr>
            <w:rFonts w:hint="eastAsia"/>
          </w:rPr>
          <w:t>3.3.8 set_aux_fpga(</w:t>
        </w:r>
      </w:ins>
      <w:ins w:id="1200" w:author="王斌" w:date="2014-02-21T13:13:00Z">
        <w:r>
          <w:rPr>
            <w:rFonts w:hint="eastAsia" w:ascii="Calibri" w:hAnsi="Calibri" w:eastAsia="宋体" w:cs="Times New Roman"/>
          </w:rPr>
          <w:t>设置辅助FPGA 参数（SPARTAN6）</w:t>
        </w:r>
      </w:ins>
      <w:ins w:id="1201" w:author="王斌" w:date="2014-02-21T13:13:00Z">
        <w:r>
          <w:rPr>
            <w:rFonts w:hint="eastAsia"/>
          </w:rPr>
          <w:t>)</w:t>
        </w:r>
      </w:ins>
    </w:p>
    <w:p>
      <w:pPr>
        <w:rPr>
          <w:ins w:id="1202" w:author="王斌" w:date="2014-02-21T13:13:00Z"/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203" w:author="王斌" w:date="2014-02-21T13:13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204" w:author="王斌" w:date="2014-02-21T13:13:00Z"/>
                <w:rFonts w:ascii="Calibri" w:hAnsi="Calibri" w:eastAsia="宋体" w:cs="Times New Roman"/>
                <w:sz w:val="18"/>
                <w:szCs w:val="18"/>
              </w:rPr>
            </w:pPr>
            <w:ins w:id="1205" w:author="王斌" w:date="2014-02-21T13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206" w:author="王斌" w:date="2014-02-21T13:13:00Z"/>
                <w:rFonts w:ascii="Calibri" w:hAnsi="Calibri" w:eastAsia="宋体" w:cs="Times New Roman"/>
                <w:sz w:val="18"/>
                <w:szCs w:val="18"/>
              </w:rPr>
            </w:pPr>
            <w:ins w:id="1207" w:author="王斌" w:date="2014-02-21T13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208" w:author="王斌" w:date="2014-02-21T13:13:00Z"/>
                <w:rFonts w:ascii="Calibri" w:hAnsi="Calibri" w:eastAsia="宋体" w:cs="Times New Roman"/>
                <w:sz w:val="18"/>
                <w:szCs w:val="18"/>
              </w:rPr>
            </w:pPr>
            <w:ins w:id="1209" w:author="王斌" w:date="2014-02-21T13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210" w:author="王斌" w:date="2014-02-21T13:13:00Z"/>
                <w:rFonts w:ascii="Calibri" w:hAnsi="Calibri" w:eastAsia="宋体" w:cs="Times New Roman"/>
                <w:sz w:val="18"/>
                <w:szCs w:val="18"/>
              </w:rPr>
            </w:pPr>
            <w:ins w:id="1211" w:author="王斌" w:date="2014-02-21T13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212" w:author="王斌" w:date="2014-02-21T13:13:00Z"/>
                <w:rFonts w:ascii="Calibri" w:hAnsi="Calibri" w:eastAsia="宋体" w:cs="Times New Roman"/>
                <w:sz w:val="18"/>
                <w:szCs w:val="18"/>
              </w:rPr>
            </w:pPr>
            <w:ins w:id="1213" w:author="王斌" w:date="2014-02-21T13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6" w:hRule="atLeast"/>
          <w:ins w:id="1214" w:author="王斌" w:date="2014-02-21T13:13:00Z"/>
        </w:trPr>
        <w:tc>
          <w:tcPr>
            <w:tcW w:w="1080" w:type="dxa"/>
            <w:vAlign w:val="top"/>
          </w:tcPr>
          <w:p>
            <w:pPr>
              <w:rPr>
                <w:ins w:id="1215" w:author="王斌" w:date="2014-02-21T13:13:00Z"/>
                <w:rFonts w:ascii="Calibri" w:hAnsi="Calibri" w:eastAsia="宋体" w:cs="Times New Roman"/>
              </w:rPr>
            </w:pPr>
            <w:ins w:id="1216" w:author="王斌" w:date="2014-02-21T13:13:00Z">
              <w:r>
                <w:rPr>
                  <w:rFonts w:hint="eastAsia" w:ascii="Calibri" w:hAnsi="Calibri" w:eastAsia="宋体" w:cs="Times New Roman"/>
                </w:rPr>
                <w:t>BIT0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1217" w:author="王斌" w:date="2014-02-21T13:13:00Z"/>
                <w:rFonts w:ascii="Calibri" w:hAnsi="Calibri" w:eastAsia="宋体" w:cs="Times New Roman"/>
              </w:rPr>
            </w:pPr>
            <w:ins w:id="1218" w:author="王斌" w:date="2014-02-21T13:13:00Z">
              <w:r>
                <w:rPr>
                  <w:rFonts w:ascii="Calibri" w:hAnsi="Calibri" w:eastAsia="宋体" w:cs="Times New Roman"/>
                </w:rPr>
                <w:t>S</w:t>
              </w:r>
            </w:ins>
            <w:ins w:id="1219" w:author="王斌" w:date="2014-02-21T13:13:00Z">
              <w:r>
                <w:rPr>
                  <w:rFonts w:hint="eastAsia" w:ascii="Calibri" w:hAnsi="Calibri" w:eastAsia="宋体" w:cs="Times New Roman"/>
                </w:rPr>
                <w:t>et_aux_fpga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220" w:author="王斌" w:date="2014-02-21T13:13:00Z"/>
                <w:rFonts w:ascii="Calibri" w:hAnsi="Calibri" w:eastAsia="宋体" w:cs="Times New Roman"/>
              </w:rPr>
            </w:pPr>
            <w:ins w:id="1221" w:author="王斌" w:date="2014-02-21T13:13:00Z">
              <w:r>
                <w:rPr>
                  <w:rFonts w:hint="eastAsia" w:ascii="Calibri" w:hAnsi="Calibri" w:eastAsia="宋体" w:cs="Times New Roman"/>
                </w:rPr>
                <w:t>设置辅助FPGA 参数（SPARTAN6）</w:t>
              </w:r>
            </w:ins>
          </w:p>
          <w:p>
            <w:pPr>
              <w:rPr>
                <w:ins w:id="1222" w:author="王斌" w:date="2014-02-21T13:14:00Z"/>
                <w:rFonts w:ascii="Calibri" w:hAnsi="Calibri" w:eastAsia="宋体" w:cs="Times New Roman"/>
              </w:rPr>
            </w:pPr>
            <w:ins w:id="1223" w:author="王斌" w:date="2014-02-21T13:14:00Z">
              <w:r>
                <w:rPr>
                  <w:rFonts w:hint="eastAsia" w:ascii="Calibri" w:hAnsi="Calibri" w:eastAsia="宋体" w:cs="Times New Roman"/>
                </w:rPr>
                <w:t>板卡中存在辅助FPGA，需要对其下发参数，在播放影片前，需要设置，</w:t>
              </w:r>
            </w:ins>
          </w:p>
          <w:p>
            <w:pPr>
              <w:rPr>
                <w:ins w:id="1224" w:author="王斌" w:date="2014-02-21T13:13:00Z"/>
                <w:rFonts w:ascii="Calibri" w:hAnsi="Calibri" w:eastAsia="宋体" w:cs="Times New Roman"/>
              </w:rPr>
            </w:pPr>
            <w:ins w:id="1225" w:author="王斌" w:date="2014-02-21T13:14:00Z">
              <w:r>
                <w:rPr>
                  <w:rFonts w:hint="eastAsia" w:ascii="Calibri" w:hAnsi="Calibri" w:eastAsia="宋体" w:cs="Times New Roman"/>
                </w:rPr>
                <w:t xml:space="preserve">软件在设置完寄存器后，需要向该位写1，无需清零 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226" w:author="王斌" w:date="2014-02-21T13:13:00Z"/>
                <w:rFonts w:ascii="Calibri" w:hAnsi="Calibri" w:eastAsia="宋体" w:cs="Times New Roman"/>
              </w:rPr>
            </w:pPr>
            <w:ins w:id="1227" w:author="王斌" w:date="2014-02-21T13:13:00Z">
              <w:r>
                <w:rPr>
                  <w:rFonts w:hint="eastAsia" w:ascii="Calibri" w:hAnsi="Calibri" w:eastAsia="宋体" w:cs="Times New Roman"/>
                </w:rPr>
                <w:t>W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228" w:author="王斌" w:date="2014-02-21T13:13:00Z"/>
                <w:rFonts w:ascii="Calibri" w:hAnsi="Calibri" w:eastAsia="宋体" w:cs="Times New Roman"/>
              </w:rPr>
            </w:pPr>
            <w:ins w:id="1229" w:author="王斌" w:date="2014-02-21T13:13:00Z">
              <w:r>
                <w:rPr>
                  <w:rFonts w:hint="eastAsia" w:ascii="Calibri" w:hAnsi="Calibri" w:eastAsia="宋体" w:cs="Times New Roman"/>
                </w:rPr>
                <w:t>See Bit Field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230" w:author="王斌" w:date="2014-02-21T13:15:00Z">
              <w:r>
                <w:rPr>
                  <w:rFonts w:hint="eastAsia" w:ascii="Calibri" w:hAnsi="Calibri" w:eastAsia="宋体" w:cs="Times New Roman"/>
                </w:rPr>
                <w:t>BIT31~0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231" w:author="王斌" w:date="2014-02-21T13:15:00Z">
              <w:r>
                <w:rPr>
                  <w:rFonts w:hint="eastAsia" w:ascii="Calibri" w:hAnsi="Calibri" w:eastAsia="宋体" w:cs="Times New Roman"/>
                </w:rPr>
                <w:t>保留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232" w:author="王斌" w:date="2014-02-21T13:14:00Z"/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ins w:id="1233" w:author="王斌" w:date="2014-02-21T17:24:00Z"/>
        </w:rPr>
      </w:pPr>
    </w:p>
    <w:p>
      <w:pPr>
        <w:rPr>
          <w:ins w:id="1234" w:author="王斌" w:date="2014-02-21T17:24:00Z"/>
        </w:rPr>
      </w:pPr>
    </w:p>
    <w:p>
      <w:pPr>
        <w:rPr>
          <w:ins w:id="1235" w:author="王斌" w:date="2014-02-21T17:23:00Z"/>
        </w:rPr>
      </w:pPr>
    </w:p>
    <w:p>
      <w:pPr>
        <w:pStyle w:val="5"/>
        <w:rPr>
          <w:ins w:id="1237" w:author="王斌" w:date="2014-02-21T17:24:00Z"/>
          <w:rFonts w:ascii="Calibri" w:hAnsi="Calibri" w:eastAsia="宋体" w:cs="Times New Roman"/>
        </w:rPr>
        <w:pPrChange w:id="1236" w:author="王斌" w:date="2014-02-21T17:25:00Z">
          <w:pPr/>
        </w:pPrChange>
      </w:pPr>
      <w:ins w:id="1238" w:author="王斌" w:date="2014-02-21T17:23:00Z">
        <w:r>
          <w:rPr>
            <w:rFonts w:hint="eastAsia"/>
          </w:rPr>
          <w:t>3.3.9 timecode(</w:t>
        </w:r>
      </w:ins>
      <w:ins w:id="1239" w:author="王斌" w:date="2014-02-21T17:24:00Z">
        <w:r>
          <w:rPr>
            <w:rFonts w:hint="eastAsia"/>
          </w:rPr>
          <w:t xml:space="preserve">时间码 </w:t>
        </w:r>
      </w:ins>
      <w:ins w:id="1240" w:author="王斌" w:date="2014-02-21T17:23:00Z">
        <w:r>
          <w:rPr>
            <w:rFonts w:hint="eastAsia"/>
          </w:rPr>
          <w:t>)</w:t>
        </w:r>
      </w:ins>
    </w:p>
    <w:p>
      <w:pPr>
        <w:rPr>
          <w:ins w:id="1241" w:author="王斌" w:date="2014-02-21T17:24:00Z"/>
        </w:rPr>
      </w:pPr>
      <w:ins w:id="1242" w:author="王斌" w:date="2014-02-21T17:24:00Z">
        <w:r>
          <w:rPr>
            <w:rFonts w:hint="eastAsia" w:ascii="Calibri" w:hAnsi="Calibri" w:eastAsia="宋体" w:cs="Times New Roman"/>
          </w:rPr>
          <w:t xml:space="preserve">   对应 MICROM 接口的 TIMECODE 类里的  </w:t>
        </w:r>
      </w:ins>
      <w:ins w:id="1243" w:author="王斌" w:date="2014-02-21T17:24:00Z">
        <w:r>
          <w:rPr>
            <w:rFonts w:ascii="Arial" w:hAnsi="Arial" w:cs="Arial"/>
            <w:b/>
            <w:bCs/>
            <w:kern w:val="0"/>
            <w:sz w:val="28"/>
            <w:szCs w:val="28"/>
          </w:rPr>
          <w:t>get</w:t>
        </w:r>
      </w:ins>
      <w:ins w:id="1244" w:author="王斌" w:date="2014-02-21T17:25:00Z">
        <w:r>
          <w:rPr>
            <w:rFonts w:hint="eastAsia" w:ascii="Arial" w:hAnsi="Arial" w:cs="Arial"/>
            <w:b/>
            <w:bCs/>
            <w:kern w:val="0"/>
            <w:sz w:val="28"/>
            <w:szCs w:val="28"/>
          </w:rPr>
          <w:t>（set）</w:t>
        </w:r>
      </w:ins>
      <w:ins w:id="1245" w:author="王斌" w:date="2014-02-21T17:24:00Z">
        <w:r>
          <w:rPr>
            <w:rFonts w:ascii="Arial" w:hAnsi="Arial" w:cs="Arial"/>
            <w:b/>
            <w:bCs/>
            <w:kern w:val="0"/>
            <w:sz w:val="28"/>
            <w:szCs w:val="28"/>
          </w:rPr>
          <w:t>TimeCodePacked</w:t>
        </w:r>
      </w:ins>
    </w:p>
    <w:p>
      <w:pPr>
        <w:rPr>
          <w:del w:id="1246" w:author="王斌" w:date="2014-02-21T17:25:00Z"/>
        </w:rPr>
      </w:pPr>
      <w:ins w:id="1247" w:author="王斌" w:date="2014-02-21T17:24:00Z">
        <w:r>
          <w:rPr>
            <w:rFonts w:hint="eastAsia"/>
          </w:rPr>
          <w:t xml:space="preserve">函数 </w:t>
        </w:r>
      </w:ins>
      <w:ins w:id="1248" w:author="王斌" w:date="2014-02-21T17:26:00Z">
        <w:r>
          <w:rPr>
            <w:rFonts w:hint="eastAsia"/>
          </w:rPr>
          <w:t>,目前 由于 drop frame flag 意义不明确 ，返回 0</w:t>
        </w:r>
      </w:ins>
    </w:p>
    <w:p>
      <w:pPr>
        <w:rPr>
          <w:ins w:id="1249" w:author="王斌" w:date="2014-02-19T14:26:00Z"/>
        </w:rPr>
      </w:pPr>
    </w:p>
    <w:p>
      <w:pPr>
        <w:rPr>
          <w:ins w:id="1250" w:author="王斌" w:date="2014-02-19T14:26:00Z"/>
        </w:rPr>
      </w:pPr>
      <w:ins w:id="1251" w:author="王斌" w:date="2014-02-21T17:23:00Z">
        <w:r>
          <w:rPr>
            <w:rFonts w:ascii="Calibri" w:hAnsi="Calibri" w:eastAsia="宋体"/>
            <w:kern w:val="2"/>
            <w:sz w:val="21"/>
            <w:szCs w:val="22"/>
            <w:lang w:val="en-US" w:eastAsia="zh-CN" w:bidi="ar-SA"/>
          </w:rPr>
          <w:pict>
            <v:shape id="图片 2" o:spid="_x0000_s1029" type="#_x0000_t75" style="height:109pt;width:523.3pt;rotation:0f;" o:ole="f" fillcolor="#FFFFFF" filled="f" o:preferrelative="t" stroked="f" coordorigin="0,0" coordsize="21600,21600">
              <v:fill on="f" color2="#FFFFFF" focus="0%"/>
              <v:imagedata gain="65536f" blacklevel="0f" gamma="0" o:title="" r:id="rId9"/>
              <o:lock v:ext="edit" position="f" selection="f" grouping="f" rotation="f" cropping="f" text="f" aspectratio="t"/>
              <w10:wrap type="none"/>
              <w10:anchorlock/>
            </v:shape>
          </w:pict>
        </w:r>
      </w:ins>
    </w:p>
    <w:p>
      <w:pPr>
        <w:rPr>
          <w:ins w:id="1253" w:author="王斌" w:date="2014-02-19T14:26:00Z"/>
        </w:rPr>
      </w:pPr>
    </w:p>
    <w:p>
      <w:pPr>
        <w:rPr>
          <w:ins w:id="1254" w:author="王斌" w:date="2014-02-21T13:12:00Z"/>
          <w:rFonts w:ascii="Calibri" w:hAnsi="Calibri" w:eastAsia="宋体" w:cs="Times New Roman"/>
        </w:rPr>
      </w:pPr>
    </w:p>
    <w:p>
      <w:pPr>
        <w:rPr>
          <w:ins w:id="1255" w:author="王斌" w:date="2014-02-21T13:12:00Z"/>
          <w:rFonts w:ascii="Calibri" w:hAnsi="Calibri" w:eastAsia="宋体" w:cs="Times New Roman"/>
        </w:rPr>
      </w:pPr>
    </w:p>
    <w:p>
      <w:pPr>
        <w:rPr>
          <w:ins w:id="1256" w:author="王斌" w:date="2014-02-21T13:12:00Z"/>
          <w:rFonts w:ascii="Calibri" w:hAnsi="Calibri" w:eastAsia="宋体" w:cs="Times New Roman"/>
        </w:rPr>
      </w:pPr>
    </w:p>
    <w:p>
      <w:pPr>
        <w:rPr>
          <w:ins w:id="1257" w:author="王斌" w:date="2014-02-21T13:12:00Z"/>
          <w:rFonts w:ascii="Calibri" w:hAnsi="Calibri" w:eastAsia="宋体" w:cs="Times New Roman"/>
        </w:rPr>
      </w:pPr>
    </w:p>
    <w:p>
      <w:pPr>
        <w:rPr>
          <w:ins w:id="1258" w:author="王斌" w:date="2014-02-21T13:12:00Z"/>
          <w:rFonts w:ascii="Calibri" w:hAnsi="Calibri" w:eastAsia="宋体" w:cs="Times New Roman"/>
        </w:rPr>
      </w:pPr>
    </w:p>
    <w:p>
      <w:pPr>
        <w:rPr>
          <w:ins w:id="1259" w:author="王斌" w:date="2014-02-21T13:12:00Z"/>
          <w:rFonts w:ascii="Calibri" w:hAnsi="Calibri" w:eastAsia="宋体" w:cs="Times New Roman"/>
        </w:rPr>
      </w:pPr>
    </w:p>
    <w:p>
      <w:pPr>
        <w:rPr>
          <w:ins w:id="1260" w:author="王斌" w:date="2014-02-19T14:26:00Z"/>
        </w:rPr>
      </w:pPr>
    </w:p>
    <w:p>
      <w:pPr>
        <w:pStyle w:val="4"/>
      </w:pPr>
      <w:ins w:id="1261" w:author="王斌" w:date="2014-02-19T14:26:00Z">
        <w:bookmarkStart w:id="81" w:name="_Toc380591955"/>
        <w:r>
          <w:rPr>
            <w:rFonts w:hint="eastAsia"/>
          </w:rPr>
          <w:t>3.4  音频控制</w:t>
        </w:r>
        <w:bookmarkEnd w:id="81"/>
      </w:ins>
    </w:p>
    <w:p>
      <w:pPr>
        <w:rPr>
          <w:rFonts w:ascii="宋体" w:hAnsi="宋体"/>
          <w:b/>
          <w:sz w:val="30"/>
          <w:szCs w:val="30"/>
        </w:rPr>
      </w:pPr>
    </w:p>
    <w:p>
      <w:pPr>
        <w:pStyle w:val="5"/>
        <w:rPr>
          <w:ins w:id="1262" w:author="王斌" w:date="2014-02-19T14:30:00Z"/>
        </w:rPr>
      </w:pPr>
      <w:bookmarkStart w:id="82" w:name="_Toc380591956"/>
      <w:r>
        <w:rPr>
          <w:rFonts w:hint="eastAsia"/>
        </w:rPr>
        <w:t xml:space="preserve">3.4.1 </w:t>
      </w:r>
      <w:ins w:id="1263" w:author="王斌" w:date="2014-02-19T14:30:00Z">
        <w:r>
          <w:rPr>
            <w:rFonts w:hint="eastAsia"/>
          </w:rPr>
          <w:t>AUDIO_SETUP_DELAY_CTL(</w:t>
        </w:r>
      </w:ins>
      <w:ins w:id="1264" w:author="王斌" w:date="2014-02-19T14:31:00Z">
        <w:r>
          <w:rPr>
            <w:rFonts w:hint="eastAsia"/>
          </w:rPr>
          <w:t>音频输出延时功能控制寄存器)</w:t>
        </w:r>
        <w:bookmarkEnd w:id="82"/>
      </w:ins>
      <w:ins w:id="1265" w:author="王斌" w:date="2014-02-19T14:30:00Z">
        <w:r>
          <w:rPr>
            <w:rFonts w:hint="eastAsia"/>
          </w:rPr>
          <w:t xml:space="preserve"> </w:t>
        </w:r>
      </w:ins>
    </w:p>
    <w:p>
      <w:pPr>
        <w:rPr>
          <w:ins w:id="1266" w:author="王斌" w:date="2014-02-19T14:30:00Z"/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267" w:author="王斌" w:date="2014-02-19T14:30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268" w:author="王斌" w:date="2014-02-19T14:30:00Z"/>
                <w:rFonts w:ascii="Calibri" w:hAnsi="Calibri" w:eastAsia="宋体" w:cs="Times New Roman"/>
                <w:sz w:val="18"/>
                <w:szCs w:val="18"/>
              </w:rPr>
            </w:pPr>
            <w:ins w:id="1269" w:author="王斌" w:date="2014-02-19T14:3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270" w:author="王斌" w:date="2014-02-19T14:30:00Z"/>
                <w:rFonts w:ascii="Calibri" w:hAnsi="Calibri" w:eastAsia="宋体" w:cs="Times New Roman"/>
                <w:sz w:val="18"/>
                <w:szCs w:val="18"/>
              </w:rPr>
            </w:pPr>
            <w:ins w:id="1271" w:author="王斌" w:date="2014-02-19T14:3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272" w:author="王斌" w:date="2014-02-19T14:30:00Z"/>
                <w:rFonts w:ascii="Calibri" w:hAnsi="Calibri" w:eastAsia="宋体" w:cs="Times New Roman"/>
                <w:sz w:val="18"/>
                <w:szCs w:val="18"/>
              </w:rPr>
            </w:pPr>
            <w:ins w:id="1273" w:author="王斌" w:date="2014-02-19T14:3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274" w:author="王斌" w:date="2014-02-19T14:30:00Z"/>
                <w:rFonts w:ascii="Calibri" w:hAnsi="Calibri" w:eastAsia="宋体" w:cs="Times New Roman"/>
                <w:sz w:val="18"/>
                <w:szCs w:val="18"/>
              </w:rPr>
            </w:pPr>
            <w:ins w:id="1275" w:author="王斌" w:date="2014-02-19T14:3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276" w:author="王斌" w:date="2014-02-19T14:30:00Z"/>
                <w:rFonts w:ascii="Calibri" w:hAnsi="Calibri" w:eastAsia="宋体" w:cs="Times New Roman"/>
                <w:sz w:val="18"/>
                <w:szCs w:val="18"/>
              </w:rPr>
            </w:pPr>
            <w:ins w:id="1277" w:author="王斌" w:date="2014-02-19T14:3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  <w:ins w:id="1278" w:author="王斌" w:date="2014-02-19T14:30:00Z"/>
        </w:trPr>
        <w:tc>
          <w:tcPr>
            <w:tcW w:w="1080" w:type="dxa"/>
            <w:vAlign w:val="top"/>
          </w:tcPr>
          <w:p>
            <w:pPr>
              <w:rPr>
                <w:ins w:id="1279" w:author="王斌" w:date="2014-02-19T14:30:00Z"/>
                <w:rFonts w:ascii="Calibri" w:hAnsi="Calibri" w:eastAsia="宋体" w:cs="Times New Roman"/>
              </w:rPr>
            </w:pPr>
            <w:ins w:id="1280" w:author="王斌" w:date="2014-02-19T14:32:00Z">
              <w:r>
                <w:rPr>
                  <w:rFonts w:hint="eastAsia" w:ascii="Calibri" w:hAnsi="Calibri" w:eastAsia="宋体" w:cs="Times New Roman"/>
                </w:rPr>
                <w:t>BIT0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1281" w:author="王斌" w:date="2014-02-19T14:30:00Z"/>
                <w:rFonts w:ascii="Calibri" w:hAnsi="Calibri" w:eastAsia="宋体" w:cs="Times New Roman"/>
              </w:rPr>
            </w:pPr>
            <w:ins w:id="1282" w:author="王斌" w:date="2014-02-19T14:32:00Z">
              <w:r>
                <w:rPr>
                  <w:rFonts w:hint="eastAsia" w:ascii="Calibri" w:hAnsi="Calibri" w:eastAsia="宋体" w:cs="Times New Roman"/>
                </w:rPr>
                <w:t>DELAY_MODE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283" w:author="王斌" w:date="2014-02-19T14:30:00Z"/>
                <w:rFonts w:ascii="Calibri" w:hAnsi="Calibri" w:eastAsia="宋体" w:cs="Times New Roman"/>
              </w:rPr>
            </w:pPr>
            <w:ins w:id="1284" w:author="王斌" w:date="2014-02-19T14:33:00Z">
              <w:r>
                <w:rPr>
                  <w:rFonts w:hint="eastAsia" w:ascii="Calibri" w:hAnsi="Calibri" w:eastAsia="宋体" w:cs="Times New Roman"/>
                </w:rPr>
                <w:t>延时模式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285" w:author="王斌" w:date="2014-02-19T14:30:00Z"/>
                <w:rFonts w:ascii="Calibri" w:hAnsi="Calibri" w:eastAsia="宋体" w:cs="Times New Roman"/>
              </w:rPr>
            </w:pPr>
            <w:ins w:id="1286" w:author="王斌" w:date="2014-02-19T14:33:00Z">
              <w:r>
                <w:rPr>
                  <w:rFonts w:hint="eastAsia" w:ascii="Calibri" w:hAnsi="Calibri" w:eastAsia="宋体" w:cs="Times New Roman"/>
                </w:rPr>
                <w:t>R/W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287" w:author="王斌" w:date="2014-02-19T14:30:00Z"/>
                <w:rFonts w:ascii="Calibri" w:hAnsi="Calibri" w:eastAsia="宋体" w:cs="Times New Roman"/>
              </w:rPr>
            </w:pPr>
            <w:ins w:id="1288" w:author="王斌" w:date="2014-02-19T14:33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289" w:author="王斌" w:date="2014-02-19T14:32:00Z">
              <w:r>
                <w:rPr>
                  <w:rFonts w:hint="eastAsia" w:ascii="Calibri" w:hAnsi="Calibri" w:eastAsia="宋体" w:cs="Times New Roman"/>
                </w:rPr>
                <w:t xml:space="preserve">BIT31~1 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290" w:author="王斌" w:date="2014-02-19T14:33:00Z">
              <w:r>
                <w:rPr>
                  <w:rFonts w:hint="eastAsia" w:ascii="Calibri" w:hAnsi="Calibri" w:eastAsia="宋体" w:cs="Times New Roman"/>
                </w:rPr>
                <w:t>保留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ins w:id="1291" w:author="王斌" w:date="2014-02-19T14:30:00Z"/>
          <w:rFonts w:ascii="Calibri" w:hAnsi="Calibri" w:eastAsia="宋体" w:cs="Times New Roman"/>
        </w:rPr>
      </w:pPr>
    </w:p>
    <w:p>
      <w:pPr>
        <w:rPr>
          <w:ins w:id="1292" w:author="王斌" w:date="2014-02-19T14:37:00Z"/>
          <w:rFonts w:ascii="Calibri" w:hAnsi="Calibri" w:eastAsia="宋体" w:cs="Times New Roman"/>
        </w:rPr>
      </w:pPr>
      <w:ins w:id="1293" w:author="王斌" w:date="2014-02-19T14:33:00Z">
        <w:r>
          <w:rPr>
            <w:rFonts w:hint="eastAsia" w:ascii="Calibri" w:hAnsi="Calibri" w:eastAsia="宋体" w:cs="Times New Roman"/>
          </w:rPr>
          <w:t xml:space="preserve">  JPEG2000音频的输出可以控制其相对于</w:t>
        </w:r>
      </w:ins>
      <w:ins w:id="1294" w:author="王斌" w:date="2014-02-19T14:34:00Z">
        <w:r>
          <w:rPr>
            <w:rFonts w:hint="eastAsia" w:ascii="Calibri" w:hAnsi="Calibri" w:eastAsia="宋体" w:cs="Times New Roman"/>
          </w:rPr>
          <w:t>视频进行偏移（偏移量在正负400MS内），</w:t>
        </w:r>
      </w:ins>
    </w:p>
    <w:p>
      <w:pPr>
        <w:rPr>
          <w:ins w:id="1295" w:author="王斌" w:date="2014-02-19T14:38:00Z"/>
        </w:rPr>
      </w:pPr>
      <w:ins w:id="1296" w:author="王斌" w:date="2014-02-19T14:37:00Z">
        <w:r>
          <w:rPr>
            <w:rFonts w:hint="eastAsia" w:ascii="Calibri" w:hAnsi="Calibri" w:eastAsia="宋体" w:cs="Times New Roman"/>
          </w:rPr>
          <w:t xml:space="preserve">  当设置完</w:t>
        </w:r>
      </w:ins>
      <w:ins w:id="1297" w:author="王斌" w:date="2014-02-19T14:38:00Z">
        <w:r>
          <w:rPr/>
          <w:t>jpeg_video_delay_num</w:t>
        </w:r>
      </w:ins>
      <w:ins w:id="1298" w:author="王斌" w:date="2014-02-19T14:38:00Z">
        <w:r>
          <w:rPr>
            <w:rFonts w:hint="eastAsia"/>
          </w:rPr>
          <w:t>和</w:t>
        </w:r>
      </w:ins>
      <w:ins w:id="1299" w:author="王斌" w:date="2014-02-19T14:38:00Z">
        <w:r>
          <w:rPr/>
          <w:t>jpeg_audio_delay_num</w:t>
        </w:r>
      </w:ins>
      <w:ins w:id="1300" w:author="王斌" w:date="2014-02-19T14:38:00Z">
        <w:r>
          <w:rPr>
            <w:rFonts w:hint="eastAsia"/>
          </w:rPr>
          <w:t>寄存器后，影片的音视频有了初始的延时相位关系，</w:t>
        </w:r>
      </w:ins>
    </w:p>
    <w:p>
      <w:pPr>
        <w:rPr>
          <w:ins w:id="1301" w:author="王斌" w:date="2014-02-19T14:39:00Z"/>
          <w:rFonts w:ascii="Calibri" w:hAnsi="Calibri" w:eastAsia="宋体" w:cs="Times New Roman"/>
        </w:rPr>
      </w:pPr>
      <w:ins w:id="1302" w:author="王斌" w:date="2014-02-19T14:38:00Z">
        <w:r>
          <w:rPr>
            <w:rFonts w:hint="eastAsia"/>
          </w:rPr>
          <w:t xml:space="preserve">  可以设置</w:t>
        </w:r>
      </w:ins>
      <w:ins w:id="1303" w:author="王斌" w:date="2014-02-19T14:39:00Z">
        <w:r>
          <w:rPr>
            <w:rFonts w:hint="eastAsia" w:ascii="Calibri" w:hAnsi="Calibri" w:eastAsia="宋体" w:cs="Times New Roman"/>
          </w:rPr>
          <w:t>AUDIO_SETUP_DELAY_VALUE的值来实时改变这种相位关系，有如下两种相位调节模式。</w:t>
        </w:r>
      </w:ins>
    </w:p>
    <w:p>
      <w:pPr>
        <w:rPr>
          <w:ins w:id="1304" w:author="王斌" w:date="2014-02-19T14:34:00Z"/>
          <w:rFonts w:ascii="Calibri" w:hAnsi="Calibri" w:eastAsia="宋体" w:cs="Times New Roman"/>
        </w:rPr>
      </w:pPr>
    </w:p>
    <w:p>
      <w:pPr>
        <w:rPr>
          <w:ins w:id="1305" w:author="王斌" w:date="2014-02-19T14:36:00Z"/>
        </w:rPr>
      </w:pPr>
      <w:ins w:id="1306" w:author="王斌" w:date="2014-02-19T14:34:00Z">
        <w:r>
          <w:rPr>
            <w:rFonts w:hint="eastAsia" w:ascii="Calibri" w:hAnsi="Calibri" w:eastAsia="宋体" w:cs="Times New Roman"/>
          </w:rPr>
          <w:t xml:space="preserve">  MODE为0: </w:t>
        </w:r>
      </w:ins>
      <w:ins w:id="1307" w:author="王斌" w:date="2014-02-19T14:34:00Z">
        <w:r>
          <w:rPr>
            <w:rFonts w:hint="eastAsia"/>
          </w:rPr>
          <w:t>相对于0延时</w:t>
        </w:r>
      </w:ins>
      <w:ins w:id="1308" w:author="王斌" w:date="2014-02-19T14:35:00Z">
        <w:r>
          <w:rPr>
            <w:rFonts w:hint="eastAsia"/>
          </w:rPr>
          <w:t>时音视频的相位关系进行</w:t>
        </w:r>
      </w:ins>
      <w:ins w:id="1309" w:author="王斌" w:date="2014-02-19T14:34:00Z">
        <w:r>
          <w:rPr>
            <w:rFonts w:hint="eastAsia"/>
          </w:rPr>
          <w:t>调整</w:t>
        </w:r>
      </w:ins>
      <w:ins w:id="1310" w:author="王斌" w:date="2014-02-19T14:44:00Z">
        <w:r>
          <w:rPr>
            <w:rFonts w:hint="eastAsia"/>
          </w:rPr>
          <w:t>（</w:t>
        </w:r>
      </w:ins>
    </w:p>
    <w:p>
      <w:pPr>
        <w:rPr>
          <w:ins w:id="1311" w:author="王斌" w:date="2014-02-19T14:42:00Z"/>
          <w:rFonts w:ascii="Calibri" w:hAnsi="Calibri" w:eastAsia="宋体" w:cs="Times New Roman"/>
        </w:rPr>
      </w:pPr>
      <w:ins w:id="1312" w:author="王斌" w:date="2014-02-19T14:36:00Z">
        <w:r>
          <w:rPr>
            <w:rFonts w:hint="eastAsia"/>
          </w:rPr>
          <w:t xml:space="preserve">       比如：  </w:t>
        </w:r>
      </w:ins>
      <w:ins w:id="1313" w:author="王斌" w:date="2014-02-19T14:41:00Z">
        <w:r>
          <w:rPr>
            <w:rFonts w:hint="eastAsia"/>
          </w:rPr>
          <w:t>假设当前音视频得相位关系为0，</w:t>
        </w:r>
      </w:ins>
      <w:ins w:id="1314" w:author="王斌" w:date="2014-02-19T14:42:00Z">
        <w:r>
          <w:rPr>
            <w:rFonts w:hint="eastAsia"/>
          </w:rPr>
          <w:t xml:space="preserve"> </w:t>
        </w:r>
      </w:ins>
      <w:ins w:id="1315" w:author="王斌" w:date="2014-02-19T14:36:00Z">
        <w:r>
          <w:rPr>
            <w:rFonts w:hint="eastAsia"/>
          </w:rPr>
          <w:t>当</w:t>
        </w:r>
      </w:ins>
      <w:ins w:id="1316" w:author="王斌" w:date="2014-02-19T14:36:00Z">
        <w:r>
          <w:rPr>
            <w:rFonts w:hint="eastAsia" w:ascii="Calibri" w:hAnsi="Calibri" w:eastAsia="宋体" w:cs="Times New Roman"/>
          </w:rPr>
          <w:t>AUDIO_SETUP_DELAY_VALUE设为</w:t>
        </w:r>
      </w:ins>
      <w:ins w:id="1317" w:author="王斌" w:date="2014-02-19T14:42:00Z">
        <w:r>
          <w:rPr>
            <w:rFonts w:hint="eastAsia" w:ascii="Calibri" w:hAnsi="Calibri" w:eastAsia="宋体" w:cs="Times New Roman"/>
          </w:rPr>
          <w:t>+200MS后，</w:t>
        </w:r>
      </w:ins>
    </w:p>
    <w:p>
      <w:pPr>
        <w:rPr>
          <w:ins w:id="1318" w:author="王斌" w:date="2014-02-19T14:42:00Z"/>
          <w:rFonts w:ascii="Calibri" w:hAnsi="Calibri" w:eastAsia="宋体" w:cs="Times New Roman"/>
        </w:rPr>
      </w:pPr>
      <w:ins w:id="1319" w:author="王斌" w:date="2014-02-19T14:42:00Z">
        <w:r>
          <w:rPr>
            <w:rFonts w:hint="eastAsia" w:ascii="Calibri" w:hAnsi="Calibri" w:eastAsia="宋体" w:cs="Times New Roman"/>
          </w:rPr>
          <w:t xml:space="preserve">               音频会调节到视频之后200MS的位置，之后</w:t>
        </w:r>
      </w:ins>
      <w:ins w:id="1320" w:author="王斌" w:date="2014-02-19T14:42:00Z">
        <w:r>
          <w:rPr>
            <w:rFonts w:hint="eastAsia"/>
          </w:rPr>
          <w:t>当</w:t>
        </w:r>
      </w:ins>
      <w:ins w:id="1321" w:author="王斌" w:date="2014-02-19T14:42:00Z">
        <w:r>
          <w:rPr>
            <w:rFonts w:hint="eastAsia" w:ascii="Calibri" w:hAnsi="Calibri" w:eastAsia="宋体" w:cs="Times New Roman"/>
          </w:rPr>
          <w:t>AUDIO_SETUP_DELAY_VALUE设为-200MS时，</w:t>
        </w:r>
      </w:ins>
    </w:p>
    <w:p>
      <w:pPr>
        <w:rPr>
          <w:ins w:id="1322" w:author="王斌" w:date="2014-02-19T14:30:00Z"/>
        </w:rPr>
      </w:pPr>
      <w:ins w:id="1323" w:author="王斌" w:date="2014-02-19T14:42:00Z">
        <w:r>
          <w:rPr>
            <w:rFonts w:hint="eastAsia" w:ascii="Calibri" w:hAnsi="Calibri" w:eastAsia="宋体" w:cs="Times New Roman"/>
          </w:rPr>
          <w:tab/>
        </w:r>
      </w:ins>
      <w:ins w:id="1324" w:author="王斌" w:date="2014-02-19T14:42:00Z">
        <w:r>
          <w:rPr>
            <w:rFonts w:hint="eastAsia" w:ascii="Calibri" w:hAnsi="Calibri" w:eastAsia="宋体" w:cs="Times New Roman"/>
          </w:rPr>
          <w:tab/>
        </w:r>
      </w:ins>
      <w:ins w:id="1325" w:author="王斌" w:date="2014-02-19T14:42:00Z">
        <w:r>
          <w:rPr>
            <w:rFonts w:hint="eastAsia" w:ascii="Calibri" w:hAnsi="Calibri" w:eastAsia="宋体" w:cs="Times New Roman"/>
          </w:rPr>
          <w:tab/>
        </w:r>
      </w:ins>
      <w:ins w:id="1326" w:author="王斌" w:date="2014-02-19T14:42:00Z">
        <w:r>
          <w:rPr>
            <w:rFonts w:hint="eastAsia" w:ascii="Calibri" w:hAnsi="Calibri" w:eastAsia="宋体" w:cs="Times New Roman"/>
          </w:rPr>
          <w:t xml:space="preserve">   </w:t>
        </w:r>
      </w:ins>
      <w:ins w:id="1327" w:author="王斌" w:date="2014-02-19T14:43:00Z">
        <w:r>
          <w:rPr>
            <w:rFonts w:hint="eastAsia" w:ascii="Calibri" w:hAnsi="Calibri" w:eastAsia="宋体" w:cs="Times New Roman"/>
          </w:rPr>
          <w:t>音频会调节到视频之前200MS的位置</w:t>
        </w:r>
      </w:ins>
    </w:p>
    <w:p>
      <w:pPr>
        <w:rPr>
          <w:ins w:id="1328" w:author="王斌" w:date="2014-02-19T14:30:00Z"/>
        </w:rPr>
      </w:pPr>
      <w:ins w:id="1329" w:author="王斌" w:date="2014-02-19T14:35:00Z">
        <w:r>
          <w:rPr>
            <w:rFonts w:hint="eastAsia"/>
          </w:rPr>
          <w:t xml:space="preserve">  MODE为1：相对于当前</w:t>
        </w:r>
      </w:ins>
      <w:ins w:id="1330" w:author="王斌" w:date="2014-02-19T14:36:00Z">
        <w:r>
          <w:rPr>
            <w:rFonts w:hint="eastAsia"/>
          </w:rPr>
          <w:t>的音视频相位关系进行</w:t>
        </w:r>
      </w:ins>
      <w:ins w:id="1331" w:author="王斌" w:date="2014-02-19T14:35:00Z">
        <w:r>
          <w:rPr>
            <w:rFonts w:hint="eastAsia"/>
          </w:rPr>
          <w:t>延时调整</w:t>
        </w:r>
      </w:ins>
    </w:p>
    <w:p>
      <w:pPr>
        <w:rPr>
          <w:ins w:id="1332" w:author="王斌" w:date="2014-02-19T14:43:00Z"/>
          <w:rFonts w:ascii="Calibri" w:hAnsi="Calibri" w:eastAsia="宋体" w:cs="Times New Roman"/>
        </w:rPr>
      </w:pPr>
      <w:ins w:id="1333" w:author="王斌" w:date="2014-02-19T14:43:00Z">
        <w:r>
          <w:rPr>
            <w:rFonts w:hint="eastAsia"/>
          </w:rPr>
          <w:t xml:space="preserve">       比如：  假设当前音视频得相位关系为0， 当</w:t>
        </w:r>
      </w:ins>
      <w:ins w:id="1334" w:author="王斌" w:date="2014-02-19T14:43:00Z">
        <w:r>
          <w:rPr>
            <w:rFonts w:hint="eastAsia" w:ascii="Calibri" w:hAnsi="Calibri" w:eastAsia="宋体" w:cs="Times New Roman"/>
          </w:rPr>
          <w:t>AUDIO_SETUP_DELAY_VALUE设为+200MS后，</w:t>
        </w:r>
      </w:ins>
    </w:p>
    <w:p>
      <w:pPr>
        <w:rPr>
          <w:ins w:id="1335" w:author="王斌" w:date="2014-02-19T14:43:00Z"/>
          <w:rFonts w:ascii="Calibri" w:hAnsi="Calibri" w:eastAsia="宋体" w:cs="Times New Roman"/>
        </w:rPr>
      </w:pPr>
      <w:ins w:id="1336" w:author="王斌" w:date="2014-02-19T14:43:00Z">
        <w:r>
          <w:rPr>
            <w:rFonts w:hint="eastAsia" w:ascii="Calibri" w:hAnsi="Calibri" w:eastAsia="宋体" w:cs="Times New Roman"/>
          </w:rPr>
          <w:t xml:space="preserve">               音频会调节到视频之后200MS的位置，之后</w:t>
        </w:r>
      </w:ins>
      <w:ins w:id="1337" w:author="王斌" w:date="2014-02-19T14:43:00Z">
        <w:r>
          <w:rPr>
            <w:rFonts w:hint="eastAsia"/>
          </w:rPr>
          <w:t>当</w:t>
        </w:r>
      </w:ins>
      <w:ins w:id="1338" w:author="王斌" w:date="2014-02-19T14:43:00Z">
        <w:r>
          <w:rPr>
            <w:rFonts w:hint="eastAsia" w:ascii="Calibri" w:hAnsi="Calibri" w:eastAsia="宋体" w:cs="Times New Roman"/>
          </w:rPr>
          <w:t>AUDIO_SETUP_DELAY_VALUE设为-200MS时，</w:t>
        </w:r>
      </w:ins>
    </w:p>
    <w:p>
      <w:pPr>
        <w:rPr>
          <w:rFonts w:ascii="Calibri" w:hAnsi="Calibri" w:eastAsia="宋体" w:cs="Times New Roman"/>
        </w:rPr>
      </w:pPr>
      <w:ins w:id="1339" w:author="王斌" w:date="2014-02-19T14:43:00Z">
        <w:r>
          <w:rPr>
            <w:rFonts w:hint="eastAsia" w:ascii="Calibri" w:hAnsi="Calibri" w:eastAsia="宋体" w:cs="Times New Roman"/>
          </w:rPr>
          <w:tab/>
        </w:r>
      </w:ins>
      <w:ins w:id="1340" w:author="王斌" w:date="2014-02-19T14:43:00Z">
        <w:r>
          <w:rPr>
            <w:rFonts w:hint="eastAsia" w:ascii="Calibri" w:hAnsi="Calibri" w:eastAsia="宋体" w:cs="Times New Roman"/>
          </w:rPr>
          <w:tab/>
        </w:r>
      </w:ins>
      <w:ins w:id="1341" w:author="王斌" w:date="2014-02-19T14:43:00Z">
        <w:r>
          <w:rPr>
            <w:rFonts w:hint="eastAsia" w:ascii="Calibri" w:hAnsi="Calibri" w:eastAsia="宋体" w:cs="Times New Roman"/>
          </w:rPr>
          <w:tab/>
        </w:r>
      </w:ins>
      <w:ins w:id="1342" w:author="王斌" w:date="2014-02-19T14:43:00Z">
        <w:r>
          <w:rPr>
            <w:rFonts w:hint="eastAsia" w:ascii="Calibri" w:hAnsi="Calibri" w:eastAsia="宋体" w:cs="Times New Roman"/>
          </w:rPr>
          <w:t xml:space="preserve">   音频会调节到音视频初始的0延时位置</w:t>
        </w:r>
      </w:ins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ins w:id="1343" w:author="王斌" w:date="2014-02-19T14:36:00Z"/>
        </w:rPr>
      </w:pPr>
      <w:bookmarkStart w:id="83" w:name="_Toc380591957"/>
      <w:r>
        <w:rPr>
          <w:rFonts w:hint="eastAsia"/>
        </w:rPr>
        <w:t xml:space="preserve">3.4.2 </w:t>
      </w:r>
      <w:ins w:id="1344" w:author="王斌" w:date="2014-02-19T14:36:00Z">
        <w:r>
          <w:rPr>
            <w:rFonts w:hint="eastAsia"/>
          </w:rPr>
          <w:t>AUDIO_SETUP_DELAY_VALUE(音频输出延时功能延时值寄存器)</w:t>
        </w:r>
        <w:bookmarkEnd w:id="83"/>
        <w:r>
          <w:rPr>
            <w:rFonts w:hint="eastAsia"/>
          </w:rPr>
          <w:t xml:space="preserve"> </w:t>
        </w:r>
      </w:ins>
    </w:p>
    <w:p>
      <w:pPr>
        <w:rPr>
          <w:ins w:id="1345" w:author="王斌" w:date="2014-02-19T14:36:00Z"/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346" w:author="王斌" w:date="2014-02-19T14:36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347" w:author="王斌" w:date="2014-02-19T14:36:00Z"/>
                <w:rFonts w:ascii="Calibri" w:hAnsi="Calibri" w:eastAsia="宋体" w:cs="Times New Roman"/>
                <w:sz w:val="18"/>
                <w:szCs w:val="18"/>
              </w:rPr>
            </w:pPr>
            <w:ins w:id="1348" w:author="王斌" w:date="2014-02-19T14:36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349" w:author="王斌" w:date="2014-02-19T14:36:00Z"/>
                <w:rFonts w:ascii="Calibri" w:hAnsi="Calibri" w:eastAsia="宋体" w:cs="Times New Roman"/>
                <w:sz w:val="18"/>
                <w:szCs w:val="18"/>
              </w:rPr>
            </w:pPr>
            <w:ins w:id="1350" w:author="王斌" w:date="2014-02-19T14:36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351" w:author="王斌" w:date="2014-02-19T14:36:00Z"/>
                <w:rFonts w:ascii="Calibri" w:hAnsi="Calibri" w:eastAsia="宋体" w:cs="Times New Roman"/>
                <w:sz w:val="18"/>
                <w:szCs w:val="18"/>
              </w:rPr>
            </w:pPr>
            <w:ins w:id="1352" w:author="王斌" w:date="2014-02-19T14:36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353" w:author="王斌" w:date="2014-02-19T14:36:00Z"/>
                <w:rFonts w:ascii="Calibri" w:hAnsi="Calibri" w:eastAsia="宋体" w:cs="Times New Roman"/>
                <w:sz w:val="18"/>
                <w:szCs w:val="18"/>
              </w:rPr>
            </w:pPr>
            <w:ins w:id="1354" w:author="王斌" w:date="2014-02-19T14:36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355" w:author="王斌" w:date="2014-02-19T14:36:00Z"/>
                <w:rFonts w:ascii="Calibri" w:hAnsi="Calibri" w:eastAsia="宋体" w:cs="Times New Roman"/>
                <w:sz w:val="18"/>
                <w:szCs w:val="18"/>
              </w:rPr>
            </w:pPr>
            <w:ins w:id="1356" w:author="王斌" w:date="2014-02-19T14:36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  <w:ins w:id="1357" w:author="王斌" w:date="2014-02-19T14:36:00Z"/>
        </w:trPr>
        <w:tc>
          <w:tcPr>
            <w:tcW w:w="1080" w:type="dxa"/>
            <w:vAlign w:val="top"/>
          </w:tcPr>
          <w:p>
            <w:pPr>
              <w:rPr>
                <w:ins w:id="1358" w:author="王斌" w:date="2014-02-19T14:36:00Z"/>
                <w:rFonts w:ascii="Calibri" w:hAnsi="Calibri" w:eastAsia="宋体" w:cs="Times New Roman"/>
              </w:rPr>
            </w:pPr>
            <w:ins w:id="1359" w:author="王斌" w:date="2014-02-19T14:36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360" w:author="王斌" w:date="2014-02-19T14:44:00Z">
              <w:r>
                <w:rPr>
                  <w:rFonts w:hint="eastAsia" w:ascii="Calibri" w:hAnsi="Calibri" w:eastAsia="宋体" w:cs="Times New Roman"/>
                </w:rPr>
                <w:t>15：0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1361" w:author="王斌" w:date="2014-02-19T14:36:00Z"/>
                <w:rFonts w:ascii="Calibri" w:hAnsi="Calibri" w:eastAsia="宋体" w:cs="Times New Roman"/>
              </w:rPr>
            </w:pPr>
            <w:ins w:id="1362" w:author="王斌" w:date="2014-02-19T14:44:00Z">
              <w:r>
                <w:rPr>
                  <w:rFonts w:hint="eastAsia" w:ascii="Calibri" w:hAnsi="Calibri" w:eastAsia="宋体" w:cs="Times New Roman"/>
                </w:rPr>
                <w:t>DELAY_VALUE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363" w:author="王斌" w:date="2014-02-19T14:45:00Z"/>
                <w:rFonts w:ascii="Calibri" w:hAnsi="Calibri" w:eastAsia="宋体" w:cs="Times New Roman"/>
              </w:rPr>
            </w:pPr>
            <w:ins w:id="1364" w:author="王斌" w:date="2014-02-19T14:44:00Z">
              <w:r>
                <w:rPr>
                  <w:rFonts w:hint="eastAsia" w:ascii="Calibri" w:hAnsi="Calibri" w:eastAsia="宋体" w:cs="Times New Roman"/>
                </w:rPr>
                <w:t>延时值</w:t>
              </w:r>
            </w:ins>
          </w:p>
          <w:p>
            <w:pPr>
              <w:rPr>
                <w:ins w:id="1365" w:author="王斌" w:date="2014-02-19T14:36:00Z"/>
                <w:rFonts w:ascii="Calibri" w:hAnsi="Calibri" w:eastAsia="宋体" w:cs="Times New Roman"/>
              </w:rPr>
            </w:pPr>
            <w:ins w:id="1366" w:author="王斌" w:date="2014-02-19T14:45:00Z">
              <w:r>
                <w:rPr>
                  <w:rFonts w:hint="eastAsia" w:ascii="Calibri" w:hAnsi="Calibri" w:eastAsia="宋体" w:cs="Times New Roman"/>
                </w:rPr>
                <w:t>单位为MS（毫秒）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367" w:author="王斌" w:date="2014-02-19T14:36:00Z"/>
                <w:rFonts w:ascii="Calibri" w:hAnsi="Calibri" w:eastAsia="宋体" w:cs="Times New Roman"/>
              </w:rPr>
            </w:pPr>
            <w:ins w:id="1368" w:author="王斌" w:date="2014-02-19T14:36:00Z">
              <w:r>
                <w:rPr>
                  <w:rFonts w:hint="eastAsia" w:ascii="Calibri" w:hAnsi="Calibri" w:eastAsia="宋体" w:cs="Times New Roman"/>
                </w:rPr>
                <w:t>R/W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369" w:author="王斌" w:date="2014-02-19T14:36:00Z"/>
                <w:rFonts w:ascii="Calibri" w:hAnsi="Calibri" w:eastAsia="宋体" w:cs="Times New Roman"/>
              </w:rPr>
            </w:pPr>
            <w:ins w:id="1370" w:author="王斌" w:date="2014-02-19T14:47:00Z">
              <w:r>
                <w:rPr>
                  <w:rFonts w:ascii="Calibri" w:hAnsi="Calibri" w:eastAsia="宋体" w:cs="Times New Roman"/>
                </w:rPr>
                <w:t>N</w:t>
              </w:r>
            </w:ins>
            <w:ins w:id="1371" w:author="王斌" w:date="2014-02-19T14:47:00Z">
              <w:r>
                <w:rPr>
                  <w:rFonts w:hint="eastAsia" w:ascii="Calibri" w:hAnsi="Calibri" w:eastAsia="宋体" w:cs="Times New Roman"/>
                </w:rPr>
                <w:t>one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ins w:id="1372" w:author="王斌" w:date="2014-02-19T14:36:00Z"/>
        </w:trPr>
        <w:tc>
          <w:tcPr>
            <w:tcW w:w="1080" w:type="dxa"/>
            <w:vAlign w:val="top"/>
          </w:tcPr>
          <w:p>
            <w:pPr>
              <w:rPr>
                <w:ins w:id="1373" w:author="王斌" w:date="2014-02-19T14:36:00Z"/>
                <w:rFonts w:ascii="Calibri" w:hAnsi="Calibri" w:eastAsia="宋体" w:cs="Times New Roman"/>
              </w:rPr>
            </w:pPr>
            <w:ins w:id="1374" w:author="王斌" w:date="2014-02-19T14:36:00Z">
              <w:r>
                <w:rPr>
                  <w:rFonts w:hint="eastAsia" w:ascii="Calibri" w:hAnsi="Calibri" w:eastAsia="宋体" w:cs="Times New Roman"/>
                </w:rPr>
                <w:t>BIT1</w:t>
              </w:r>
            </w:ins>
            <w:ins w:id="1375" w:author="王斌" w:date="2014-02-19T14:45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  <w:ins w:id="1376" w:author="王斌" w:date="2014-02-19T14:36:00Z">
              <w:r>
                <w:rPr>
                  <w:rFonts w:hint="eastAsia" w:ascii="Calibri" w:hAnsi="Calibri" w:eastAsia="宋体" w:cs="Times New Roman"/>
                </w:rPr>
                <w:t xml:space="preserve"> 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1377" w:author="王斌" w:date="2014-02-19T14:36:00Z"/>
                <w:rFonts w:ascii="Calibri" w:hAnsi="Calibri" w:eastAsia="宋体" w:cs="Times New Roman"/>
              </w:rPr>
            </w:pPr>
            <w:ins w:id="1378" w:author="王斌" w:date="2014-02-19T14:46:00Z">
              <w:r>
                <w:rPr>
                  <w:rFonts w:hint="eastAsia" w:ascii="Calibri" w:hAnsi="Calibri" w:eastAsia="宋体" w:cs="Times New Roman"/>
                </w:rPr>
                <w:t>DELAY_DIRECTION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379" w:author="王斌" w:date="2014-02-19T14:46:00Z"/>
              </w:rPr>
            </w:pPr>
            <w:ins w:id="1380" w:author="王斌" w:date="2014-02-19T14:46:00Z">
              <w:r>
                <w:rPr>
                  <w:rFonts w:hint="eastAsia"/>
                </w:rPr>
                <w:t>延时调节方向</w:t>
              </w:r>
            </w:ins>
          </w:p>
          <w:p>
            <w:pPr>
              <w:rPr>
                <w:ins w:id="1381" w:author="王斌" w:date="2014-02-19T14:46:00Z"/>
              </w:rPr>
            </w:pPr>
            <w:ins w:id="1382" w:author="王斌" w:date="2014-02-19T14:45:00Z">
              <w:r>
                <w:rPr>
                  <w:rFonts w:hint="eastAsia"/>
                </w:rPr>
                <w:t xml:space="preserve">1：代表 </w:t>
              </w:r>
            </w:ins>
            <w:ins w:id="1383" w:author="王斌" w:date="2014-02-19T14:45:00Z">
              <w:r>
                <w:rPr/>
                <w:t>“</w:t>
              </w:r>
            </w:ins>
            <w:ins w:id="1384" w:author="王斌" w:date="2014-02-19T14:45:00Z">
              <w:r>
                <w:rPr>
                  <w:rFonts w:hint="eastAsia"/>
                </w:rPr>
                <w:t xml:space="preserve">+ </w:t>
              </w:r>
            </w:ins>
            <w:ins w:id="1385" w:author="王斌" w:date="2014-02-19T14:45:00Z">
              <w:r>
                <w:rPr/>
                <w:t>“</w:t>
              </w:r>
            </w:ins>
            <w:ins w:id="1386" w:author="王斌" w:date="2014-02-19T14:46:00Z">
              <w:r>
                <w:rPr>
                  <w:rFonts w:hint="eastAsia"/>
                </w:rPr>
                <w:t>音频向后调节</w:t>
              </w:r>
            </w:ins>
          </w:p>
          <w:p>
            <w:pPr>
              <w:rPr>
                <w:ins w:id="1387" w:author="王斌" w:date="2014-02-19T14:36:00Z"/>
                <w:rFonts w:ascii="Calibri" w:hAnsi="Calibri" w:eastAsia="宋体" w:cs="Times New Roman"/>
              </w:rPr>
            </w:pPr>
            <w:ins w:id="1388" w:author="王斌" w:date="2014-02-19T14:45:00Z">
              <w:r>
                <w:rPr>
                  <w:rFonts w:hint="eastAsia"/>
                </w:rPr>
                <w:t xml:space="preserve">0：代表 </w:t>
              </w:r>
            </w:ins>
            <w:ins w:id="1389" w:author="王斌" w:date="2014-02-19T14:45:00Z">
              <w:r>
                <w:rPr/>
                <w:t>“</w:t>
              </w:r>
            </w:ins>
            <w:ins w:id="1390" w:author="王斌" w:date="2014-02-19T14:45:00Z">
              <w:r>
                <w:rPr>
                  <w:rFonts w:hint="eastAsia"/>
                </w:rPr>
                <w:t xml:space="preserve">- </w:t>
              </w:r>
            </w:ins>
            <w:ins w:id="1391" w:author="王斌" w:date="2014-02-19T14:45:00Z">
              <w:r>
                <w:rPr/>
                <w:t>“</w:t>
              </w:r>
            </w:ins>
            <w:ins w:id="1392" w:author="王斌" w:date="2014-02-19T14:46:00Z">
              <w:r>
                <w:rPr>
                  <w:rFonts w:hint="eastAsia"/>
                </w:rPr>
                <w:t>音频向前调节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393" w:author="王斌" w:date="2014-02-19T14:36:00Z"/>
                <w:rFonts w:ascii="Calibri" w:hAnsi="Calibri" w:eastAsia="宋体" w:cs="Times New Roman"/>
              </w:rPr>
            </w:pPr>
            <w:ins w:id="1394" w:author="王斌" w:date="2014-02-19T14:46:00Z">
              <w:r>
                <w:rPr>
                  <w:rFonts w:hint="eastAsia" w:ascii="Calibri" w:hAnsi="Calibri" w:eastAsia="宋体" w:cs="Times New Roman"/>
                </w:rPr>
                <w:t>R/W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395" w:author="王斌" w:date="2014-02-19T14:36:00Z"/>
                <w:rFonts w:ascii="Calibri" w:hAnsi="Calibri" w:eastAsia="宋体" w:cs="Times New Roman"/>
              </w:rPr>
            </w:pPr>
            <w:ins w:id="1396" w:author="王斌" w:date="2014-02-19T14:47:00Z">
              <w:r>
                <w:rPr>
                  <w:rFonts w:hint="eastAsia" w:ascii="Calibri" w:hAnsi="Calibri" w:eastAsia="宋体" w:cs="Times New Roman"/>
                </w:rPr>
                <w:t>none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4" w:hRule="atLeast"/>
        </w:trPr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397" w:author="王斌" w:date="2014-02-19T14:45:00Z">
              <w:r>
                <w:rPr>
                  <w:rFonts w:hint="eastAsia" w:ascii="Calibri" w:hAnsi="Calibri" w:eastAsia="宋体" w:cs="Times New Roman"/>
                </w:rPr>
                <w:t>BIT31~17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398" w:author="王斌" w:date="2014-02-19T14:46:00Z">
              <w:r>
                <w:rPr>
                  <w:rFonts w:hint="eastAsia" w:ascii="Calibri" w:hAnsi="Calibri" w:eastAsia="宋体" w:cs="Times New Roman"/>
                </w:rPr>
                <w:t>保留</w:t>
              </w:r>
            </w:ins>
          </w:p>
        </w:tc>
        <w:tc>
          <w:tcPr>
            <w:tcW w:w="3600" w:type="dxa"/>
            <w:vAlign w:val="top"/>
          </w:tcPr>
          <w:p/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ins w:id="1399" w:author="王斌" w:date="2014-02-19T14:36:00Z"/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ins w:id="1400" w:author="王斌" w:date="2014-02-19T14:36:00Z">
        <w:r>
          <w:rPr>
            <w:rFonts w:hint="eastAsia" w:ascii="Calibri" w:hAnsi="Calibri" w:eastAsia="宋体" w:cs="Times New Roman"/>
          </w:rPr>
          <w:t xml:space="preserve">  </w:t>
        </w:r>
      </w:ins>
      <w:ins w:id="1401" w:author="王斌" w:date="2014-02-19T14:47:00Z">
        <w:r>
          <w:rPr>
            <w:rFonts w:hint="eastAsia" w:ascii="Calibri" w:hAnsi="Calibri" w:eastAsia="宋体" w:cs="Times New Roman"/>
          </w:rPr>
          <w:t xml:space="preserve"> 参看AUDIO_SETUP_DELAY_CTL(音频输出延时功能控制寄存器) 说明 </w:t>
        </w:r>
      </w:ins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</w:p>
    <w:p>
      <w:pPr>
        <w:pStyle w:val="5"/>
        <w:rPr>
          <w:ins w:id="1402" w:author="王斌" w:date="2014-02-19T14:48:00Z"/>
        </w:rPr>
      </w:pPr>
      <w:bookmarkStart w:id="84" w:name="_Toc380591958"/>
      <w:r>
        <w:rPr>
          <w:rFonts w:hint="eastAsia"/>
        </w:rPr>
        <w:t xml:space="preserve">3.4.3 </w:t>
      </w:r>
      <w:ins w:id="1403" w:author="王斌" w:date="2014-02-19T14:49:00Z">
        <w:r>
          <w:rPr>
            <w:rFonts w:hint="eastAsia"/>
          </w:rPr>
          <w:t xml:space="preserve">AUDIO_IN_FREQ </w:t>
        </w:r>
      </w:ins>
      <w:ins w:id="1404" w:author="王斌" w:date="2014-02-19T14:48:00Z">
        <w:r>
          <w:rPr>
            <w:rFonts w:hint="eastAsia"/>
          </w:rPr>
          <w:t>(音频</w:t>
        </w:r>
      </w:ins>
      <w:ins w:id="1405" w:author="王斌" w:date="2014-02-19T14:49:00Z">
        <w:r>
          <w:rPr>
            <w:rFonts w:hint="eastAsia"/>
          </w:rPr>
          <w:t>输入源采样率</w:t>
        </w:r>
      </w:ins>
      <w:ins w:id="1406" w:author="王斌" w:date="2014-02-19T14:48:00Z">
        <w:r>
          <w:rPr>
            <w:rFonts w:hint="eastAsia"/>
          </w:rPr>
          <w:t>)</w:t>
        </w:r>
        <w:bookmarkEnd w:id="84"/>
        <w:r>
          <w:rPr>
            <w:rFonts w:hint="eastAsia"/>
          </w:rPr>
          <w:t xml:space="preserve"> </w:t>
        </w:r>
      </w:ins>
    </w:p>
    <w:p>
      <w:pPr>
        <w:rPr>
          <w:ins w:id="1407" w:author="王斌" w:date="2014-02-19T14:48:00Z"/>
          <w:rFonts w:ascii="Calibri" w:hAnsi="Calibri" w:eastAsia="宋体" w:cs="Times New Roman"/>
        </w:rPr>
      </w:pPr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408" w:author="王斌" w:date="2014-02-19T14:48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409" w:author="王斌" w:date="2014-02-19T14:48:00Z"/>
                <w:rFonts w:ascii="Calibri" w:hAnsi="Calibri" w:eastAsia="宋体" w:cs="Times New Roman"/>
                <w:sz w:val="18"/>
                <w:szCs w:val="18"/>
              </w:rPr>
            </w:pPr>
            <w:ins w:id="1410" w:author="王斌" w:date="2014-02-19T14:48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411" w:author="王斌" w:date="2014-02-19T14:48:00Z"/>
                <w:rFonts w:ascii="Calibri" w:hAnsi="Calibri" w:eastAsia="宋体" w:cs="Times New Roman"/>
                <w:sz w:val="18"/>
                <w:szCs w:val="18"/>
              </w:rPr>
            </w:pPr>
            <w:ins w:id="1412" w:author="王斌" w:date="2014-02-19T14:48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413" w:author="王斌" w:date="2014-02-19T14:48:00Z"/>
                <w:rFonts w:ascii="Calibri" w:hAnsi="Calibri" w:eastAsia="宋体" w:cs="Times New Roman"/>
                <w:sz w:val="18"/>
                <w:szCs w:val="18"/>
              </w:rPr>
            </w:pPr>
            <w:ins w:id="1414" w:author="王斌" w:date="2014-02-19T14:48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415" w:author="王斌" w:date="2014-02-19T14:48:00Z"/>
                <w:rFonts w:ascii="Calibri" w:hAnsi="Calibri" w:eastAsia="宋体" w:cs="Times New Roman"/>
                <w:sz w:val="18"/>
                <w:szCs w:val="18"/>
              </w:rPr>
            </w:pPr>
            <w:ins w:id="1416" w:author="王斌" w:date="2014-02-19T14:48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417" w:author="王斌" w:date="2014-02-19T14:48:00Z"/>
                <w:rFonts w:ascii="Calibri" w:hAnsi="Calibri" w:eastAsia="宋体" w:cs="Times New Roman"/>
                <w:sz w:val="18"/>
                <w:szCs w:val="18"/>
              </w:rPr>
            </w:pPr>
            <w:ins w:id="1418" w:author="王斌" w:date="2014-02-19T14:48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  <w:ins w:id="1419" w:author="王斌" w:date="2014-02-19T14:48:00Z"/>
        </w:trPr>
        <w:tc>
          <w:tcPr>
            <w:tcW w:w="1080" w:type="dxa"/>
            <w:vAlign w:val="top"/>
          </w:tcPr>
          <w:p>
            <w:pPr>
              <w:rPr>
                <w:ins w:id="1420" w:author="王斌" w:date="2014-02-19T14:48:00Z"/>
                <w:rFonts w:ascii="Calibri" w:hAnsi="Calibri" w:eastAsia="宋体" w:cs="Times New Roman"/>
              </w:rPr>
            </w:pPr>
            <w:ins w:id="1421" w:author="王斌" w:date="2014-02-19T14:48:00Z">
              <w:r>
                <w:rPr>
                  <w:rFonts w:hint="eastAsia" w:ascii="Calibri" w:hAnsi="Calibri" w:eastAsia="宋体" w:cs="Times New Roman"/>
                </w:rPr>
                <w:t>BIT1</w:t>
              </w:r>
            </w:ins>
            <w:ins w:id="1422" w:author="王斌" w:date="2014-02-19T14:50:00Z">
              <w:r>
                <w:rPr>
                  <w:rFonts w:hint="eastAsia" w:ascii="Calibri" w:hAnsi="Calibri" w:eastAsia="宋体" w:cs="Times New Roman"/>
                </w:rPr>
                <w:t>9</w:t>
              </w:r>
            </w:ins>
            <w:ins w:id="1423" w:author="王斌" w:date="2014-02-19T14:48:00Z">
              <w:r>
                <w:rPr>
                  <w:rFonts w:hint="eastAsia" w:ascii="Calibri" w:hAnsi="Calibri" w:eastAsia="宋体" w:cs="Times New Roman"/>
                </w:rPr>
                <w:t>：0</w:t>
              </w:r>
            </w:ins>
          </w:p>
        </w:tc>
        <w:tc>
          <w:tcPr>
            <w:tcW w:w="1800" w:type="dxa"/>
            <w:vAlign w:val="top"/>
          </w:tcPr>
          <w:p>
            <w:pPr>
              <w:rPr>
                <w:ins w:id="1424" w:author="王斌" w:date="2014-02-19T14:48:00Z"/>
                <w:rFonts w:ascii="Calibri" w:hAnsi="Calibri" w:eastAsia="宋体" w:cs="Times New Roman"/>
              </w:rPr>
            </w:pPr>
            <w:ins w:id="1425" w:author="王斌" w:date="2014-02-19T14:50:00Z">
              <w:r>
                <w:rPr>
                  <w:rFonts w:hint="eastAsia" w:ascii="Calibri" w:hAnsi="Calibri" w:eastAsia="宋体" w:cs="Times New Roman"/>
                </w:rPr>
                <w:t>AUDIO_IN_FREQ</w:t>
              </w:r>
            </w:ins>
          </w:p>
        </w:tc>
        <w:tc>
          <w:tcPr>
            <w:tcW w:w="3600" w:type="dxa"/>
            <w:vAlign w:val="top"/>
          </w:tcPr>
          <w:p>
            <w:pPr>
              <w:rPr>
                <w:ins w:id="1426" w:author="王斌" w:date="2014-02-19T14:51:00Z"/>
                <w:rFonts w:ascii="Calibri" w:hAnsi="Calibri" w:eastAsia="宋体" w:cs="Times New Roman"/>
              </w:rPr>
            </w:pPr>
            <w:ins w:id="1427" w:author="王斌" w:date="2014-02-19T14:50:00Z">
              <w:r>
                <w:rPr>
                  <w:rFonts w:hint="eastAsia" w:ascii="Calibri" w:hAnsi="Calibri" w:eastAsia="宋体" w:cs="Times New Roman"/>
                </w:rPr>
                <w:t>音频输入</w:t>
              </w:r>
            </w:ins>
            <w:ins w:id="1428" w:author="王斌" w:date="2014-02-19T14:51:00Z">
              <w:r>
                <w:rPr>
                  <w:rFonts w:hint="eastAsia" w:ascii="Calibri" w:hAnsi="Calibri" w:eastAsia="宋体" w:cs="Times New Roman"/>
                </w:rPr>
                <w:t>源采样率</w:t>
              </w:r>
            </w:ins>
          </w:p>
          <w:p>
            <w:pPr>
              <w:rPr>
                <w:ins w:id="1429" w:author="王斌" w:date="2014-02-19T14:51:00Z"/>
                <w:rFonts w:ascii="Calibri" w:hAnsi="Calibri" w:eastAsia="宋体" w:cs="Times New Roman"/>
              </w:rPr>
            </w:pPr>
            <w:ins w:id="1430" w:author="王斌" w:date="2014-02-19T14:51:00Z">
              <w:r>
                <w:rPr>
                  <w:rFonts w:hint="eastAsia" w:ascii="Calibri" w:hAnsi="Calibri" w:eastAsia="宋体" w:cs="Times New Roman"/>
                </w:rPr>
                <w:t>允许值为：  48000</w:t>
              </w:r>
            </w:ins>
          </w:p>
          <w:p>
            <w:pPr>
              <w:rPr>
                <w:ins w:id="1431" w:author="王斌" w:date="2014-02-19T14:48:00Z"/>
                <w:rFonts w:ascii="Calibri" w:hAnsi="Calibri" w:eastAsia="宋体" w:cs="Times New Roman"/>
              </w:rPr>
            </w:pPr>
            <w:ins w:id="1432" w:author="王斌" w:date="2014-02-19T14:51:00Z">
              <w:r>
                <w:rPr>
                  <w:rFonts w:hint="eastAsia" w:ascii="Calibri" w:hAnsi="Calibri" w:eastAsia="宋体" w:cs="Times New Roman"/>
                </w:rPr>
                <w:t xml:space="preserve">            96000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ins w:id="1433" w:author="王斌" w:date="2014-02-19T14:48:00Z"/>
                <w:rFonts w:ascii="Calibri" w:hAnsi="Calibri" w:eastAsia="宋体" w:cs="Times New Roman"/>
              </w:rPr>
            </w:pPr>
            <w:ins w:id="1434" w:author="王斌" w:date="2014-02-19T14:48:00Z">
              <w:r>
                <w:rPr>
                  <w:rFonts w:hint="eastAsia" w:ascii="Calibri" w:hAnsi="Calibri" w:eastAsia="宋体" w:cs="Times New Roman"/>
                </w:rPr>
                <w:t>R/W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ins w:id="1435" w:author="王斌" w:date="2014-02-19T14:48:00Z"/>
                <w:rFonts w:ascii="Calibri" w:hAnsi="Calibri" w:eastAsia="宋体" w:cs="Times New Roman"/>
              </w:rPr>
            </w:pPr>
            <w:ins w:id="1436" w:author="王斌" w:date="2014-02-19T14:48:00Z">
              <w:r>
                <w:rPr>
                  <w:rFonts w:ascii="Calibri" w:hAnsi="Calibri" w:eastAsia="宋体" w:cs="Times New Roman"/>
                </w:rPr>
                <w:t>N</w:t>
              </w:r>
            </w:ins>
            <w:ins w:id="1437" w:author="王斌" w:date="2014-02-19T14:48:00Z">
              <w:r>
                <w:rPr>
                  <w:rFonts w:hint="eastAsia" w:ascii="Calibri" w:hAnsi="Calibri" w:eastAsia="宋体" w:cs="Times New Roman"/>
                </w:rPr>
                <w:t>one</w:t>
              </w:r>
            </w:ins>
          </w:p>
        </w:tc>
      </w:tr>
    </w:tbl>
    <w:p>
      <w:ins w:id="1438" w:author="王斌" w:date="2014-02-19T14:54:00Z">
        <w:r>
          <w:rPr>
            <w:rFonts w:hint="eastAsia"/>
          </w:rPr>
          <w:t xml:space="preserve">   定义为影片源中的音频的采样率</w:t>
        </w:r>
      </w:ins>
    </w:p>
    <w:p/>
    <w:p/>
    <w:p/>
    <w:p>
      <w:pPr>
        <w:pStyle w:val="5"/>
        <w:rPr>
          <w:ins w:id="1439" w:author="王斌" w:date="2014-02-19T14:53:00Z"/>
        </w:rPr>
      </w:pPr>
      <w:bookmarkStart w:id="85" w:name="_Toc380591959"/>
      <w:r>
        <w:rPr>
          <w:rFonts w:hint="eastAsia"/>
        </w:rPr>
        <w:t xml:space="preserve">3.4.4 </w:t>
      </w:r>
      <w:ins w:id="1440" w:author="王斌" w:date="2014-02-19T14:53:00Z">
        <w:r>
          <w:rPr>
            <w:rFonts w:hint="eastAsia"/>
          </w:rPr>
          <w:t>AUDIO_OUT_FREQ (音频输出采样率)</w:t>
        </w:r>
        <w:bookmarkEnd w:id="85"/>
        <w:r>
          <w:rPr>
            <w:rFonts w:hint="eastAsia"/>
          </w:rPr>
          <w:t xml:space="preserve"> </w:t>
        </w:r>
      </w:ins>
    </w:p>
    <w:p>
      <w:pPr>
        <w:rPr>
          <w:ins w:id="1441" w:author="王斌" w:date="2014-02-19T14:53:00Z"/>
          <w:rFonts w:ascii="Calibri" w:hAnsi="Calibri" w:eastAsia="宋体" w:cs="Times New Roman"/>
        </w:rPr>
      </w:pPr>
    </w:p>
    <w:tbl>
      <w:tblPr>
        <w:tblStyle w:val="16"/>
        <w:tblW w:w="941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PrChange w:id="1442" w:author="王斌" w:date="2014-02-19T14:53:00Z">
          <w:tblPr>
            <w:tblStyle w:val="16"/>
            <w:tblW w:w="9413" w:type="dxa"/>
            <w:tblInd w:w="46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108" w:type="dxa"/>
              <w:right w:w="108" w:type="dxa"/>
            </w:tblCellMar>
          </w:tblPr>
        </w:tblPrChange>
      </w:tblPr>
      <w:tblGrid>
        <w:gridCol w:w="1080"/>
        <w:gridCol w:w="1827"/>
        <w:gridCol w:w="3600"/>
        <w:gridCol w:w="935"/>
        <w:gridCol w:w="1971"/>
        <w:tblGridChange w:id="1443">
          <w:tblGrid>
            <w:gridCol w:w="1080"/>
            <w:gridCol w:w="1827"/>
            <w:gridCol w:w="3600"/>
            <w:gridCol w:w="935"/>
            <w:gridCol w:w="197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445" w:author="王斌" w:date="2014-02-19T14:5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ins w:id="1444" w:author="王斌" w:date="2014-02-19T14:53:00Z"/>
        </w:trPr>
        <w:tc>
          <w:tcPr>
            <w:tcW w:w="1080" w:type="dxa"/>
            <w:shd w:val="clear" w:color="auto" w:fill="00FFFF"/>
            <w:vAlign w:val="top"/>
            <w:tcPrChange w:id="1446" w:author="王斌" w:date="2014-02-19T14:53:00Z">
              <w:tcPr>
                <w:tcW w:w="1080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447" w:author="王斌" w:date="2014-02-19T14:53:00Z"/>
                <w:rFonts w:ascii="Calibri" w:hAnsi="Calibri" w:eastAsia="宋体" w:cs="Times New Roman"/>
                <w:sz w:val="18"/>
                <w:szCs w:val="18"/>
              </w:rPr>
            </w:pPr>
            <w:ins w:id="1448" w:author="王斌" w:date="2014-02-19T14:5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27" w:type="dxa"/>
            <w:shd w:val="clear" w:color="auto" w:fill="00FFFF"/>
            <w:vAlign w:val="top"/>
            <w:tcPrChange w:id="1449" w:author="王斌" w:date="2014-02-19T14:53:00Z">
              <w:tcPr>
                <w:tcW w:w="1827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450" w:author="王斌" w:date="2014-02-19T14:53:00Z"/>
                <w:rFonts w:ascii="Calibri" w:hAnsi="Calibri" w:eastAsia="宋体" w:cs="Times New Roman"/>
                <w:sz w:val="18"/>
                <w:szCs w:val="18"/>
              </w:rPr>
            </w:pPr>
            <w:ins w:id="1451" w:author="王斌" w:date="2014-02-19T14:5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  <w:tcPrChange w:id="1452" w:author="王斌" w:date="2014-02-19T14:53:00Z">
              <w:tcPr>
                <w:tcW w:w="3600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453" w:author="王斌" w:date="2014-02-19T14:53:00Z"/>
                <w:rFonts w:ascii="Calibri" w:hAnsi="Calibri" w:eastAsia="宋体" w:cs="Times New Roman"/>
                <w:sz w:val="18"/>
                <w:szCs w:val="18"/>
              </w:rPr>
            </w:pPr>
            <w:ins w:id="1454" w:author="王斌" w:date="2014-02-19T14:5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  <w:tcPrChange w:id="1455" w:author="王斌" w:date="2014-02-19T14:53:00Z">
              <w:tcPr>
                <w:tcW w:w="935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456" w:author="王斌" w:date="2014-02-19T14:53:00Z"/>
                <w:rFonts w:ascii="Calibri" w:hAnsi="Calibri" w:eastAsia="宋体" w:cs="Times New Roman"/>
                <w:sz w:val="18"/>
                <w:szCs w:val="18"/>
              </w:rPr>
            </w:pPr>
            <w:ins w:id="1457" w:author="王斌" w:date="2014-02-19T14:5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  <w:tcPrChange w:id="1458" w:author="王斌" w:date="2014-02-19T14:53:00Z">
              <w:tcPr>
                <w:tcW w:w="1971" w:type="dxa"/>
                <w:shd w:val="clear" w:color="auto" w:fill="00FFFF"/>
                <w:vAlign w:val="top"/>
              </w:tcPr>
            </w:tcPrChange>
          </w:tcPr>
          <w:p>
            <w:pPr>
              <w:rPr>
                <w:ins w:id="1459" w:author="王斌" w:date="2014-02-19T14:53:00Z"/>
                <w:rFonts w:ascii="Calibri" w:hAnsi="Calibri" w:eastAsia="宋体" w:cs="Times New Roman"/>
                <w:sz w:val="18"/>
                <w:szCs w:val="18"/>
              </w:rPr>
            </w:pPr>
            <w:ins w:id="1460" w:author="王斌" w:date="2014-02-19T14:5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462" w:author="王斌" w:date="2014-02-19T14:5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65" w:hRule="atLeast"/>
          <w:ins w:id="1461" w:author="王斌" w:date="2014-02-19T14:53:00Z"/>
          <w:trPrChange w:id="1462" w:author="王斌" w:date="2014-02-19T14:53:00Z">
            <w:trPr>
              <w:trHeight w:val="465" w:hRule="atLeast"/>
            </w:trPr>
          </w:trPrChange>
        </w:trPr>
        <w:tc>
          <w:tcPr>
            <w:tcW w:w="1080" w:type="dxa"/>
            <w:vAlign w:val="top"/>
            <w:tcPrChange w:id="1463" w:author="王斌" w:date="2014-02-19T14:53:00Z">
              <w:tcPr>
                <w:tcW w:w="1080" w:type="dxa"/>
                <w:vAlign w:val="top"/>
              </w:tcPr>
            </w:tcPrChange>
          </w:tcPr>
          <w:p>
            <w:pPr>
              <w:rPr>
                <w:ins w:id="1464" w:author="王斌" w:date="2014-02-19T14:53:00Z"/>
                <w:rFonts w:ascii="Calibri" w:hAnsi="Calibri" w:eastAsia="宋体" w:cs="Times New Roman"/>
              </w:rPr>
            </w:pPr>
            <w:ins w:id="1465" w:author="王斌" w:date="2014-02-19T14:53:00Z">
              <w:r>
                <w:rPr>
                  <w:rFonts w:hint="eastAsia" w:ascii="Calibri" w:hAnsi="Calibri" w:eastAsia="宋体" w:cs="Times New Roman"/>
                </w:rPr>
                <w:t>BIT19：0</w:t>
              </w:r>
            </w:ins>
          </w:p>
        </w:tc>
        <w:tc>
          <w:tcPr>
            <w:tcW w:w="1827" w:type="dxa"/>
            <w:vAlign w:val="top"/>
            <w:tcPrChange w:id="1466" w:author="王斌" w:date="2014-02-19T14:53:00Z">
              <w:tcPr>
                <w:tcW w:w="1827" w:type="dxa"/>
                <w:vAlign w:val="top"/>
              </w:tcPr>
            </w:tcPrChange>
          </w:tcPr>
          <w:p>
            <w:pPr>
              <w:rPr>
                <w:ins w:id="1467" w:author="王斌" w:date="2014-02-19T14:53:00Z"/>
                <w:rFonts w:ascii="Calibri" w:hAnsi="Calibri" w:eastAsia="宋体" w:cs="Times New Roman"/>
              </w:rPr>
            </w:pPr>
            <w:ins w:id="1468" w:author="王斌" w:date="2014-02-19T14:53:00Z">
              <w:r>
                <w:rPr>
                  <w:rFonts w:hint="eastAsia" w:ascii="Calibri" w:hAnsi="Calibri" w:eastAsia="宋体" w:cs="Times New Roman"/>
                </w:rPr>
                <w:t>AUDIO_OUT_FREQ</w:t>
              </w:r>
            </w:ins>
          </w:p>
        </w:tc>
        <w:tc>
          <w:tcPr>
            <w:tcW w:w="3600" w:type="dxa"/>
            <w:vAlign w:val="top"/>
            <w:tcPrChange w:id="1469" w:author="王斌" w:date="2014-02-19T14:53:00Z">
              <w:tcPr>
                <w:tcW w:w="3600" w:type="dxa"/>
                <w:vAlign w:val="top"/>
              </w:tcPr>
            </w:tcPrChange>
          </w:tcPr>
          <w:p>
            <w:pPr>
              <w:rPr>
                <w:ins w:id="1470" w:author="王斌" w:date="2014-02-19T14:53:00Z"/>
                <w:rFonts w:ascii="Calibri" w:hAnsi="Calibri" w:eastAsia="宋体" w:cs="Times New Roman"/>
              </w:rPr>
            </w:pPr>
            <w:ins w:id="1471" w:author="王斌" w:date="2014-02-19T14:53:00Z">
              <w:r>
                <w:rPr>
                  <w:rFonts w:hint="eastAsia" w:ascii="Calibri" w:hAnsi="Calibri" w:eastAsia="宋体" w:cs="Times New Roman"/>
                </w:rPr>
                <w:t>音频输出采样率</w:t>
              </w:r>
            </w:ins>
          </w:p>
          <w:p>
            <w:pPr>
              <w:rPr>
                <w:ins w:id="1472" w:author="王斌" w:date="2014-02-19T14:53:00Z"/>
                <w:rFonts w:ascii="Calibri" w:hAnsi="Calibri" w:eastAsia="宋体" w:cs="Times New Roman"/>
              </w:rPr>
            </w:pPr>
            <w:ins w:id="1473" w:author="王斌" w:date="2014-02-19T14:53:00Z">
              <w:r>
                <w:rPr>
                  <w:rFonts w:hint="eastAsia" w:ascii="Calibri" w:hAnsi="Calibri" w:eastAsia="宋体" w:cs="Times New Roman"/>
                </w:rPr>
                <w:t>允许值为：  48000</w:t>
              </w:r>
            </w:ins>
          </w:p>
          <w:p>
            <w:pPr>
              <w:rPr>
                <w:ins w:id="1474" w:author="王斌" w:date="2014-02-19T14:53:00Z"/>
                <w:rFonts w:ascii="Calibri" w:hAnsi="Calibri" w:eastAsia="宋体" w:cs="Times New Roman"/>
              </w:rPr>
            </w:pPr>
            <w:ins w:id="1475" w:author="王斌" w:date="2014-02-19T14:53:00Z">
              <w:r>
                <w:rPr>
                  <w:rFonts w:hint="eastAsia" w:ascii="Calibri" w:hAnsi="Calibri" w:eastAsia="宋体" w:cs="Times New Roman"/>
                </w:rPr>
                <w:t xml:space="preserve">            96000</w:t>
              </w:r>
            </w:ins>
          </w:p>
        </w:tc>
        <w:tc>
          <w:tcPr>
            <w:tcW w:w="935" w:type="dxa"/>
            <w:vAlign w:val="top"/>
            <w:tcPrChange w:id="1476" w:author="王斌" w:date="2014-02-19T14:53:00Z">
              <w:tcPr>
                <w:tcW w:w="935" w:type="dxa"/>
                <w:vAlign w:val="top"/>
              </w:tcPr>
            </w:tcPrChange>
          </w:tcPr>
          <w:p>
            <w:pPr>
              <w:rPr>
                <w:ins w:id="1477" w:author="王斌" w:date="2014-02-19T14:53:00Z"/>
                <w:rFonts w:ascii="Calibri" w:hAnsi="Calibri" w:eastAsia="宋体" w:cs="Times New Roman"/>
              </w:rPr>
            </w:pPr>
            <w:ins w:id="1478" w:author="王斌" w:date="2014-02-19T14:53:00Z">
              <w:r>
                <w:rPr>
                  <w:rFonts w:hint="eastAsia" w:ascii="Calibri" w:hAnsi="Calibri" w:eastAsia="宋体" w:cs="Times New Roman"/>
                </w:rPr>
                <w:t>R/W</w:t>
              </w:r>
            </w:ins>
          </w:p>
        </w:tc>
        <w:tc>
          <w:tcPr>
            <w:tcW w:w="1971" w:type="dxa"/>
            <w:vAlign w:val="top"/>
            <w:tcPrChange w:id="1479" w:author="王斌" w:date="2014-02-19T14:53:00Z">
              <w:tcPr>
                <w:tcW w:w="1971" w:type="dxa"/>
                <w:vAlign w:val="top"/>
              </w:tcPr>
            </w:tcPrChange>
          </w:tcPr>
          <w:p>
            <w:pPr>
              <w:rPr>
                <w:ins w:id="1480" w:author="王斌" w:date="2014-02-19T14:53:00Z"/>
                <w:rFonts w:ascii="Calibri" w:hAnsi="Calibri" w:eastAsia="宋体" w:cs="Times New Roman"/>
              </w:rPr>
            </w:pPr>
            <w:ins w:id="1481" w:author="王斌" w:date="2014-02-19T14:53:00Z">
              <w:r>
                <w:rPr>
                  <w:rFonts w:ascii="Calibri" w:hAnsi="Calibri" w:eastAsia="宋体" w:cs="Times New Roman"/>
                </w:rPr>
                <w:t>N</w:t>
              </w:r>
            </w:ins>
            <w:ins w:id="1482" w:author="王斌" w:date="2014-02-19T14:53:00Z">
              <w:r>
                <w:rPr>
                  <w:rFonts w:hint="eastAsia" w:ascii="Calibri" w:hAnsi="Calibri" w:eastAsia="宋体" w:cs="Times New Roman"/>
                </w:rPr>
                <w:t>one</w:t>
              </w:r>
            </w:ins>
          </w:p>
        </w:tc>
      </w:tr>
    </w:tbl>
    <w:p>
      <w:pPr>
        <w:rPr>
          <w:ins w:id="1483" w:author="王斌" w:date="2014-02-19T14:54:00Z"/>
        </w:rPr>
      </w:pPr>
      <w:ins w:id="1484" w:author="王斌" w:date="2014-02-19T14:54:00Z">
        <w:r>
          <w:rPr>
            <w:rFonts w:hint="eastAsia"/>
          </w:rPr>
          <w:t xml:space="preserve">  定义为板卡输出音频的采样率。</w:t>
        </w:r>
      </w:ins>
    </w:p>
    <w:p>
      <w:pPr>
        <w:rPr>
          <w:ins w:id="1485" w:author="王斌" w:date="2014-02-19T14:53:00Z"/>
        </w:rPr>
      </w:pPr>
      <w:ins w:id="1486" w:author="王斌" w:date="2014-02-19T14:54:00Z">
        <w:r>
          <w:rPr>
            <w:rFonts w:hint="eastAsia"/>
          </w:rPr>
          <w:t xml:space="preserve">  板卡有音频采样率转换功能，即</w:t>
        </w:r>
      </w:ins>
      <w:ins w:id="1487" w:author="王斌" w:date="2014-02-19T14:55:00Z">
        <w:r>
          <w:rPr>
            <w:rFonts w:hint="eastAsia"/>
          </w:rPr>
          <w:t>48KHZ 和 96KHZ之间相互转换</w:t>
        </w:r>
      </w:ins>
    </w:p>
    <w:p>
      <w:pPr>
        <w:rPr>
          <w:rFonts w:ascii="Calibri" w:hAnsi="Calibri" w:eastAsia="宋体" w:cs="Times New Roman"/>
          <w:color w:val="FF0000"/>
        </w:rPr>
      </w:pPr>
      <w:ins w:id="1488" w:author="王斌" w:date="2014-02-19T15:01:00Z">
        <w:r>
          <w:rPr>
            <w:rFonts w:hint="eastAsia" w:ascii="Calibri" w:hAnsi="Calibri" w:eastAsia="宋体" w:cs="Times New Roman"/>
            <w:color w:val="FF0000"/>
          </w:rPr>
          <w:t xml:space="preserve">  该转换功能只存在于JPEG2000影片播放</w:t>
        </w:r>
      </w:ins>
    </w:p>
    <w:p>
      <w:pPr>
        <w:rPr>
          <w:rFonts w:ascii="Calibri" w:hAnsi="Calibri" w:eastAsia="宋体" w:cs="Times New Roman"/>
          <w:color w:val="FF0000"/>
        </w:rPr>
      </w:pPr>
    </w:p>
    <w:p>
      <w:pPr>
        <w:rPr>
          <w:rFonts w:ascii="Calibri" w:hAnsi="Calibri" w:eastAsia="宋体" w:cs="Times New Roman"/>
          <w:color w:val="FF0000"/>
        </w:rPr>
      </w:pPr>
    </w:p>
    <w:p>
      <w:pPr>
        <w:rPr>
          <w:rFonts w:ascii="Calibri" w:hAnsi="Calibri" w:eastAsia="宋体" w:cs="Times New Roman"/>
          <w:color w:val="FF0000"/>
        </w:rPr>
      </w:pPr>
    </w:p>
    <w:p>
      <w:pPr>
        <w:pStyle w:val="5"/>
        <w:rPr>
          <w:color w:val="FF0000"/>
        </w:rPr>
      </w:pPr>
      <w:bookmarkStart w:id="86" w:name="_Toc380591960"/>
      <w:r>
        <w:rPr>
          <w:rFonts w:hint="eastAsia"/>
          <w:color w:val="FF0000"/>
        </w:rPr>
        <w:t xml:space="preserve">3.4.5 </w:t>
      </w:r>
      <w:ins w:id="1489" w:author="王斌" w:date="2014-02-19T15:02:00Z">
        <w:r>
          <w:rPr>
            <w:rFonts w:hint="eastAsia"/>
          </w:rPr>
          <w:t>AUDIO_CHANNEL_NUM</w:t>
        </w:r>
      </w:ins>
      <w:r>
        <w:rPr>
          <w:rFonts w:hint="eastAsia"/>
        </w:rPr>
        <w:t>(</w:t>
      </w:r>
      <w:ins w:id="1490" w:author="王斌" w:date="2014-02-19T15:02:00Z">
        <w:r>
          <w:rPr>
            <w:rFonts w:hint="eastAsia"/>
          </w:rPr>
          <w:t>音频声道数</w:t>
        </w:r>
      </w:ins>
      <w:r>
        <w:rPr>
          <w:rFonts w:hint="eastAsia"/>
        </w:rPr>
        <w:t>)</w:t>
      </w:r>
      <w:bookmarkEnd w:id="86"/>
      <w:r>
        <w:rPr>
          <w:rFonts w:hint="eastAsia"/>
        </w:rPr>
        <w:t xml:space="preserve">  </w:t>
      </w:r>
    </w:p>
    <w:p>
      <w:pPr>
        <w:rPr>
          <w:rFonts w:ascii="Calibri" w:hAnsi="Calibri" w:eastAsia="宋体" w:cs="Times New Roman"/>
        </w:rPr>
      </w:pPr>
    </w:p>
    <w:tbl>
      <w:tblPr>
        <w:tblStyle w:val="16"/>
        <w:tblW w:w="955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967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ADDR</w:t>
            </w:r>
          </w:p>
        </w:tc>
        <w:tc>
          <w:tcPr>
            <w:tcW w:w="1967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RESET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491" w:author="王斌" w:date="2014-02-21T13:50:00Z">
              <w:r>
                <w:rPr>
                  <w:rFonts w:ascii="Calibri" w:hAnsi="Calibri" w:eastAsia="宋体" w:cs="Times New Roman"/>
                </w:rPr>
                <w:t>B</w:t>
              </w:r>
            </w:ins>
            <w:ins w:id="1492" w:author="王斌" w:date="2014-02-21T13:50:00Z">
              <w:r>
                <w:rPr>
                  <w:rFonts w:hint="eastAsia" w:ascii="Calibri" w:hAnsi="Calibri" w:eastAsia="宋体" w:cs="Times New Roman"/>
                </w:rPr>
                <w:t xml:space="preserve">it </w:t>
              </w:r>
            </w:ins>
            <w:ins w:id="1493" w:author="王斌" w:date="2014-02-21T13:51:00Z">
              <w:r>
                <w:rPr>
                  <w:rFonts w:hint="eastAsia" w:ascii="Calibri" w:hAnsi="Calibri" w:eastAsia="宋体" w:cs="Times New Roman"/>
                </w:rPr>
                <w:t>7:0</w:t>
              </w:r>
            </w:ins>
          </w:p>
        </w:tc>
        <w:tc>
          <w:tcPr>
            <w:tcW w:w="1967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audio_channel_num</w:t>
            </w:r>
          </w:p>
        </w:tc>
        <w:tc>
          <w:tcPr>
            <w:tcW w:w="3600" w:type="dxa"/>
            <w:vAlign w:val="top"/>
          </w:tcPr>
          <w:p>
            <w:pPr>
              <w:rPr>
                <w:ins w:id="1494" w:author="王斌" w:date="2014-02-19T15:03:00Z"/>
                <w:rFonts w:ascii="Calibri" w:hAnsi="Calibri" w:eastAsia="宋体" w:cs="Times New Roman"/>
              </w:rPr>
            </w:pPr>
            <w:ins w:id="1495" w:author="王斌" w:date="2014-02-19T15:03:00Z">
              <w:r>
                <w:rPr>
                  <w:rFonts w:hint="eastAsia" w:ascii="Calibri" w:hAnsi="Calibri" w:eastAsia="宋体" w:cs="Times New Roman"/>
                </w:rPr>
                <w:t xml:space="preserve">音频声道设定 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  <w:ins w:id="1496" w:author="王斌" w:date="2014-02-19T15:03:00Z">
              <w:r>
                <w:rPr>
                  <w:rFonts w:hint="eastAsia" w:ascii="Calibri" w:hAnsi="Calibri" w:eastAsia="宋体" w:cs="Times New Roman"/>
                </w:rPr>
                <w:t>允许值   6 /8 /16</w:t>
              </w:r>
            </w:ins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</w:t>
            </w:r>
            <w:ins w:id="1497" w:author="王斌" w:date="2014-02-19T15:03:00Z">
              <w:r>
                <w:rPr>
                  <w:rFonts w:hint="eastAsia" w:ascii="Calibri" w:hAnsi="Calibri" w:eastAsia="宋体" w:cs="Times New Roman"/>
                </w:rPr>
                <w:t>/R</w:t>
              </w:r>
            </w:ins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See Bit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67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67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3600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935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971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pStyle w:val="4"/>
        <w:rPr>
          <w:rFonts w:ascii="Calibri" w:hAnsi="Calibri" w:eastAsia="宋体" w:cs="Times New Roman"/>
        </w:rPr>
      </w:pPr>
    </w:p>
    <w:p>
      <w:pPr>
        <w:pStyle w:val="5"/>
        <w:rPr>
          <w:ins w:id="1498" w:author="王斌" w:date="2014-02-19T15:04:00Z"/>
        </w:rPr>
      </w:pPr>
      <w:bookmarkStart w:id="87" w:name="_Toc380590612"/>
      <w:bookmarkStart w:id="88" w:name="_Toc380591187"/>
      <w:bookmarkStart w:id="89" w:name="_Toc380591961"/>
      <w:r>
        <w:rPr>
          <w:rFonts w:hint="eastAsia"/>
        </w:rPr>
        <w:t xml:space="preserve">3.4.6 </w:t>
      </w:r>
      <w:ins w:id="1499" w:author="王斌" w:date="2014-02-19T15:04:00Z">
        <w:r>
          <w:rPr>
            <w:rFonts w:hint="eastAsia"/>
          </w:rPr>
          <w:t>AudiaoChannelMap</w:t>
        </w:r>
      </w:ins>
      <w:ins w:id="1500" w:author="王斌" w:date="2014-02-19T15:05:00Z">
        <w:r>
          <w:rPr>
            <w:rFonts w:hint="eastAsia"/>
          </w:rPr>
          <w:t>1/2</w:t>
        </w:r>
      </w:ins>
      <w:ins w:id="1501" w:author="王斌" w:date="2014-02-19T15:04:00Z">
        <w:r>
          <w:rPr>
            <w:rFonts w:hint="eastAsia"/>
          </w:rPr>
          <w:t xml:space="preserve"> (音频声道映射 </w:t>
        </w:r>
      </w:ins>
      <w:ins w:id="1502" w:author="王斌" w:date="2014-02-19T15:05:00Z">
        <w:r>
          <w:rPr>
            <w:rFonts w:hint="eastAsia"/>
          </w:rPr>
          <w:t>1/2</w:t>
        </w:r>
      </w:ins>
      <w:ins w:id="1503" w:author="王斌" w:date="2014-02-19T15:04:00Z">
        <w:r>
          <w:rPr>
            <w:rFonts w:hint="eastAsia"/>
          </w:rPr>
          <w:t>)</w:t>
        </w:r>
        <w:bookmarkEnd w:id="87"/>
        <w:bookmarkEnd w:id="88"/>
        <w:bookmarkEnd w:id="89"/>
        <w:r>
          <w:rPr>
            <w:rFonts w:hint="eastAsia"/>
          </w:rPr>
          <w:t xml:space="preserve">  </w:t>
        </w:r>
      </w:ins>
    </w:p>
    <w:p>
      <w:pPr>
        <w:rPr>
          <w:ins w:id="1504" w:author="王斌" w:date="2014-02-19T15:04:00Z"/>
          <w:rFonts w:ascii="Calibri" w:hAnsi="Calibri" w:eastAsia="宋体" w:cs="Times New Roman"/>
        </w:rPr>
      </w:pPr>
      <w:ins w:id="1505" w:author="王斌" w:date="2014-02-19T15:06:00Z">
        <w:r>
          <w:rPr>
            <w:rFonts w:hint="eastAsia" w:ascii="Calibri" w:hAnsi="Calibri" w:eastAsia="宋体" w:cs="Times New Roman"/>
          </w:rPr>
          <w:t xml:space="preserve">   </w:t>
        </w:r>
      </w:ins>
      <w:ins w:id="1506" w:author="王斌" w:date="2014-02-19T15:10:00Z">
        <w:r>
          <w:rPr>
            <w:rFonts w:hint="eastAsia" w:ascii="Calibri" w:hAnsi="Calibri" w:eastAsia="宋体" w:cs="Times New Roman"/>
          </w:rPr>
          <w:t xml:space="preserve">AudioChannelMap1  定义  </w:t>
        </w:r>
      </w:ins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  <w:tblGridChange w:id="1507">
          <w:tblGrid>
            <w:gridCol w:w="1080"/>
            <w:gridCol w:w="1800"/>
            <w:gridCol w:w="3600"/>
            <w:gridCol w:w="935"/>
            <w:gridCol w:w="197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508" w:author="王斌" w:date="2014-02-19T15:04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509" w:author="王斌" w:date="2014-02-19T15:04:00Z"/>
                <w:rFonts w:ascii="Calibri" w:hAnsi="Calibri" w:eastAsia="宋体" w:cs="Times New Roman"/>
                <w:sz w:val="18"/>
                <w:szCs w:val="18"/>
              </w:rPr>
            </w:pPr>
            <w:ins w:id="1510" w:author="王斌" w:date="2014-02-19T15:04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511" w:author="王斌" w:date="2014-02-19T15:04:00Z"/>
                <w:rFonts w:ascii="Calibri" w:hAnsi="Calibri" w:eastAsia="宋体" w:cs="Times New Roman"/>
                <w:sz w:val="18"/>
                <w:szCs w:val="18"/>
              </w:rPr>
            </w:pPr>
            <w:ins w:id="1512" w:author="王斌" w:date="2014-02-19T15:04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513" w:author="王斌" w:date="2014-02-19T15:04:00Z"/>
                <w:rFonts w:ascii="Calibri" w:hAnsi="Calibri" w:eastAsia="宋体" w:cs="Times New Roman"/>
                <w:sz w:val="18"/>
                <w:szCs w:val="18"/>
              </w:rPr>
            </w:pPr>
            <w:ins w:id="1514" w:author="王斌" w:date="2014-02-19T15:04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515" w:author="王斌" w:date="2014-02-19T15:04:00Z"/>
                <w:rFonts w:ascii="Calibri" w:hAnsi="Calibri" w:eastAsia="宋体" w:cs="Times New Roman"/>
                <w:sz w:val="18"/>
                <w:szCs w:val="18"/>
              </w:rPr>
            </w:pPr>
            <w:ins w:id="1516" w:author="王斌" w:date="2014-02-19T15:04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517" w:author="王斌" w:date="2014-02-19T15:04:00Z"/>
                <w:rFonts w:ascii="Calibri" w:hAnsi="Calibri" w:eastAsia="宋体" w:cs="Times New Roman"/>
                <w:sz w:val="18"/>
                <w:szCs w:val="18"/>
              </w:rPr>
            </w:pPr>
            <w:ins w:id="1518" w:author="王斌" w:date="2014-02-19T15:04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20" w:author="王斌" w:date="2014-02-19T15:08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34" w:hRule="atLeast"/>
          <w:ins w:id="1519" w:author="王斌" w:date="2014-02-19T15:04:00Z"/>
          <w:trPrChange w:id="1520" w:author="王斌" w:date="2014-02-19T15:08:00Z">
            <w:trPr>
              <w:trHeight w:val="434" w:hRule="atLeast"/>
            </w:trPr>
          </w:trPrChange>
        </w:trPr>
        <w:tc>
          <w:tcPr>
            <w:tcW w:w="1080" w:type="dxa"/>
            <w:tcBorders>
              <w:bottom w:val="single" w:color="auto" w:sz="4" w:space="0"/>
            </w:tcBorders>
            <w:vAlign w:val="top"/>
            <w:tcPrChange w:id="1521" w:author="王斌" w:date="2014-02-19T15:08:00Z">
              <w:tcPr>
                <w:tcW w:w="1080" w:type="dxa"/>
                <w:vAlign w:val="top"/>
              </w:tcPr>
            </w:tcPrChange>
          </w:tcPr>
          <w:p>
            <w:pPr>
              <w:rPr>
                <w:ins w:id="1522" w:author="王斌" w:date="2014-02-19T15:04:00Z"/>
                <w:rFonts w:ascii="Calibri" w:hAnsi="Calibri" w:eastAsia="宋体" w:cs="Times New Roman"/>
              </w:rPr>
            </w:pPr>
            <w:ins w:id="1523" w:author="王斌" w:date="2014-02-19T15:06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524" w:author="王斌" w:date="2014-02-19T15:08:00Z">
              <w:r>
                <w:rPr>
                  <w:rFonts w:hint="eastAsia" w:ascii="Calibri" w:hAnsi="Calibri" w:eastAsia="宋体" w:cs="Times New Roman"/>
                </w:rPr>
                <w:t>3：0</w:t>
              </w:r>
            </w:ins>
          </w:p>
        </w:tc>
        <w:tc>
          <w:tcPr>
            <w:tcW w:w="1800" w:type="dxa"/>
            <w:tcBorders>
              <w:bottom w:val="single" w:color="auto" w:sz="4" w:space="0"/>
            </w:tcBorders>
            <w:vAlign w:val="top"/>
            <w:tcPrChange w:id="1525" w:author="王斌" w:date="2014-02-19T15:08:00Z">
              <w:tcPr>
                <w:tcW w:w="1800" w:type="dxa"/>
                <w:vAlign w:val="top"/>
              </w:tcPr>
            </w:tcPrChange>
          </w:tcPr>
          <w:p>
            <w:pPr>
              <w:rPr>
                <w:ins w:id="1526" w:author="王斌" w:date="2014-02-19T15:04:00Z"/>
                <w:rFonts w:ascii="Calibri" w:hAnsi="Calibri" w:eastAsia="宋体" w:cs="Times New Roman"/>
              </w:rPr>
            </w:pPr>
            <w:ins w:id="1527" w:author="王斌" w:date="2014-02-19T15:06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28" w:author="王斌" w:date="2014-02-19T15:06:00Z">
              <w:r>
                <w:rPr>
                  <w:rFonts w:hint="eastAsia" w:ascii="Calibri" w:hAnsi="Calibri" w:eastAsia="宋体" w:cs="Times New Roman"/>
                </w:rPr>
                <w:t>hannel 0 map</w:t>
              </w:r>
            </w:ins>
          </w:p>
        </w:tc>
        <w:tc>
          <w:tcPr>
            <w:tcW w:w="3600" w:type="dxa"/>
            <w:tcBorders>
              <w:bottom w:val="single" w:color="auto" w:sz="4" w:space="0"/>
            </w:tcBorders>
            <w:vAlign w:val="top"/>
            <w:tcPrChange w:id="1529" w:author="王斌" w:date="2014-02-19T15:08:00Z">
              <w:tcPr>
                <w:tcW w:w="3600" w:type="dxa"/>
                <w:vAlign w:val="top"/>
              </w:tcPr>
            </w:tcPrChange>
          </w:tcPr>
          <w:p>
            <w:pPr>
              <w:rPr>
                <w:ins w:id="1530" w:author="王斌" w:date="2014-02-19T15:04:00Z"/>
                <w:rFonts w:ascii="Calibri" w:hAnsi="Calibri" w:eastAsia="宋体" w:cs="Times New Roman"/>
              </w:rPr>
            </w:pPr>
            <w:ins w:id="1531" w:author="王斌" w:date="2014-02-19T15:06:00Z">
              <w:r>
                <w:rPr>
                  <w:rFonts w:hint="eastAsia" w:ascii="Calibri" w:hAnsi="Calibri" w:eastAsia="宋体" w:cs="Times New Roman"/>
                </w:rPr>
                <w:t xml:space="preserve">输入声道0映射设置 </w:t>
              </w:r>
            </w:ins>
          </w:p>
        </w:tc>
        <w:tc>
          <w:tcPr>
            <w:tcW w:w="935" w:type="dxa"/>
            <w:tcBorders>
              <w:bottom w:val="single" w:color="auto" w:sz="4" w:space="0"/>
            </w:tcBorders>
            <w:vAlign w:val="top"/>
            <w:tcPrChange w:id="1532" w:author="王斌" w:date="2014-02-19T15:08:00Z">
              <w:tcPr>
                <w:tcW w:w="935" w:type="dxa"/>
                <w:vAlign w:val="top"/>
              </w:tcPr>
            </w:tcPrChange>
          </w:tcPr>
          <w:p>
            <w:pPr>
              <w:rPr>
                <w:ins w:id="1533" w:author="王斌" w:date="2014-02-19T15:04:00Z"/>
                <w:rFonts w:ascii="Calibri" w:hAnsi="Calibri" w:eastAsia="宋体" w:cs="Times New Roman"/>
              </w:rPr>
            </w:pPr>
            <w:ins w:id="1534" w:author="王斌" w:date="2014-02-19T15:04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tcBorders>
              <w:bottom w:val="single" w:color="auto" w:sz="4" w:space="0"/>
            </w:tcBorders>
            <w:vAlign w:val="top"/>
            <w:tcPrChange w:id="1535" w:author="王斌" w:date="2014-02-19T15:08:00Z">
              <w:tcPr>
                <w:tcW w:w="1971" w:type="dxa"/>
                <w:vAlign w:val="top"/>
              </w:tcPr>
            </w:tcPrChange>
          </w:tcPr>
          <w:p>
            <w:pPr>
              <w:rPr>
                <w:ins w:id="1536" w:author="王斌" w:date="2014-02-19T15:04:00Z"/>
                <w:rFonts w:ascii="Calibri" w:hAnsi="Calibri" w:eastAsia="宋体" w:cs="Times New Roman"/>
              </w:rPr>
            </w:pPr>
            <w:ins w:id="1537" w:author="王斌" w:date="2014-02-19T15:12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38" w:author="王斌" w:date="2014-02-19T15:08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80" w:hRule="atLeast"/>
          <w:trPrChange w:id="1538" w:author="王斌" w:date="2014-02-19T15:08:00Z">
            <w:trPr>
              <w:trHeight w:val="380" w:hRule="atLeast"/>
            </w:trPr>
          </w:trPrChange>
        </w:trPr>
        <w:tc>
          <w:tcPr>
            <w:tcW w:w="1080" w:type="dxa"/>
            <w:shd w:val="clear" w:color="auto" w:fill="B6DDE8"/>
            <w:vAlign w:val="top"/>
            <w:tcPrChange w:id="1539" w:author="王斌" w:date="2014-02-19T15:08:00Z">
              <w:tcPr>
                <w:tcW w:w="108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40" w:author="王斌" w:date="2014-02-19T15:08:00Z">
              <w:r>
                <w:rPr>
                  <w:rFonts w:hint="eastAsia" w:ascii="Calibri" w:hAnsi="Calibri" w:eastAsia="宋体" w:cs="Times New Roman"/>
                </w:rPr>
                <w:t>BIT7：4</w:t>
              </w:r>
            </w:ins>
          </w:p>
        </w:tc>
        <w:tc>
          <w:tcPr>
            <w:tcW w:w="1800" w:type="dxa"/>
            <w:shd w:val="clear" w:color="auto" w:fill="B6DDE8"/>
            <w:vAlign w:val="top"/>
            <w:tcPrChange w:id="1541" w:author="王斌" w:date="2014-02-19T15:08:00Z">
              <w:tcPr>
                <w:tcW w:w="18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42" w:author="王斌" w:date="2014-02-19T15:08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43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544" w:author="王斌" w:date="2014-02-19T15:10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1545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/>
            <w:vAlign w:val="top"/>
            <w:tcPrChange w:id="1546" w:author="王斌" w:date="2014-02-19T15:08:00Z">
              <w:tcPr>
                <w:tcW w:w="36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47" w:author="王斌" w:date="2014-02-19T15:08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548" w:author="王斌" w:date="2014-02-19T15:10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1549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  <w:tcPrChange w:id="1550" w:author="王斌" w:date="2014-02-19T15:08:00Z">
              <w:tcPr>
                <w:tcW w:w="935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51" w:author="王斌" w:date="2014-02-19T15:08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  <w:tcPrChange w:id="1552" w:author="王斌" w:date="2014-02-19T15:08:00Z">
              <w:tcPr>
                <w:tcW w:w="1971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53" w:author="王斌" w:date="2014-02-19T15:12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54" w:author="王斌" w:date="2014-02-19T15:08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217" w:hRule="atLeast"/>
          <w:trPrChange w:id="1554" w:author="王斌" w:date="2014-02-19T15:08:00Z">
            <w:trPr>
              <w:trHeight w:val="217" w:hRule="atLeast"/>
            </w:trPr>
          </w:trPrChange>
        </w:trPr>
        <w:tc>
          <w:tcPr>
            <w:tcW w:w="1080" w:type="dxa"/>
            <w:shd w:val="clear" w:color="auto" w:fill="B6DDE8"/>
            <w:vAlign w:val="top"/>
            <w:tcPrChange w:id="1555" w:author="王斌" w:date="2014-02-19T15:08:00Z">
              <w:tcPr>
                <w:tcW w:w="108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56" w:author="王斌" w:date="2014-02-19T15:08:00Z">
              <w:r>
                <w:rPr>
                  <w:rFonts w:hint="eastAsia" w:ascii="Calibri" w:hAnsi="Calibri" w:eastAsia="宋体" w:cs="Times New Roman"/>
                </w:rPr>
                <w:t>BIT1</w:t>
              </w:r>
            </w:ins>
            <w:ins w:id="1557" w:author="王斌" w:date="2014-02-19T15:09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1558" w:author="王斌" w:date="2014-02-19T15:08:00Z">
              <w:r>
                <w:rPr>
                  <w:rFonts w:hint="eastAsia" w:ascii="Calibri" w:hAnsi="Calibri" w:eastAsia="宋体" w:cs="Times New Roman"/>
                </w:rPr>
                <w:t>：8</w:t>
              </w:r>
            </w:ins>
          </w:p>
        </w:tc>
        <w:tc>
          <w:tcPr>
            <w:tcW w:w="1800" w:type="dxa"/>
            <w:shd w:val="clear" w:color="auto" w:fill="B6DDE8"/>
            <w:vAlign w:val="top"/>
            <w:tcPrChange w:id="1559" w:author="王斌" w:date="2014-02-19T15:08:00Z">
              <w:tcPr>
                <w:tcW w:w="18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60" w:author="王斌" w:date="2014-02-19T15:08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61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562" w:author="王斌" w:date="2014-02-19T15:10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  <w:ins w:id="1563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/>
            <w:vAlign w:val="top"/>
            <w:tcPrChange w:id="1564" w:author="王斌" w:date="2014-02-19T15:08:00Z">
              <w:tcPr>
                <w:tcW w:w="36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65" w:author="王斌" w:date="2014-02-19T15:08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566" w:author="王斌" w:date="2014-02-19T15:10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  <w:ins w:id="1567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  <w:tcPrChange w:id="1568" w:author="王斌" w:date="2014-02-19T15:08:00Z">
              <w:tcPr>
                <w:tcW w:w="935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69" w:author="王斌" w:date="2014-02-19T15:08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  <w:tcPrChange w:id="1570" w:author="王斌" w:date="2014-02-19T15:08:00Z">
              <w:tcPr>
                <w:tcW w:w="1971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71" w:author="王斌" w:date="2014-02-19T15:12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572" w:author="王斌" w:date="2014-02-19T15:08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499" w:hRule="atLeast"/>
          <w:trPrChange w:id="1572" w:author="王斌" w:date="2014-02-19T15:08:00Z">
            <w:trPr>
              <w:trHeight w:val="503" w:hRule="atLeast"/>
            </w:trPr>
          </w:trPrChange>
        </w:trPr>
        <w:tc>
          <w:tcPr>
            <w:tcW w:w="1080" w:type="dxa"/>
            <w:shd w:val="clear" w:color="auto" w:fill="B6DDE8"/>
            <w:vAlign w:val="top"/>
            <w:tcPrChange w:id="1573" w:author="王斌" w:date="2014-02-19T15:08:00Z">
              <w:tcPr>
                <w:tcW w:w="108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74" w:author="王斌" w:date="2014-02-19T15:08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575" w:author="王斌" w:date="2014-02-19T15:09:00Z">
              <w:r>
                <w:rPr>
                  <w:rFonts w:hint="eastAsia" w:ascii="Calibri" w:hAnsi="Calibri" w:eastAsia="宋体" w:cs="Times New Roman"/>
                </w:rPr>
                <w:t>15：12</w:t>
              </w:r>
            </w:ins>
          </w:p>
        </w:tc>
        <w:tc>
          <w:tcPr>
            <w:tcW w:w="1800" w:type="dxa"/>
            <w:shd w:val="clear" w:color="auto" w:fill="B6DDE8"/>
            <w:vAlign w:val="top"/>
            <w:tcPrChange w:id="1576" w:author="王斌" w:date="2014-02-19T15:08:00Z">
              <w:tcPr>
                <w:tcW w:w="18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77" w:author="王斌" w:date="2014-02-19T15:08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78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579" w:author="王斌" w:date="2014-02-19T15:10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  <w:ins w:id="1580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/>
            <w:vAlign w:val="top"/>
            <w:tcPrChange w:id="1581" w:author="王斌" w:date="2014-02-19T15:08:00Z">
              <w:tcPr>
                <w:tcW w:w="3600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82" w:author="王斌" w:date="2014-02-19T15:08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583" w:author="王斌" w:date="2014-02-19T15:10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  <w:ins w:id="1584" w:author="王斌" w:date="2014-02-19T15:08:00Z">
              <w:r>
                <w:rPr>
                  <w:rFonts w:hint="eastAsia" w:ascii="Calibri" w:hAnsi="Calibri" w:eastAsia="宋体" w:cs="Times New Roman"/>
                </w:rPr>
                <w:t xml:space="preserve">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  <w:tcPrChange w:id="1585" w:author="王斌" w:date="2014-02-19T15:08:00Z">
              <w:tcPr>
                <w:tcW w:w="935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86" w:author="王斌" w:date="2014-02-19T15:08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  <w:tcPrChange w:id="1587" w:author="王斌" w:date="2014-02-19T15:08:00Z">
              <w:tcPr>
                <w:tcW w:w="1971" w:type="dxa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1588" w:author="王斌" w:date="2014-02-19T15:12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89" w:author="王斌" w:date="2014-02-19T15:10:00Z">
              <w:r>
                <w:rPr>
                  <w:rFonts w:hint="eastAsia" w:ascii="Calibri" w:hAnsi="Calibri" w:eastAsia="宋体" w:cs="Times New Roman"/>
                </w:rPr>
                <w:t>BIT19：16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0" w:author="王斌" w:date="2014-02-19T15:1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91" w:author="王斌" w:date="2014-02-19T15:10:00Z">
              <w:r>
                <w:rPr>
                  <w:rFonts w:hint="eastAsia" w:ascii="Calibri" w:hAnsi="Calibri" w:eastAsia="宋体" w:cs="Times New Roman"/>
                </w:rPr>
                <w:t>hannel 4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2" w:author="王斌" w:date="2014-02-19T15:10:00Z">
              <w:r>
                <w:rPr>
                  <w:rFonts w:hint="eastAsia" w:ascii="Calibri" w:hAnsi="Calibri" w:eastAsia="宋体" w:cs="Times New Roman"/>
                </w:rPr>
                <w:t xml:space="preserve">输入声道4映射设置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3" w:author="王斌" w:date="2014-02-19T15:1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4" w:author="王斌" w:date="2014-02-19T15:12:00Z">
              <w:r>
                <w:rPr>
                  <w:rFonts w:hint="eastAsia" w:ascii="Calibri" w:hAnsi="Calibri" w:eastAsia="宋体" w:cs="Times New Roman"/>
                </w:rPr>
                <w:t>4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5" w:author="王斌" w:date="2014-02-19T15:10:00Z">
              <w:r>
                <w:rPr>
                  <w:rFonts w:hint="eastAsia" w:ascii="Calibri" w:hAnsi="Calibri" w:eastAsia="宋体" w:cs="Times New Roman"/>
                </w:rPr>
                <w:t>BIT23：20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6" w:author="王斌" w:date="2014-02-19T15:1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597" w:author="王斌" w:date="2014-02-19T15:10:00Z">
              <w:r>
                <w:rPr>
                  <w:rFonts w:hint="eastAsia" w:ascii="Calibri" w:hAnsi="Calibri" w:eastAsia="宋体" w:cs="Times New Roman"/>
                </w:rPr>
                <w:t>hannel 5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8" w:author="王斌" w:date="2014-02-19T15:10:00Z">
              <w:r>
                <w:rPr>
                  <w:rFonts w:hint="eastAsia" w:ascii="Calibri" w:hAnsi="Calibri" w:eastAsia="宋体" w:cs="Times New Roman"/>
                </w:rPr>
                <w:t xml:space="preserve">输入声道5映射设置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599" w:author="王斌" w:date="2014-02-19T15:1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0" w:author="王斌" w:date="2014-02-19T15:12:00Z">
              <w:r>
                <w:rPr>
                  <w:rFonts w:hint="eastAsia" w:ascii="Calibri" w:hAnsi="Calibri" w:eastAsia="宋体" w:cs="Times New Roman"/>
                </w:rPr>
                <w:t>5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1" w:author="王斌" w:date="2014-02-19T15:10:00Z">
              <w:r>
                <w:rPr>
                  <w:rFonts w:hint="eastAsia" w:ascii="Calibri" w:hAnsi="Calibri" w:eastAsia="宋体" w:cs="Times New Roman"/>
                </w:rPr>
                <w:t>BIT27：24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2" w:author="王斌" w:date="2014-02-19T15:1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03" w:author="王斌" w:date="2014-02-19T15:10:00Z">
              <w:r>
                <w:rPr>
                  <w:rFonts w:hint="eastAsia" w:ascii="Calibri" w:hAnsi="Calibri" w:eastAsia="宋体" w:cs="Times New Roman"/>
                </w:rPr>
                <w:t>hannel 6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4" w:author="王斌" w:date="2014-02-19T15:1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605" w:author="王斌" w:date="2014-02-19T15:11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  <w:ins w:id="1606" w:author="王斌" w:date="2014-02-19T15:10:00Z">
              <w:r>
                <w:rPr>
                  <w:rFonts w:hint="eastAsia" w:ascii="Calibri" w:hAnsi="Calibri" w:eastAsia="宋体" w:cs="Times New Roman"/>
                </w:rPr>
                <w:t xml:space="preserve">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7" w:author="王斌" w:date="2014-02-19T15:1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8" w:author="王斌" w:date="2014-02-19T15:12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09" w:author="王斌" w:date="2014-02-19T15:10:00Z">
              <w:r>
                <w:rPr>
                  <w:rFonts w:hint="eastAsia" w:ascii="Calibri" w:hAnsi="Calibri" w:eastAsia="宋体" w:cs="Times New Roman"/>
                </w:rPr>
                <w:t>BIT31：28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10" w:author="王斌" w:date="2014-02-19T15:1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11" w:author="王斌" w:date="2014-02-19T15:10:00Z">
              <w:r>
                <w:rPr>
                  <w:rFonts w:hint="eastAsia" w:ascii="Calibri" w:hAnsi="Calibri" w:eastAsia="宋体" w:cs="Times New Roman"/>
                </w:rPr>
                <w:t>hannel 7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12" w:author="王斌" w:date="2014-02-19T15:1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613" w:author="王斌" w:date="2014-02-19T15:11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  <w:ins w:id="1614" w:author="王斌" w:date="2014-02-19T15:10:00Z">
              <w:r>
                <w:rPr>
                  <w:rFonts w:hint="eastAsia" w:ascii="Calibri" w:hAnsi="Calibri" w:eastAsia="宋体" w:cs="Times New Roman"/>
                </w:rPr>
                <w:t xml:space="preserve">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15" w:author="王斌" w:date="2014-02-19T15:1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616" w:author="王斌" w:date="2014-02-19T15:12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</w:p>
        </w:tc>
      </w:tr>
    </w:tbl>
    <w:p>
      <w:pPr>
        <w:rPr>
          <w:ins w:id="1617" w:author="王斌" w:date="2014-02-19T15:11:00Z"/>
          <w:rFonts w:ascii="Calibri" w:hAnsi="Calibri" w:eastAsia="宋体" w:cs="Times New Roman"/>
        </w:rPr>
      </w:pPr>
    </w:p>
    <w:p>
      <w:pPr>
        <w:rPr>
          <w:ins w:id="1618" w:author="王斌" w:date="2014-02-19T15:11:00Z"/>
          <w:rFonts w:ascii="Calibri" w:hAnsi="Calibri" w:eastAsia="宋体" w:cs="Times New Roman"/>
        </w:rPr>
      </w:pPr>
      <w:ins w:id="1619" w:author="王斌" w:date="2014-02-19T15:11:00Z">
        <w:r>
          <w:rPr>
            <w:rFonts w:hint="eastAsia" w:ascii="Calibri" w:hAnsi="Calibri" w:eastAsia="宋体" w:cs="Times New Roman"/>
          </w:rPr>
          <w:t xml:space="preserve">   AudioChannelMap2  定义  </w:t>
        </w:r>
      </w:ins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ins w:id="1620" w:author="王斌" w:date="2014-02-19T15:11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621" w:author="王斌" w:date="2014-02-19T15:11:00Z"/>
                <w:rFonts w:ascii="Calibri" w:hAnsi="Calibri" w:eastAsia="宋体" w:cs="Times New Roman"/>
                <w:sz w:val="18"/>
                <w:szCs w:val="18"/>
              </w:rPr>
            </w:pPr>
            <w:ins w:id="1622" w:author="王斌" w:date="2014-02-19T15:1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623" w:author="王斌" w:date="2014-02-19T15:11:00Z"/>
                <w:rFonts w:ascii="Calibri" w:hAnsi="Calibri" w:eastAsia="宋体" w:cs="Times New Roman"/>
                <w:sz w:val="18"/>
                <w:szCs w:val="18"/>
              </w:rPr>
            </w:pPr>
            <w:ins w:id="1624" w:author="王斌" w:date="2014-02-19T15:1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625" w:author="王斌" w:date="2014-02-19T15:11:00Z"/>
                <w:rFonts w:ascii="Calibri" w:hAnsi="Calibri" w:eastAsia="宋体" w:cs="Times New Roman"/>
                <w:sz w:val="18"/>
                <w:szCs w:val="18"/>
              </w:rPr>
            </w:pPr>
            <w:ins w:id="1626" w:author="王斌" w:date="2014-02-19T15:1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627" w:author="王斌" w:date="2014-02-19T15:11:00Z"/>
                <w:rFonts w:ascii="Calibri" w:hAnsi="Calibri" w:eastAsia="宋体" w:cs="Times New Roman"/>
                <w:sz w:val="18"/>
                <w:szCs w:val="18"/>
              </w:rPr>
            </w:pPr>
            <w:ins w:id="1628" w:author="王斌" w:date="2014-02-19T15:1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629" w:author="王斌" w:date="2014-02-19T15:11:00Z"/>
                <w:rFonts w:ascii="Calibri" w:hAnsi="Calibri" w:eastAsia="宋体" w:cs="Times New Roman"/>
                <w:sz w:val="18"/>
                <w:szCs w:val="18"/>
              </w:rPr>
            </w:pPr>
            <w:ins w:id="1630" w:author="王斌" w:date="2014-02-19T15:11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4" w:hRule="atLeast"/>
          <w:ins w:id="1631" w:author="王斌" w:date="2014-02-19T15:11:00Z"/>
        </w:trPr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632" w:author="王斌" w:date="2014-02-19T15:11:00Z"/>
                <w:rFonts w:ascii="Calibri" w:hAnsi="Calibri" w:eastAsia="宋体" w:cs="Times New Roman"/>
              </w:rPr>
            </w:pPr>
            <w:ins w:id="1633" w:author="王斌" w:date="2014-02-19T15:11:00Z">
              <w:r>
                <w:rPr>
                  <w:rFonts w:hint="eastAsia" w:ascii="Calibri" w:hAnsi="Calibri" w:eastAsia="宋体" w:cs="Times New Roman"/>
                </w:rPr>
                <w:t>BIT3：0</w:t>
              </w:r>
            </w:ins>
          </w:p>
        </w:tc>
        <w:tc>
          <w:tcPr>
            <w:tcW w:w="18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634" w:author="王斌" w:date="2014-02-19T15:11:00Z"/>
                <w:rFonts w:ascii="Calibri" w:hAnsi="Calibri" w:eastAsia="宋体" w:cs="Times New Roman"/>
              </w:rPr>
            </w:pPr>
            <w:ins w:id="1635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36" w:author="王斌" w:date="2014-02-19T15:11:00Z">
              <w:r>
                <w:rPr>
                  <w:rFonts w:hint="eastAsia" w:ascii="Calibri" w:hAnsi="Calibri" w:eastAsia="宋体" w:cs="Times New Roman"/>
                </w:rPr>
                <w:t>hannel 8 map</w:t>
              </w:r>
            </w:ins>
          </w:p>
        </w:tc>
        <w:tc>
          <w:tcPr>
            <w:tcW w:w="36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637" w:author="王斌" w:date="2014-02-19T15:11:00Z"/>
                <w:rFonts w:ascii="Calibri" w:hAnsi="Calibri" w:eastAsia="宋体" w:cs="Times New Roman"/>
              </w:rPr>
            </w:pPr>
            <w:ins w:id="1638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输入声道8映射设置 </w:t>
              </w:r>
            </w:ins>
          </w:p>
        </w:tc>
        <w:tc>
          <w:tcPr>
            <w:tcW w:w="93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639" w:author="王斌" w:date="2014-02-19T15:11:00Z"/>
                <w:rFonts w:ascii="Calibri" w:hAnsi="Calibri" w:eastAsia="宋体" w:cs="Times New Roman"/>
              </w:rPr>
            </w:pPr>
            <w:ins w:id="1640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641" w:author="王斌" w:date="2014-02-19T15:11:00Z"/>
                <w:rFonts w:ascii="Calibri" w:hAnsi="Calibri" w:eastAsia="宋体" w:cs="Times New Roman"/>
              </w:rPr>
            </w:pPr>
            <w:ins w:id="1642" w:author="王斌" w:date="2014-02-19T15:12:00Z">
              <w:r>
                <w:rPr>
                  <w:rFonts w:hint="eastAsia" w:ascii="Calibri" w:hAnsi="Calibri" w:eastAsia="宋体" w:cs="Times New Roman"/>
                </w:rPr>
                <w:t>8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  <w:ins w:id="1643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644" w:author="王斌" w:date="2014-02-19T15:11:00Z"/>
                <w:rFonts w:ascii="Calibri" w:hAnsi="Calibri" w:eastAsia="宋体" w:cs="Times New Roman"/>
              </w:rPr>
            </w:pPr>
            <w:ins w:id="1645" w:author="王斌" w:date="2014-02-19T15:11:00Z">
              <w:r>
                <w:rPr>
                  <w:rFonts w:hint="eastAsia" w:ascii="Calibri" w:hAnsi="Calibri" w:eastAsia="宋体" w:cs="Times New Roman"/>
                </w:rPr>
                <w:t>BIT7：4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646" w:author="王斌" w:date="2014-02-19T15:11:00Z"/>
                <w:rFonts w:ascii="Calibri" w:hAnsi="Calibri" w:eastAsia="宋体" w:cs="Times New Roman"/>
              </w:rPr>
            </w:pPr>
            <w:ins w:id="1647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48" w:author="王斌" w:date="2014-02-19T15:11:00Z">
              <w:r>
                <w:rPr>
                  <w:rFonts w:hint="eastAsia" w:ascii="Calibri" w:hAnsi="Calibri" w:eastAsia="宋体" w:cs="Times New Roman"/>
                </w:rPr>
                <w:t>hannel 9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649" w:author="王斌" w:date="2014-02-19T15:11:00Z"/>
                <w:rFonts w:ascii="Calibri" w:hAnsi="Calibri" w:eastAsia="宋体" w:cs="Times New Roman"/>
              </w:rPr>
            </w:pPr>
            <w:ins w:id="1650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输入声道9映射设置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651" w:author="王斌" w:date="2014-02-19T15:11:00Z"/>
                <w:rFonts w:ascii="Calibri" w:hAnsi="Calibri" w:eastAsia="宋体" w:cs="Times New Roman"/>
              </w:rPr>
            </w:pPr>
            <w:ins w:id="1652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653" w:author="王斌" w:date="2014-02-19T15:11:00Z"/>
                <w:rFonts w:ascii="Calibri" w:hAnsi="Calibri" w:eastAsia="宋体" w:cs="Times New Roman"/>
              </w:rPr>
            </w:pPr>
            <w:ins w:id="1654" w:author="王斌" w:date="2014-02-19T15:12:00Z">
              <w:r>
                <w:rPr>
                  <w:rFonts w:hint="eastAsia" w:ascii="Calibri" w:hAnsi="Calibri" w:eastAsia="宋体" w:cs="Times New Roman"/>
                </w:rPr>
                <w:t>9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7" w:hRule="atLeast"/>
          <w:ins w:id="1655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656" w:author="王斌" w:date="2014-02-19T15:11:00Z"/>
                <w:rFonts w:ascii="Calibri" w:hAnsi="Calibri" w:eastAsia="宋体" w:cs="Times New Roman"/>
              </w:rPr>
            </w:pPr>
            <w:ins w:id="1657" w:author="王斌" w:date="2014-02-19T15:11:00Z">
              <w:r>
                <w:rPr>
                  <w:rFonts w:hint="eastAsia" w:ascii="Calibri" w:hAnsi="Calibri" w:eastAsia="宋体" w:cs="Times New Roman"/>
                </w:rPr>
                <w:t>BIT11：8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658" w:author="王斌" w:date="2014-02-19T15:11:00Z"/>
                <w:rFonts w:ascii="Calibri" w:hAnsi="Calibri" w:eastAsia="宋体" w:cs="Times New Roman"/>
              </w:rPr>
            </w:pPr>
            <w:ins w:id="1659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60" w:author="王斌" w:date="2014-02-19T15:11:00Z">
              <w:r>
                <w:rPr>
                  <w:rFonts w:hint="eastAsia" w:ascii="Calibri" w:hAnsi="Calibri" w:eastAsia="宋体" w:cs="Times New Roman"/>
                </w:rPr>
                <w:t>hannel 10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661" w:author="王斌" w:date="2014-02-19T15:11:00Z"/>
                <w:rFonts w:ascii="Calibri" w:hAnsi="Calibri" w:eastAsia="宋体" w:cs="Times New Roman"/>
              </w:rPr>
            </w:pPr>
            <w:ins w:id="1662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输入声道10映射设置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663" w:author="王斌" w:date="2014-02-19T15:11:00Z"/>
                <w:rFonts w:ascii="Calibri" w:hAnsi="Calibri" w:eastAsia="宋体" w:cs="Times New Roman"/>
              </w:rPr>
            </w:pPr>
            <w:ins w:id="1664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665" w:author="王斌" w:date="2014-02-19T15:11:00Z"/>
                <w:rFonts w:ascii="Calibri" w:hAnsi="Calibri" w:eastAsia="宋体" w:cs="Times New Roman"/>
              </w:rPr>
            </w:pPr>
            <w:ins w:id="1666" w:author="王斌" w:date="2014-02-19T15:12:00Z">
              <w:r>
                <w:rPr>
                  <w:rFonts w:hint="eastAsia" w:ascii="Calibri" w:hAnsi="Calibri" w:eastAsia="宋体" w:cs="Times New Roman"/>
                </w:rPr>
                <w:t>10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ins w:id="1667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668" w:author="王斌" w:date="2014-02-19T15:11:00Z"/>
                <w:rFonts w:ascii="Calibri" w:hAnsi="Calibri" w:eastAsia="宋体" w:cs="Times New Roman"/>
              </w:rPr>
            </w:pPr>
            <w:ins w:id="1669" w:author="王斌" w:date="2014-02-19T15:11:00Z">
              <w:r>
                <w:rPr>
                  <w:rFonts w:hint="eastAsia" w:ascii="Calibri" w:hAnsi="Calibri" w:eastAsia="宋体" w:cs="Times New Roman"/>
                </w:rPr>
                <w:t>BIT15：12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670" w:author="王斌" w:date="2014-02-19T15:11:00Z"/>
                <w:rFonts w:ascii="Calibri" w:hAnsi="Calibri" w:eastAsia="宋体" w:cs="Times New Roman"/>
              </w:rPr>
            </w:pPr>
            <w:ins w:id="1671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72" w:author="王斌" w:date="2014-02-19T15:11:00Z">
              <w:r>
                <w:rPr>
                  <w:rFonts w:hint="eastAsia" w:ascii="Calibri" w:hAnsi="Calibri" w:eastAsia="宋体" w:cs="Times New Roman"/>
                </w:rPr>
                <w:t>hannel 11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673" w:author="王斌" w:date="2014-02-19T15:11:00Z"/>
                <w:rFonts w:ascii="Calibri" w:hAnsi="Calibri" w:eastAsia="宋体" w:cs="Times New Roman"/>
              </w:rPr>
            </w:pPr>
            <w:ins w:id="1674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输入声道11映射设置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675" w:author="王斌" w:date="2014-02-19T15:11:00Z"/>
                <w:rFonts w:ascii="Calibri" w:hAnsi="Calibri" w:eastAsia="宋体" w:cs="Times New Roman"/>
              </w:rPr>
            </w:pPr>
            <w:ins w:id="1676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677" w:author="王斌" w:date="2014-02-19T15:11:00Z"/>
                <w:rFonts w:ascii="Calibri" w:hAnsi="Calibri" w:eastAsia="宋体" w:cs="Times New Roman"/>
              </w:rPr>
            </w:pPr>
            <w:ins w:id="1678" w:author="王斌" w:date="2014-02-19T15:12:00Z">
              <w:r>
                <w:rPr>
                  <w:rFonts w:hint="eastAsia" w:ascii="Calibri" w:hAnsi="Calibri" w:eastAsia="宋体" w:cs="Times New Roman"/>
                </w:rPr>
                <w:t>11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  <w:ins w:id="1679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680" w:author="王斌" w:date="2014-02-19T15:11:00Z"/>
                <w:rFonts w:ascii="Calibri" w:hAnsi="Calibri" w:eastAsia="宋体" w:cs="Times New Roman"/>
              </w:rPr>
            </w:pPr>
            <w:ins w:id="1681" w:author="王斌" w:date="2014-02-19T15:11:00Z">
              <w:r>
                <w:rPr>
                  <w:rFonts w:hint="eastAsia" w:ascii="Calibri" w:hAnsi="Calibri" w:eastAsia="宋体" w:cs="Times New Roman"/>
                </w:rPr>
                <w:t>BIT19：16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682" w:author="王斌" w:date="2014-02-19T15:11:00Z"/>
                <w:rFonts w:ascii="Calibri" w:hAnsi="Calibri" w:eastAsia="宋体" w:cs="Times New Roman"/>
              </w:rPr>
            </w:pPr>
            <w:ins w:id="1683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84" w:author="王斌" w:date="2014-02-19T15:11:00Z">
              <w:r>
                <w:rPr>
                  <w:rFonts w:hint="eastAsia" w:ascii="Calibri" w:hAnsi="Calibri" w:eastAsia="宋体" w:cs="Times New Roman"/>
                </w:rPr>
                <w:t>hannel 12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685" w:author="王斌" w:date="2014-02-19T15:11:00Z"/>
                <w:rFonts w:ascii="Calibri" w:hAnsi="Calibri" w:eastAsia="宋体" w:cs="Times New Roman"/>
              </w:rPr>
            </w:pPr>
            <w:ins w:id="1686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输入声道12映射设置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687" w:author="王斌" w:date="2014-02-19T15:11:00Z"/>
                <w:rFonts w:ascii="Calibri" w:hAnsi="Calibri" w:eastAsia="宋体" w:cs="Times New Roman"/>
              </w:rPr>
            </w:pPr>
            <w:ins w:id="1688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689" w:author="王斌" w:date="2014-02-19T15:11:00Z"/>
                <w:rFonts w:ascii="Calibri" w:hAnsi="Calibri" w:eastAsia="宋体" w:cs="Times New Roman"/>
              </w:rPr>
            </w:pPr>
            <w:ins w:id="1690" w:author="王斌" w:date="2014-02-19T15:12:00Z">
              <w:r>
                <w:rPr>
                  <w:rFonts w:hint="eastAsia" w:ascii="Calibri" w:hAnsi="Calibri" w:eastAsia="宋体" w:cs="Times New Roman"/>
                </w:rPr>
                <w:t>12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  <w:ins w:id="1691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692" w:author="王斌" w:date="2014-02-19T15:11:00Z"/>
                <w:rFonts w:ascii="Calibri" w:hAnsi="Calibri" w:eastAsia="宋体" w:cs="Times New Roman"/>
              </w:rPr>
            </w:pPr>
            <w:ins w:id="1693" w:author="王斌" w:date="2014-02-19T15:11:00Z">
              <w:r>
                <w:rPr>
                  <w:rFonts w:hint="eastAsia" w:ascii="Calibri" w:hAnsi="Calibri" w:eastAsia="宋体" w:cs="Times New Roman"/>
                </w:rPr>
                <w:t>BIT23：20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694" w:author="王斌" w:date="2014-02-19T15:11:00Z"/>
                <w:rFonts w:ascii="Calibri" w:hAnsi="Calibri" w:eastAsia="宋体" w:cs="Times New Roman"/>
              </w:rPr>
            </w:pPr>
            <w:ins w:id="1695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696" w:author="王斌" w:date="2014-02-19T15:11:00Z">
              <w:r>
                <w:rPr>
                  <w:rFonts w:hint="eastAsia" w:ascii="Calibri" w:hAnsi="Calibri" w:eastAsia="宋体" w:cs="Times New Roman"/>
                </w:rPr>
                <w:t>hannel 13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697" w:author="王斌" w:date="2014-02-19T15:11:00Z"/>
                <w:rFonts w:ascii="Calibri" w:hAnsi="Calibri" w:eastAsia="宋体" w:cs="Times New Roman"/>
              </w:rPr>
            </w:pPr>
            <w:ins w:id="1698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输入声道13映射设置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699" w:author="王斌" w:date="2014-02-19T15:11:00Z"/>
                <w:rFonts w:ascii="Calibri" w:hAnsi="Calibri" w:eastAsia="宋体" w:cs="Times New Roman"/>
              </w:rPr>
            </w:pPr>
            <w:ins w:id="1700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701" w:author="王斌" w:date="2014-02-19T15:11:00Z"/>
                <w:rFonts w:ascii="Calibri" w:hAnsi="Calibri" w:eastAsia="宋体" w:cs="Times New Roman"/>
              </w:rPr>
            </w:pPr>
            <w:ins w:id="1702" w:author="王斌" w:date="2014-02-19T15:12:00Z">
              <w:r>
                <w:rPr>
                  <w:rFonts w:hint="eastAsia" w:ascii="Calibri" w:hAnsi="Calibri" w:eastAsia="宋体" w:cs="Times New Roman"/>
                </w:rPr>
                <w:t>13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6" w:hRule="atLeast"/>
          <w:ins w:id="1703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704" w:author="王斌" w:date="2014-02-19T15:11:00Z"/>
                <w:rFonts w:ascii="Calibri" w:hAnsi="Calibri" w:eastAsia="宋体" w:cs="Times New Roman"/>
              </w:rPr>
            </w:pPr>
            <w:ins w:id="1705" w:author="王斌" w:date="2014-02-19T15:11:00Z">
              <w:r>
                <w:rPr>
                  <w:rFonts w:hint="eastAsia" w:ascii="Calibri" w:hAnsi="Calibri" w:eastAsia="宋体" w:cs="Times New Roman"/>
                </w:rPr>
                <w:t>BIT27：24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706" w:author="王斌" w:date="2014-02-19T15:11:00Z"/>
                <w:rFonts w:ascii="Calibri" w:hAnsi="Calibri" w:eastAsia="宋体" w:cs="Times New Roman"/>
              </w:rPr>
            </w:pPr>
            <w:ins w:id="1707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708" w:author="王斌" w:date="2014-02-19T15:11:00Z">
              <w:r>
                <w:rPr>
                  <w:rFonts w:hint="eastAsia" w:ascii="Calibri" w:hAnsi="Calibri" w:eastAsia="宋体" w:cs="Times New Roman"/>
                </w:rPr>
                <w:t>hannel 14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709" w:author="王斌" w:date="2014-02-19T15:11:00Z"/>
                <w:rFonts w:ascii="Calibri" w:hAnsi="Calibri" w:eastAsia="宋体" w:cs="Times New Roman"/>
              </w:rPr>
            </w:pPr>
            <w:ins w:id="1710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输入声道14映射设置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711" w:author="王斌" w:date="2014-02-19T15:11:00Z"/>
                <w:rFonts w:ascii="Calibri" w:hAnsi="Calibri" w:eastAsia="宋体" w:cs="Times New Roman"/>
              </w:rPr>
            </w:pPr>
            <w:ins w:id="1712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713" w:author="王斌" w:date="2014-02-19T15:11:00Z"/>
                <w:rFonts w:ascii="Calibri" w:hAnsi="Calibri" w:eastAsia="宋体" w:cs="Times New Roman"/>
              </w:rPr>
            </w:pPr>
            <w:ins w:id="1714" w:author="王斌" w:date="2014-02-19T15:12:00Z">
              <w:r>
                <w:rPr>
                  <w:rFonts w:hint="eastAsia" w:ascii="Calibri" w:hAnsi="Calibri" w:eastAsia="宋体" w:cs="Times New Roman"/>
                </w:rPr>
                <w:t>14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7" w:hRule="atLeast"/>
          <w:ins w:id="1715" w:author="王斌" w:date="2014-02-19T15:11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716" w:author="王斌" w:date="2014-02-19T15:11:00Z"/>
                <w:rFonts w:ascii="Calibri" w:hAnsi="Calibri" w:eastAsia="宋体" w:cs="Times New Roman"/>
              </w:rPr>
            </w:pPr>
            <w:ins w:id="1717" w:author="王斌" w:date="2014-02-19T15:11:00Z">
              <w:r>
                <w:rPr>
                  <w:rFonts w:hint="eastAsia" w:ascii="Calibri" w:hAnsi="Calibri" w:eastAsia="宋体" w:cs="Times New Roman"/>
                </w:rPr>
                <w:t>BIT31：28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718" w:author="王斌" w:date="2014-02-19T15:11:00Z"/>
                <w:rFonts w:ascii="Calibri" w:hAnsi="Calibri" w:eastAsia="宋体" w:cs="Times New Roman"/>
              </w:rPr>
            </w:pPr>
            <w:ins w:id="1719" w:author="王斌" w:date="2014-02-19T15:11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720" w:author="王斌" w:date="2014-02-19T15:11:00Z">
              <w:r>
                <w:rPr>
                  <w:rFonts w:hint="eastAsia" w:ascii="Calibri" w:hAnsi="Calibri" w:eastAsia="宋体" w:cs="Times New Roman"/>
                </w:rPr>
                <w:t>hannel 15 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721" w:author="王斌" w:date="2014-02-19T15:11:00Z"/>
                <w:rFonts w:ascii="Calibri" w:hAnsi="Calibri" w:eastAsia="宋体" w:cs="Times New Roman"/>
              </w:rPr>
            </w:pPr>
            <w:ins w:id="1722" w:author="王斌" w:date="2014-02-19T15:11:00Z">
              <w:r>
                <w:rPr>
                  <w:rFonts w:hint="eastAsia" w:ascii="Calibri" w:hAnsi="Calibri" w:eastAsia="宋体" w:cs="Times New Roman"/>
                </w:rPr>
                <w:t xml:space="preserve">输入声道15映射设置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723" w:author="王斌" w:date="2014-02-19T15:11:00Z"/>
                <w:rFonts w:ascii="Calibri" w:hAnsi="Calibri" w:eastAsia="宋体" w:cs="Times New Roman"/>
              </w:rPr>
            </w:pPr>
            <w:ins w:id="1724" w:author="王斌" w:date="2014-02-19T15:11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725" w:author="王斌" w:date="2014-02-19T15:11:00Z"/>
                <w:rFonts w:ascii="Calibri" w:hAnsi="Calibri" w:eastAsia="宋体" w:cs="Times New Roman"/>
              </w:rPr>
            </w:pPr>
            <w:ins w:id="1726" w:author="王斌" w:date="2014-02-19T15:12:00Z">
              <w:r>
                <w:rPr>
                  <w:rFonts w:hint="eastAsia" w:ascii="Calibri" w:hAnsi="Calibri" w:eastAsia="宋体" w:cs="Times New Roman"/>
                </w:rPr>
                <w:t>15</w:t>
              </w:r>
            </w:ins>
          </w:p>
        </w:tc>
      </w:tr>
    </w:tbl>
    <w:p>
      <w:pPr>
        <w:rPr>
          <w:ins w:id="1727" w:author="王斌" w:date="2014-02-19T15:11:00Z"/>
          <w:rFonts w:ascii="Calibri" w:hAnsi="Calibri" w:eastAsia="宋体" w:cs="Times New Roman"/>
        </w:rPr>
      </w:pPr>
    </w:p>
    <w:p>
      <w:pPr>
        <w:rPr>
          <w:ins w:id="1728" w:author="王斌" w:date="2014-02-19T15:04:00Z"/>
          <w:rFonts w:ascii="Calibri" w:hAnsi="Calibri" w:eastAsia="宋体" w:cs="Times New Roman"/>
        </w:rPr>
      </w:pPr>
      <w:ins w:id="1729" w:author="王斌" w:date="2014-02-19T15:13:00Z">
        <w:r>
          <w:rPr>
            <w:rFonts w:hint="eastAsia" w:ascii="Calibri" w:hAnsi="Calibri" w:eastAsia="宋体" w:cs="Times New Roman"/>
          </w:rPr>
          <w:t xml:space="preserve">该功能限于JPEG2000/MPEG </w:t>
        </w:r>
      </w:ins>
      <w:ins w:id="1730" w:author="王斌" w:date="2014-02-19T15:14:00Z">
        <w:r>
          <w:rPr>
            <w:rFonts w:hint="eastAsia" w:ascii="Calibri" w:hAnsi="Calibri" w:eastAsia="宋体" w:cs="Times New Roman"/>
          </w:rPr>
          <w:t>影片播放</w:t>
        </w:r>
      </w:ins>
    </w:p>
    <w:p>
      <w:pPr>
        <w:rPr>
          <w:ins w:id="1731" w:author="王斌" w:date="2014-02-19T15:06:00Z"/>
        </w:rPr>
      </w:pPr>
      <w:ins w:id="1732" w:author="王斌" w:date="2014-02-19T15:04:00Z">
        <w:r>
          <w:rPr>
            <w:rFonts w:hint="eastAsia"/>
          </w:rPr>
          <w:t>板卡具有将</w:t>
        </w:r>
      </w:ins>
      <w:ins w:id="1733" w:author="王斌" w:date="2014-02-19T15:05:00Z">
        <w:r>
          <w:rPr>
            <w:rFonts w:hint="eastAsia"/>
          </w:rPr>
          <w:t>输入源的任意声道映射到输出任意声道的功能</w:t>
        </w:r>
      </w:ins>
      <w:ins w:id="1734" w:author="王斌" w:date="2014-02-19T15:06:00Z">
        <w:r>
          <w:rPr>
            <w:rFonts w:hint="eastAsia"/>
          </w:rPr>
          <w:t>，</w:t>
        </w:r>
      </w:ins>
    </w:p>
    <w:p>
      <w:pPr>
        <w:rPr>
          <w:ins w:id="1735" w:author="王斌" w:date="2014-02-19T15:04:00Z"/>
        </w:rPr>
      </w:pPr>
      <w:ins w:id="1736" w:author="王斌" w:date="2014-02-19T15:06:00Z">
        <w:r>
          <w:rPr>
            <w:rFonts w:hint="eastAsia"/>
          </w:rPr>
          <w:t xml:space="preserve">可以通过这两个寄存器的设置进行声道映射调整 </w:t>
        </w:r>
      </w:ins>
    </w:p>
    <w:p>
      <w:pPr>
        <w:rPr>
          <w:del w:id="1737" w:author="王斌" w:date="2014-02-19T15:05:00Z"/>
        </w:rPr>
      </w:pPr>
    </w:p>
    <w:p>
      <w:pPr>
        <w:jc w:val="center"/>
        <w:rPr>
          <w:ins w:id="1738" w:author="王斌" w:date="2014-02-19T15:12:00Z"/>
          <w:sz w:val="44"/>
          <w:szCs w:val="44"/>
        </w:rPr>
      </w:pPr>
      <w:ins w:id="1739" w:author="王斌" w:date="2014-02-19T15:12:00Z">
        <w:r>
          <w:rPr>
            <w:rFonts w:hint="eastAsia"/>
            <w:sz w:val="44"/>
            <w:szCs w:val="44"/>
          </w:rPr>
          <w:t>默认音频输入与网口物理输出对应关系</w:t>
        </w:r>
      </w:ins>
    </w:p>
    <w:p>
      <w:pPr>
        <w:rPr>
          <w:ins w:id="1740" w:author="王斌" w:date="2014-02-19T15:12:00Z"/>
        </w:rPr>
      </w:pPr>
    </w:p>
    <w:p>
      <w:pPr>
        <w:rPr>
          <w:ins w:id="1741" w:author="王斌" w:date="2014-02-19T15:12:00Z"/>
        </w:rPr>
      </w:pPr>
    </w:p>
    <w:tbl>
      <w:tblPr>
        <w:tblStyle w:val="17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42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43" w:author="王斌" w:date="2014-02-19T15:12:00Z"/>
              </w:rPr>
            </w:pPr>
            <w:ins w:id="1744" w:author="王斌" w:date="2014-02-19T15:12:00Z">
              <w:r>
                <w:rPr>
                  <w:rFonts w:hint="eastAsia"/>
                </w:rPr>
                <w:t>默认音频输入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45" w:author="王斌" w:date="2014-02-19T15:12:00Z"/>
              </w:rPr>
            </w:pPr>
            <w:ins w:id="1746" w:author="王斌" w:date="2014-02-19T15:12:00Z">
              <w:r>
                <w:rPr>
                  <w:rFonts w:hint="eastAsia"/>
                </w:rPr>
                <w:t>网口物理输出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47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48" w:author="王斌" w:date="2014-02-19T15:12:00Z"/>
              </w:rPr>
            </w:pPr>
            <w:ins w:id="1749" w:author="王斌" w:date="2014-02-19T15:12:00Z">
              <w:r>
                <w:rPr>
                  <w:rFonts w:hint="eastAsia"/>
                </w:rPr>
                <w:t>0 channel &amp;1channel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50" w:author="王斌" w:date="2014-02-19T15:12:00Z"/>
              </w:rPr>
            </w:pPr>
            <w:ins w:id="1751" w:author="王斌" w:date="2014-02-19T15:12:00Z">
              <w:r>
                <w:rPr>
                  <w:rFonts w:hint="eastAsia"/>
                </w:rPr>
                <w:t xml:space="preserve">对应下网口 pair1； </w:t>
              </w:r>
            </w:ins>
          </w:p>
          <w:p>
            <w:pPr>
              <w:rPr>
                <w:ins w:id="1752" w:author="王斌" w:date="2014-02-19T15:12:00Z"/>
              </w:rPr>
            </w:pPr>
            <w:ins w:id="1753" w:author="王斌" w:date="2014-02-19T15:12:00Z">
              <w:r>
                <w:rPr>
                  <w:rFonts w:hint="eastAsia"/>
                </w:rPr>
                <w:t>左声道0channel；右声道1channel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54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55" w:author="王斌" w:date="2014-02-19T15:12:00Z"/>
              </w:rPr>
            </w:pPr>
            <w:ins w:id="1756" w:author="王斌" w:date="2014-02-19T15:12:00Z">
              <w:r>
                <w:rPr>
                  <w:rFonts w:hint="eastAsia"/>
                </w:rPr>
                <w:t>2 channel &amp;3channel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57" w:author="王斌" w:date="2014-02-19T15:12:00Z"/>
              </w:rPr>
            </w:pPr>
            <w:ins w:id="1758" w:author="王斌" w:date="2014-02-19T15:12:00Z">
              <w:r>
                <w:rPr>
                  <w:rFonts w:hint="eastAsia"/>
                </w:rPr>
                <w:t>对应下网口pair2；</w:t>
              </w:r>
            </w:ins>
          </w:p>
          <w:p>
            <w:pPr>
              <w:rPr>
                <w:ins w:id="1759" w:author="王斌" w:date="2014-02-19T15:12:00Z"/>
              </w:rPr>
            </w:pPr>
            <w:ins w:id="1760" w:author="王斌" w:date="2014-02-19T15:12:00Z">
              <w:r>
                <w:rPr>
                  <w:rFonts w:hint="eastAsia"/>
                </w:rPr>
                <w:t>左声道2channel；右声道3channel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61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62" w:author="王斌" w:date="2014-02-19T15:12:00Z"/>
              </w:rPr>
            </w:pPr>
            <w:ins w:id="1763" w:author="王斌" w:date="2014-02-19T15:12:00Z">
              <w:r>
                <w:rPr>
                  <w:rFonts w:hint="eastAsia"/>
                </w:rPr>
                <w:t>4 channel &amp;5channel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64" w:author="王斌" w:date="2014-02-19T15:12:00Z"/>
              </w:rPr>
            </w:pPr>
            <w:ins w:id="1765" w:author="王斌" w:date="2014-02-19T15:12:00Z">
              <w:r>
                <w:rPr>
                  <w:rFonts w:hint="eastAsia"/>
                </w:rPr>
                <w:t>对应下网口pair3；</w:t>
              </w:r>
            </w:ins>
          </w:p>
          <w:p>
            <w:pPr>
              <w:rPr>
                <w:ins w:id="1766" w:author="王斌" w:date="2014-02-19T15:12:00Z"/>
              </w:rPr>
            </w:pPr>
            <w:ins w:id="1767" w:author="王斌" w:date="2014-02-19T15:12:00Z">
              <w:r>
                <w:rPr>
                  <w:rFonts w:hint="eastAsia"/>
                </w:rPr>
                <w:t>左声道4channel；右声道5channel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68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69" w:author="王斌" w:date="2014-02-19T15:12:00Z"/>
              </w:rPr>
            </w:pPr>
            <w:ins w:id="1770" w:author="王斌" w:date="2014-02-19T15:12:00Z">
              <w:r>
                <w:rPr>
                  <w:rFonts w:hint="eastAsia"/>
                </w:rPr>
                <w:t>6 channel &amp;7channel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71" w:author="王斌" w:date="2014-02-19T15:12:00Z"/>
              </w:rPr>
            </w:pPr>
            <w:ins w:id="1772" w:author="王斌" w:date="2014-02-19T15:12:00Z">
              <w:r>
                <w:rPr>
                  <w:rFonts w:hint="eastAsia"/>
                </w:rPr>
                <w:t>对应下网口 pair4；</w:t>
              </w:r>
            </w:ins>
          </w:p>
          <w:p>
            <w:pPr>
              <w:rPr>
                <w:ins w:id="1773" w:author="王斌" w:date="2014-02-19T15:12:00Z"/>
              </w:rPr>
            </w:pPr>
            <w:ins w:id="1774" w:author="王斌" w:date="2014-02-19T15:12:00Z">
              <w:r>
                <w:rPr>
                  <w:rFonts w:hint="eastAsia"/>
                </w:rPr>
                <w:t>左声道6channel；右声道7channel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75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76" w:author="王斌" w:date="2014-02-19T15:12:00Z"/>
              </w:rPr>
            </w:pPr>
            <w:ins w:id="1777" w:author="王斌" w:date="2014-02-19T15:12:00Z">
              <w:r>
                <w:rPr>
                  <w:rFonts w:hint="eastAsia"/>
                </w:rPr>
                <w:t>8 channel &amp;9channel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78" w:author="王斌" w:date="2014-02-19T15:12:00Z"/>
              </w:rPr>
            </w:pPr>
            <w:ins w:id="1779" w:author="王斌" w:date="2014-02-19T15:12:00Z">
              <w:r>
                <w:rPr>
                  <w:rFonts w:hint="eastAsia"/>
                </w:rPr>
                <w:t>对应上网口pair5；</w:t>
              </w:r>
            </w:ins>
          </w:p>
          <w:p>
            <w:pPr>
              <w:rPr>
                <w:ins w:id="1780" w:author="王斌" w:date="2014-02-19T15:12:00Z"/>
              </w:rPr>
            </w:pPr>
            <w:ins w:id="1781" w:author="王斌" w:date="2014-02-19T15:12:00Z">
              <w:r>
                <w:rPr>
                  <w:rFonts w:hint="eastAsia"/>
                </w:rPr>
                <w:t>左声道8channel；右声道9channel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82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83" w:author="王斌" w:date="2014-02-19T15:12:00Z"/>
              </w:rPr>
            </w:pPr>
            <w:ins w:id="1784" w:author="王斌" w:date="2014-02-19T15:12:00Z">
              <w:r>
                <w:rPr>
                  <w:rFonts w:hint="eastAsia"/>
                </w:rPr>
                <w:t>10 channel &amp;11channel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85" w:author="王斌" w:date="2014-02-19T15:12:00Z"/>
              </w:rPr>
            </w:pPr>
            <w:ins w:id="1786" w:author="王斌" w:date="2014-02-19T15:12:00Z">
              <w:r>
                <w:rPr>
                  <w:rFonts w:hint="eastAsia"/>
                </w:rPr>
                <w:t>对应上网口 pair6；</w:t>
              </w:r>
            </w:ins>
          </w:p>
          <w:p>
            <w:pPr>
              <w:rPr>
                <w:ins w:id="1787" w:author="王斌" w:date="2014-02-19T15:12:00Z"/>
              </w:rPr>
            </w:pPr>
            <w:ins w:id="1788" w:author="王斌" w:date="2014-02-19T15:12:00Z">
              <w:r>
                <w:rPr>
                  <w:rFonts w:hint="eastAsia"/>
                </w:rPr>
                <w:t>左声道10channel；右声道12channel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89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90" w:author="王斌" w:date="2014-02-19T15:12:00Z"/>
              </w:rPr>
            </w:pPr>
            <w:ins w:id="1791" w:author="王斌" w:date="2014-02-19T15:12:00Z">
              <w:r>
                <w:rPr>
                  <w:rFonts w:hint="eastAsia"/>
                </w:rPr>
                <w:t>12 channel &amp;13channel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92" w:author="王斌" w:date="2014-02-19T15:12:00Z"/>
              </w:rPr>
            </w:pPr>
            <w:ins w:id="1793" w:author="王斌" w:date="2014-02-19T15:12:00Z">
              <w:r>
                <w:rPr>
                  <w:rFonts w:hint="eastAsia"/>
                </w:rPr>
                <w:t>对应上网口 pair7；</w:t>
              </w:r>
            </w:ins>
          </w:p>
          <w:p>
            <w:pPr>
              <w:rPr>
                <w:ins w:id="1794" w:author="王斌" w:date="2014-02-19T15:12:00Z"/>
              </w:rPr>
            </w:pPr>
            <w:ins w:id="1795" w:author="王斌" w:date="2014-02-19T15:12:00Z">
              <w:r>
                <w:rPr>
                  <w:rFonts w:hint="eastAsia"/>
                </w:rPr>
                <w:t>左声道12channel；右声道13channel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96" w:author="王斌" w:date="2014-02-19T15:12:00Z"/>
        </w:trPr>
        <w:tc>
          <w:tcPr>
            <w:tcW w:w="2410" w:type="dxa"/>
            <w:vAlign w:val="top"/>
          </w:tcPr>
          <w:p>
            <w:pPr>
              <w:rPr>
                <w:ins w:id="1797" w:author="王斌" w:date="2014-02-19T15:12:00Z"/>
              </w:rPr>
            </w:pPr>
            <w:ins w:id="1798" w:author="王斌" w:date="2014-02-19T15:12:00Z">
              <w:r>
                <w:rPr>
                  <w:rFonts w:hint="eastAsia"/>
                </w:rPr>
                <w:t>14 channel &amp;15channel</w:t>
              </w:r>
            </w:ins>
          </w:p>
        </w:tc>
        <w:tc>
          <w:tcPr>
            <w:tcW w:w="6004" w:type="dxa"/>
            <w:vAlign w:val="top"/>
          </w:tcPr>
          <w:p>
            <w:pPr>
              <w:rPr>
                <w:ins w:id="1799" w:author="王斌" w:date="2014-02-19T15:12:00Z"/>
              </w:rPr>
            </w:pPr>
            <w:ins w:id="1800" w:author="王斌" w:date="2014-02-19T15:12:00Z">
              <w:r>
                <w:rPr>
                  <w:rFonts w:hint="eastAsia"/>
                </w:rPr>
                <w:t>对应上网口 pair8；</w:t>
              </w:r>
            </w:ins>
          </w:p>
          <w:p>
            <w:pPr>
              <w:rPr>
                <w:ins w:id="1801" w:author="王斌" w:date="2014-02-19T15:12:00Z"/>
              </w:rPr>
            </w:pPr>
            <w:ins w:id="1802" w:author="王斌" w:date="2014-02-19T15:12:00Z">
              <w:r>
                <w:rPr>
                  <w:rFonts w:hint="eastAsia"/>
                </w:rPr>
                <w:t>左声道14channel；右声道15channel</w:t>
              </w:r>
            </w:ins>
          </w:p>
        </w:tc>
      </w:tr>
    </w:tbl>
    <w:p>
      <w:pPr>
        <w:rPr>
          <w:ins w:id="1803" w:author="王斌" w:date="2014-02-19T15:12:00Z"/>
        </w:rPr>
      </w:pPr>
    </w:p>
    <w:p>
      <w:pPr>
        <w:rPr>
          <w:ins w:id="1804" w:author="王斌" w:date="2014-02-19T15:12:00Z"/>
        </w:rPr>
      </w:pPr>
    </w:p>
    <w:p>
      <w:pPr>
        <w:rPr>
          <w:ins w:id="1805" w:author="王斌" w:date="2014-02-19T15:12:00Z"/>
        </w:rPr>
      </w:pPr>
      <w:ins w:id="1806" w:author="王斌" w:date="2014-02-19T15:12:00Z">
        <w:r>
          <w:rPr>
            <w:rFonts w:hint="eastAsia"/>
          </w:rPr>
          <w:t>网口相关信息如下图</w:t>
        </w:r>
      </w:ins>
    </w:p>
    <w:p>
      <w:pPr>
        <w:rPr>
          <w:ins w:id="1807" w:author="王斌" w:date="2014-02-19T15:12:00Z"/>
        </w:rPr>
      </w:pPr>
      <w:ins w:id="1808" w:author="王斌" w:date="2014-02-19T15:12:00Z">
        <w:r>
          <w:rPr>
            <w:rFonts w:ascii="Calibri" w:hAnsi="Calibri" w:eastAsia="宋体"/>
            <w:kern w:val="2"/>
            <w:sz w:val="21"/>
            <w:szCs w:val="22"/>
            <w:lang w:val="en-US" w:eastAsia="zh-CN" w:bidi="ar-SA"/>
          </w:rPr>
          <w:pict>
            <v:shape id="图片 22" o:spid="_x0000_s1030" type="#_x0000_t75" style="height:101.95pt;width:77pt;rotation:0f;" o:ole="f" fillcolor="#FFFFFF" filled="f" o:preferrelative="t" stroked="f" coordorigin="0,0" coordsize="21600,21600">
              <v:fill on="f" color2="#FFFFFF" focus="0%"/>
              <v:imagedata gain="65536f" blacklevel="0f" gamma="0" o:title="" r:id="rId10"/>
              <o:lock v:ext="edit" position="f" selection="f" grouping="f" rotation="f" cropping="f" text="f" aspectratio="t"/>
              <w10:wrap type="none"/>
              <w10:anchorlock/>
            </v:shape>
          </w:pict>
        </w:r>
      </w:ins>
      <w:ins w:id="1810" w:author="王斌" w:date="2014-02-19T15:12:00Z">
        <w:r>
          <w:rPr>
            <w:rFonts w:hint="eastAsia"/>
          </w:rPr>
          <w:t xml:space="preserve">                  </w:t>
        </w:r>
      </w:ins>
      <w:ins w:id="1811" w:author="王斌" w:date="2014-02-19T15:12:00Z">
        <w:r>
          <w:rPr>
            <w:rFonts w:ascii="Calibri" w:hAnsi="Calibri" w:eastAsia="宋体"/>
            <w:kern w:val="2"/>
            <w:sz w:val="21"/>
            <w:szCs w:val="22"/>
            <w:lang w:val="en-US" w:eastAsia="zh-CN" w:bidi="ar-SA"/>
          </w:rPr>
          <w:pict>
            <v:shape id="图片 34" o:spid="_x0000_s1031" type="#_x0000_t75" style="height:269.45pt;width:225.25pt;rotation:0f;" o:ole="f" fillcolor="#FFFFFF" filled="f" o:preferrelative="t" stroked="f" coordorigin="0,0" coordsize="21600,21600">
              <v:fill on="f" color2="#FFFFFF" focus="0%"/>
              <v:imagedata gain="65536f" blacklevel="0f" gamma="0" o:title="" r:id="rId11"/>
              <o:lock v:ext="edit" position="f" selection="f" grouping="f" rotation="f" cropping="f" text="f" aspectratio="t"/>
              <w10:wrap type="none"/>
              <w10:anchorlock/>
            </v:shape>
          </w:pict>
        </w:r>
      </w:ins>
    </w:p>
    <w:p>
      <w:pPr>
        <w:rPr>
          <w:ins w:id="1813" w:author="王斌" w:date="2014-02-19T15:12:00Z"/>
        </w:rPr>
      </w:pPr>
      <w:ins w:id="1814" w:author="王斌" w:date="2014-02-19T15:12:00Z">
        <w:r>
          <w:rPr>
            <w:rFonts w:hint="eastAsia"/>
          </w:rPr>
          <w:t xml:space="preserve"> </w:t>
        </w:r>
      </w:ins>
    </w:p>
    <w:p>
      <w:pPr>
        <w:rPr>
          <w:del w:id="1815" w:author="王斌" w:date="2014-02-19T15:05:00Z"/>
        </w:rPr>
      </w:pPr>
    </w:p>
    <w:p>
      <w:pPr>
        <w:rPr>
          <w:ins w:id="1816" w:author="王斌" w:date="2014-02-19T15:12:00Z"/>
        </w:rPr>
      </w:pPr>
    </w:p>
    <w:p>
      <w:pPr>
        <w:rPr>
          <w:ins w:id="1817" w:author="王斌" w:date="2014-02-19T15:14:00Z"/>
        </w:rPr>
      </w:pPr>
    </w:p>
    <w:p>
      <w:pPr>
        <w:rPr>
          <w:ins w:id="1818" w:author="王斌" w:date="2014-02-19T15:14:00Z"/>
        </w:rPr>
      </w:pPr>
    </w:p>
    <w:p>
      <w:pPr>
        <w:pStyle w:val="5"/>
        <w:rPr>
          <w:ins w:id="1819" w:author="王斌" w:date="2014-02-19T15:13:00Z"/>
        </w:rPr>
      </w:pPr>
      <w:bookmarkStart w:id="90" w:name="_Toc380590613"/>
      <w:bookmarkStart w:id="91" w:name="_Toc380591188"/>
      <w:bookmarkStart w:id="92" w:name="_Toc380591962"/>
      <w:r>
        <w:rPr>
          <w:rFonts w:hint="eastAsia"/>
        </w:rPr>
        <w:t xml:space="preserve">3.4.7 </w:t>
      </w:r>
      <w:ins w:id="1820" w:author="王斌" w:date="2014-02-19T15:13:00Z">
        <w:r>
          <w:rPr>
            <w:rFonts w:hint="eastAsia" w:cs="Times New Roman"/>
          </w:rPr>
          <w:t>AudiaoChannelM</w:t>
        </w:r>
      </w:ins>
      <w:ins w:id="1821" w:author="王斌" w:date="2014-02-19T15:14:00Z">
        <w:r>
          <w:rPr>
            <w:rFonts w:hint="eastAsia" w:cs="Times New Roman"/>
          </w:rPr>
          <w:t>ute</w:t>
        </w:r>
      </w:ins>
      <w:ins w:id="1822" w:author="王斌" w:date="2014-02-19T15:13:00Z">
        <w:r>
          <w:rPr>
            <w:rFonts w:hint="eastAsia"/>
          </w:rPr>
          <w:t xml:space="preserve"> (音频声道</w:t>
        </w:r>
      </w:ins>
      <w:ins w:id="1823" w:author="王斌" w:date="2014-02-19T15:14:00Z">
        <w:r>
          <w:rPr>
            <w:rFonts w:hint="eastAsia"/>
          </w:rPr>
          <w:t>静音设置</w:t>
        </w:r>
      </w:ins>
      <w:ins w:id="1824" w:author="王斌" w:date="2014-02-19T15:13:00Z">
        <w:r>
          <w:rPr>
            <w:rFonts w:hint="eastAsia"/>
          </w:rPr>
          <w:t>)</w:t>
        </w:r>
        <w:bookmarkEnd w:id="90"/>
        <w:bookmarkEnd w:id="91"/>
        <w:bookmarkEnd w:id="92"/>
        <w:r>
          <w:rPr>
            <w:rFonts w:hint="eastAsia"/>
          </w:rPr>
          <w:t xml:space="preserve">  </w:t>
        </w:r>
      </w:ins>
    </w:p>
    <w:p>
      <w:pPr>
        <w:rPr>
          <w:ins w:id="1825" w:author="王斌" w:date="2014-02-19T15:13:00Z"/>
          <w:rFonts w:ascii="Calibri" w:hAnsi="Calibri" w:eastAsia="宋体" w:cs="Times New Roman"/>
        </w:rPr>
      </w:pPr>
      <w:ins w:id="1826" w:author="王斌" w:date="2014-02-19T15:13:00Z">
        <w:r>
          <w:rPr>
            <w:rFonts w:hint="eastAsia" w:ascii="Calibri" w:hAnsi="Calibri" w:eastAsia="宋体" w:cs="Times New Roman"/>
          </w:rPr>
          <w:t xml:space="preserve">   </w:t>
        </w:r>
      </w:ins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  <w:tblGridChange w:id="1827">
          <w:tblGrid>
            <w:gridCol w:w="1080"/>
            <w:gridCol w:w="1800"/>
            <w:gridCol w:w="3600"/>
            <w:gridCol w:w="935"/>
            <w:gridCol w:w="197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1828" w:author="王斌" w:date="2014-02-19T15:13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1829" w:author="王斌" w:date="2014-02-19T15:13:00Z"/>
                <w:rFonts w:ascii="Calibri" w:hAnsi="Calibri" w:eastAsia="宋体" w:cs="Times New Roman"/>
                <w:sz w:val="18"/>
                <w:szCs w:val="18"/>
              </w:rPr>
            </w:pPr>
            <w:ins w:id="1830" w:author="王斌" w:date="2014-02-19T15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1831" w:author="王斌" w:date="2014-02-19T15:13:00Z"/>
                <w:rFonts w:ascii="Calibri" w:hAnsi="Calibri" w:eastAsia="宋体" w:cs="Times New Roman"/>
                <w:sz w:val="18"/>
                <w:szCs w:val="18"/>
              </w:rPr>
            </w:pPr>
            <w:ins w:id="1832" w:author="王斌" w:date="2014-02-19T15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1833" w:author="王斌" w:date="2014-02-19T15:13:00Z"/>
                <w:rFonts w:ascii="Calibri" w:hAnsi="Calibri" w:eastAsia="宋体" w:cs="Times New Roman"/>
                <w:sz w:val="18"/>
                <w:szCs w:val="18"/>
              </w:rPr>
            </w:pPr>
            <w:ins w:id="1834" w:author="王斌" w:date="2014-02-19T15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1835" w:author="王斌" w:date="2014-02-19T15:13:00Z"/>
                <w:rFonts w:ascii="Calibri" w:hAnsi="Calibri" w:eastAsia="宋体" w:cs="Times New Roman"/>
                <w:sz w:val="18"/>
                <w:szCs w:val="18"/>
              </w:rPr>
            </w:pPr>
            <w:ins w:id="1836" w:author="王斌" w:date="2014-02-19T15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1837" w:author="王斌" w:date="2014-02-19T15:13:00Z"/>
                <w:rFonts w:ascii="Calibri" w:hAnsi="Calibri" w:eastAsia="宋体" w:cs="Times New Roman"/>
                <w:sz w:val="18"/>
                <w:szCs w:val="18"/>
              </w:rPr>
            </w:pPr>
            <w:ins w:id="1838" w:author="王斌" w:date="2014-02-19T15:13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4" w:hRule="atLeast"/>
          <w:ins w:id="1839" w:author="王斌" w:date="2014-02-19T15:13:00Z"/>
        </w:trPr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840" w:author="王斌" w:date="2014-02-19T15:13:00Z"/>
                <w:rFonts w:ascii="Calibri" w:hAnsi="Calibri" w:eastAsia="宋体" w:cs="Times New Roman"/>
              </w:rPr>
            </w:pPr>
            <w:ins w:id="1841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842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  <w:tc>
          <w:tcPr>
            <w:tcW w:w="18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843" w:author="王斌" w:date="2014-02-19T15:13:00Z"/>
                <w:rFonts w:ascii="Calibri" w:hAnsi="Calibri" w:eastAsia="宋体" w:cs="Times New Roman"/>
              </w:rPr>
            </w:pPr>
            <w:ins w:id="1844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845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0 </w:t>
              </w:r>
            </w:ins>
            <w:ins w:id="1846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847" w:author="王斌" w:date="2014-02-19T15:13:00Z"/>
                <w:rFonts w:ascii="Calibri" w:hAnsi="Calibri" w:eastAsia="宋体" w:cs="Times New Roman"/>
              </w:rPr>
            </w:pPr>
            <w:ins w:id="1848" w:author="王斌" w:date="2014-02-19T15:13:00Z">
              <w:r>
                <w:rPr>
                  <w:rFonts w:hint="eastAsia" w:ascii="Calibri" w:hAnsi="Calibri" w:eastAsia="宋体" w:cs="Times New Roman"/>
                </w:rPr>
                <w:t>输入声道0</w:t>
              </w:r>
            </w:ins>
            <w:ins w:id="1849" w:author="王斌" w:date="2014-02-19T15:16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  <w:ins w:id="1850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 </w:t>
              </w:r>
            </w:ins>
          </w:p>
        </w:tc>
        <w:tc>
          <w:tcPr>
            <w:tcW w:w="93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851" w:author="王斌" w:date="2014-02-19T15:13:00Z"/>
                <w:rFonts w:ascii="Calibri" w:hAnsi="Calibri" w:eastAsia="宋体" w:cs="Times New Roman"/>
              </w:rPr>
            </w:pPr>
            <w:ins w:id="1852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1853" w:author="王斌" w:date="2014-02-19T15:13:00Z"/>
                <w:rFonts w:ascii="Calibri" w:hAnsi="Calibri" w:eastAsia="宋体" w:cs="Times New Roman"/>
              </w:rPr>
            </w:pPr>
            <w:ins w:id="1854" w:author="王斌" w:date="2014-02-19T15:13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  <w:ins w:id="1855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856" w:author="王斌" w:date="2014-02-19T15:13:00Z"/>
                <w:rFonts w:ascii="Calibri" w:hAnsi="Calibri" w:eastAsia="宋体" w:cs="Times New Roman"/>
              </w:rPr>
            </w:pPr>
            <w:ins w:id="1857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858" w:author="王斌" w:date="2014-02-19T15:17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859" w:author="王斌" w:date="2014-02-19T15:13:00Z"/>
                <w:rFonts w:ascii="Calibri" w:hAnsi="Calibri" w:eastAsia="宋体" w:cs="Times New Roman"/>
              </w:rPr>
            </w:pPr>
            <w:ins w:id="1860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861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1 </w:t>
              </w:r>
            </w:ins>
            <w:ins w:id="1862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863" w:author="王斌" w:date="2014-02-19T15:13:00Z"/>
                <w:rFonts w:ascii="Calibri" w:hAnsi="Calibri" w:eastAsia="宋体" w:cs="Times New Roman"/>
              </w:rPr>
            </w:pPr>
            <w:ins w:id="1864" w:author="王斌" w:date="2014-02-19T15:16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865" w:author="王斌" w:date="2014-02-19T15:18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1866" w:author="王斌" w:date="2014-02-19T15:16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867" w:author="王斌" w:date="2014-02-19T15:13:00Z"/>
                <w:rFonts w:ascii="Calibri" w:hAnsi="Calibri" w:eastAsia="宋体" w:cs="Times New Roman"/>
              </w:rPr>
            </w:pPr>
            <w:ins w:id="1868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869" w:author="王斌" w:date="2014-02-19T15:13:00Z"/>
                <w:rFonts w:ascii="Calibri" w:hAnsi="Calibri" w:eastAsia="宋体" w:cs="Times New Roman"/>
              </w:rPr>
            </w:pPr>
            <w:ins w:id="1870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7" w:hRule="atLeast"/>
          <w:ins w:id="1871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872" w:author="王斌" w:date="2014-02-19T15:13:00Z"/>
                <w:rFonts w:ascii="Calibri" w:hAnsi="Calibri" w:eastAsia="宋体" w:cs="Times New Roman"/>
              </w:rPr>
            </w:pPr>
            <w:ins w:id="1873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874" w:author="王斌" w:date="2014-02-19T15:17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875" w:author="王斌" w:date="2014-02-19T15:13:00Z"/>
                <w:rFonts w:ascii="Calibri" w:hAnsi="Calibri" w:eastAsia="宋体" w:cs="Times New Roman"/>
              </w:rPr>
            </w:pPr>
            <w:ins w:id="1876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877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2 </w:t>
              </w:r>
            </w:ins>
            <w:ins w:id="1878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879" w:author="王斌" w:date="2014-02-19T15:13:00Z"/>
                <w:rFonts w:ascii="Calibri" w:hAnsi="Calibri" w:eastAsia="宋体" w:cs="Times New Roman"/>
              </w:rPr>
            </w:pPr>
            <w:ins w:id="1880" w:author="王斌" w:date="2014-02-19T15:16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881" w:author="王斌" w:date="2014-02-19T15:18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  <w:ins w:id="1882" w:author="王斌" w:date="2014-02-19T15:16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883" w:author="王斌" w:date="2014-02-19T15:13:00Z"/>
                <w:rFonts w:ascii="Calibri" w:hAnsi="Calibri" w:eastAsia="宋体" w:cs="Times New Roman"/>
              </w:rPr>
            </w:pPr>
            <w:ins w:id="1884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885" w:author="王斌" w:date="2014-02-19T15:13:00Z"/>
                <w:rFonts w:ascii="Calibri" w:hAnsi="Calibri" w:eastAsia="宋体" w:cs="Times New Roman"/>
              </w:rPr>
            </w:pPr>
            <w:ins w:id="1886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ins w:id="1887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888" w:author="王斌" w:date="2014-02-19T15:13:00Z"/>
                <w:rFonts w:ascii="Calibri" w:hAnsi="Calibri" w:eastAsia="宋体" w:cs="Times New Roman"/>
              </w:rPr>
            </w:pPr>
            <w:ins w:id="1889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890" w:author="王斌" w:date="2014-02-19T15:17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891" w:author="王斌" w:date="2014-02-19T15:13:00Z"/>
                <w:rFonts w:ascii="Calibri" w:hAnsi="Calibri" w:eastAsia="宋体" w:cs="Times New Roman"/>
              </w:rPr>
            </w:pPr>
            <w:ins w:id="1892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893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3 </w:t>
              </w:r>
            </w:ins>
            <w:ins w:id="1894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895" w:author="王斌" w:date="2014-02-19T15:13:00Z"/>
                <w:rFonts w:ascii="Calibri" w:hAnsi="Calibri" w:eastAsia="宋体" w:cs="Times New Roman"/>
              </w:rPr>
            </w:pPr>
            <w:ins w:id="1896" w:author="王斌" w:date="2014-02-19T15:16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897" w:author="王斌" w:date="2014-02-19T15:18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  <w:ins w:id="1898" w:author="王斌" w:date="2014-02-19T15:16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899" w:author="王斌" w:date="2014-02-19T15:13:00Z"/>
                <w:rFonts w:ascii="Calibri" w:hAnsi="Calibri" w:eastAsia="宋体" w:cs="Times New Roman"/>
              </w:rPr>
            </w:pPr>
            <w:ins w:id="1900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901" w:author="王斌" w:date="2014-02-19T15:13:00Z"/>
                <w:rFonts w:ascii="Calibri" w:hAnsi="Calibri" w:eastAsia="宋体" w:cs="Times New Roman"/>
              </w:rPr>
            </w:pPr>
            <w:ins w:id="1902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  <w:ins w:id="1903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904" w:author="王斌" w:date="2014-02-19T15:13:00Z"/>
                <w:rFonts w:ascii="Calibri" w:hAnsi="Calibri" w:eastAsia="宋体" w:cs="Times New Roman"/>
              </w:rPr>
            </w:pPr>
            <w:ins w:id="1905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06" w:author="王斌" w:date="2014-02-19T15:18:00Z">
              <w:r>
                <w:rPr>
                  <w:rFonts w:hint="eastAsia" w:ascii="Calibri" w:hAnsi="Calibri" w:eastAsia="宋体" w:cs="Times New Roman"/>
                </w:rPr>
                <w:t>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907" w:author="王斌" w:date="2014-02-19T15:13:00Z"/>
                <w:rFonts w:ascii="Calibri" w:hAnsi="Calibri" w:eastAsia="宋体" w:cs="Times New Roman"/>
              </w:rPr>
            </w:pPr>
            <w:ins w:id="1908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09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4 </w:t>
              </w:r>
            </w:ins>
            <w:ins w:id="1910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911" w:author="王斌" w:date="2014-02-19T15:13:00Z"/>
                <w:rFonts w:ascii="Calibri" w:hAnsi="Calibri" w:eastAsia="宋体" w:cs="Times New Roman"/>
              </w:rPr>
            </w:pPr>
            <w:ins w:id="1912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13" w:author="王斌" w:date="2014-02-19T15:18:00Z">
              <w:r>
                <w:rPr>
                  <w:rFonts w:hint="eastAsia" w:ascii="Calibri" w:hAnsi="Calibri" w:eastAsia="宋体" w:cs="Times New Roman"/>
                </w:rPr>
                <w:t>4</w:t>
              </w:r>
            </w:ins>
            <w:ins w:id="1914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915" w:author="王斌" w:date="2014-02-19T15:13:00Z"/>
                <w:rFonts w:ascii="Calibri" w:hAnsi="Calibri" w:eastAsia="宋体" w:cs="Times New Roman"/>
              </w:rPr>
            </w:pPr>
            <w:ins w:id="1916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917" w:author="王斌" w:date="2014-02-19T15:13:00Z"/>
                <w:rFonts w:ascii="Calibri" w:hAnsi="Calibri" w:eastAsia="宋体" w:cs="Times New Roman"/>
              </w:rPr>
            </w:pPr>
            <w:ins w:id="1918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  <w:ins w:id="1919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920" w:author="王斌" w:date="2014-02-19T15:13:00Z"/>
                <w:rFonts w:ascii="Calibri" w:hAnsi="Calibri" w:eastAsia="宋体" w:cs="Times New Roman"/>
              </w:rPr>
            </w:pPr>
            <w:ins w:id="1921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22" w:author="王斌" w:date="2014-02-19T15:18:00Z">
              <w:r>
                <w:rPr>
                  <w:rFonts w:hint="eastAsia" w:ascii="Calibri" w:hAnsi="Calibri" w:eastAsia="宋体" w:cs="Times New Roman"/>
                </w:rPr>
                <w:t>5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923" w:author="王斌" w:date="2014-02-19T15:13:00Z"/>
                <w:rFonts w:ascii="Calibri" w:hAnsi="Calibri" w:eastAsia="宋体" w:cs="Times New Roman"/>
              </w:rPr>
            </w:pPr>
            <w:ins w:id="1924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25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5 </w:t>
              </w:r>
            </w:ins>
            <w:ins w:id="1926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927" w:author="王斌" w:date="2014-02-19T15:13:00Z"/>
                <w:rFonts w:ascii="Calibri" w:hAnsi="Calibri" w:eastAsia="宋体" w:cs="Times New Roman"/>
              </w:rPr>
            </w:pPr>
            <w:ins w:id="1928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29" w:author="王斌" w:date="2014-02-19T15:18:00Z">
              <w:r>
                <w:rPr>
                  <w:rFonts w:hint="eastAsia" w:ascii="Calibri" w:hAnsi="Calibri" w:eastAsia="宋体" w:cs="Times New Roman"/>
                </w:rPr>
                <w:t>5</w:t>
              </w:r>
            </w:ins>
            <w:ins w:id="1930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931" w:author="王斌" w:date="2014-02-19T15:13:00Z"/>
                <w:rFonts w:ascii="Calibri" w:hAnsi="Calibri" w:eastAsia="宋体" w:cs="Times New Roman"/>
              </w:rPr>
            </w:pPr>
            <w:ins w:id="1932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933" w:author="王斌" w:date="2014-02-19T15:13:00Z"/>
                <w:rFonts w:ascii="Calibri" w:hAnsi="Calibri" w:eastAsia="宋体" w:cs="Times New Roman"/>
              </w:rPr>
            </w:pPr>
            <w:ins w:id="1934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6" w:hRule="atLeast"/>
          <w:ins w:id="1935" w:author="王斌" w:date="2014-02-19T15:13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1936" w:author="王斌" w:date="2014-02-19T15:13:00Z"/>
                <w:rFonts w:ascii="Calibri" w:hAnsi="Calibri" w:eastAsia="宋体" w:cs="Times New Roman"/>
              </w:rPr>
            </w:pPr>
            <w:ins w:id="1937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38" w:author="王斌" w:date="2014-02-19T15:18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1939" w:author="王斌" w:date="2014-02-19T15:13:00Z"/>
                <w:rFonts w:ascii="Calibri" w:hAnsi="Calibri" w:eastAsia="宋体" w:cs="Times New Roman"/>
              </w:rPr>
            </w:pPr>
            <w:ins w:id="1940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41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6 </w:t>
              </w:r>
            </w:ins>
            <w:ins w:id="1942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1943" w:author="王斌" w:date="2014-02-19T15:13:00Z"/>
                <w:rFonts w:ascii="Calibri" w:hAnsi="Calibri" w:eastAsia="宋体" w:cs="Times New Roman"/>
              </w:rPr>
            </w:pPr>
            <w:ins w:id="1944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45" w:author="王斌" w:date="2014-02-19T15:18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  <w:ins w:id="1946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1947" w:author="王斌" w:date="2014-02-19T15:13:00Z"/>
                <w:rFonts w:ascii="Calibri" w:hAnsi="Calibri" w:eastAsia="宋体" w:cs="Times New Roman"/>
              </w:rPr>
            </w:pPr>
            <w:ins w:id="1948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1949" w:author="王斌" w:date="2014-02-19T15:13:00Z"/>
                <w:rFonts w:ascii="Calibri" w:hAnsi="Calibri" w:eastAsia="宋体" w:cs="Times New Roman"/>
              </w:rPr>
            </w:pPr>
            <w:ins w:id="1950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1952" w:author="王斌" w:date="2014-02-19T15:17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70" w:hRule="atLeast"/>
          <w:ins w:id="1951" w:author="王斌" w:date="2014-02-19T15:13:00Z"/>
          <w:trPrChange w:id="1952" w:author="王斌" w:date="2014-02-19T15:17:00Z">
            <w:trPr>
              <w:trHeight w:val="460" w:hRule="atLeast"/>
            </w:trPr>
          </w:trPrChange>
        </w:trPr>
        <w:tc>
          <w:tcPr>
            <w:tcW w:w="1080" w:type="dxa"/>
            <w:shd w:val="clear" w:color="auto" w:fill="B6DDE8"/>
            <w:vAlign w:val="top"/>
            <w:tcPrChange w:id="1953" w:author="王斌" w:date="2014-02-19T15:17:00Z">
              <w:tcPr>
                <w:tcW w:w="1080" w:type="dxa"/>
                <w:shd w:val="clear" w:color="auto" w:fill="B6DDE8"/>
                <w:vAlign w:val="top"/>
              </w:tcPr>
            </w:tcPrChange>
          </w:tcPr>
          <w:p>
            <w:pPr>
              <w:rPr>
                <w:ins w:id="1954" w:author="王斌" w:date="2014-02-19T15:13:00Z"/>
                <w:rFonts w:ascii="Calibri" w:hAnsi="Calibri" w:eastAsia="宋体" w:cs="Times New Roman"/>
              </w:rPr>
            </w:pPr>
            <w:ins w:id="1955" w:author="王斌" w:date="2014-02-19T15:13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56" w:author="王斌" w:date="2014-02-19T15:18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</w:p>
        </w:tc>
        <w:tc>
          <w:tcPr>
            <w:tcW w:w="1800" w:type="dxa"/>
            <w:shd w:val="clear" w:color="auto" w:fill="B6DDE8"/>
            <w:vAlign w:val="top"/>
            <w:tcPrChange w:id="1957" w:author="王斌" w:date="2014-02-19T15:17:00Z">
              <w:tcPr>
                <w:tcW w:w="1800" w:type="dxa"/>
                <w:shd w:val="clear" w:color="auto" w:fill="B6DDE8"/>
                <w:vAlign w:val="top"/>
              </w:tcPr>
            </w:tcPrChange>
          </w:tcPr>
          <w:p>
            <w:pPr>
              <w:rPr>
                <w:ins w:id="1958" w:author="王斌" w:date="2014-02-19T15:13:00Z"/>
                <w:rFonts w:ascii="Calibri" w:hAnsi="Calibri" w:eastAsia="宋体" w:cs="Times New Roman"/>
              </w:rPr>
            </w:pPr>
            <w:ins w:id="1959" w:author="王斌" w:date="2014-02-19T15:13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60" w:author="王斌" w:date="2014-02-19T15:13:00Z">
              <w:r>
                <w:rPr>
                  <w:rFonts w:hint="eastAsia" w:ascii="Calibri" w:hAnsi="Calibri" w:eastAsia="宋体" w:cs="Times New Roman"/>
                </w:rPr>
                <w:t xml:space="preserve">hannel 7 </w:t>
              </w:r>
            </w:ins>
            <w:ins w:id="1961" w:author="王斌" w:date="2014-02-19T15:17:00Z">
              <w:r>
                <w:rPr>
                  <w:rFonts w:hint="eastAsia" w:ascii="Calibri" w:hAnsi="Calibri" w:eastAsia="宋体" w:cs="Times New Roman"/>
                </w:rPr>
                <w:t>mute</w:t>
              </w:r>
            </w:ins>
          </w:p>
        </w:tc>
        <w:tc>
          <w:tcPr>
            <w:tcW w:w="3600" w:type="dxa"/>
            <w:shd w:val="clear" w:color="auto" w:fill="B6DDE8"/>
            <w:vAlign w:val="top"/>
            <w:tcPrChange w:id="1962" w:author="王斌" w:date="2014-02-19T15:17:00Z">
              <w:tcPr>
                <w:tcW w:w="3600" w:type="dxa"/>
                <w:shd w:val="clear" w:color="auto" w:fill="B6DDE8"/>
                <w:vAlign w:val="top"/>
              </w:tcPr>
            </w:tcPrChange>
          </w:tcPr>
          <w:p>
            <w:pPr>
              <w:rPr>
                <w:ins w:id="1963" w:author="王斌" w:date="2014-02-19T15:13:00Z"/>
                <w:rFonts w:ascii="Calibri" w:hAnsi="Calibri" w:eastAsia="宋体" w:cs="Times New Roman"/>
              </w:rPr>
            </w:pPr>
            <w:ins w:id="1964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65" w:author="王斌" w:date="2014-02-19T15:18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  <w:ins w:id="1966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  <w:tcPrChange w:id="1967" w:author="王斌" w:date="2014-02-19T15:17:00Z">
              <w:tcPr>
                <w:tcW w:w="935" w:type="dxa"/>
                <w:shd w:val="clear" w:color="auto" w:fill="B6DDE8"/>
                <w:vAlign w:val="top"/>
              </w:tcPr>
            </w:tcPrChange>
          </w:tcPr>
          <w:p>
            <w:pPr>
              <w:rPr>
                <w:ins w:id="1968" w:author="王斌" w:date="2014-02-19T15:13:00Z"/>
                <w:rFonts w:ascii="Calibri" w:hAnsi="Calibri" w:eastAsia="宋体" w:cs="Times New Roman"/>
              </w:rPr>
            </w:pPr>
            <w:ins w:id="1969" w:author="王斌" w:date="2014-02-19T15:13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  <w:tcPrChange w:id="1970" w:author="王斌" w:date="2014-02-19T15:17:00Z">
              <w:tcPr>
                <w:tcW w:w="1971" w:type="dxa"/>
                <w:shd w:val="clear" w:color="auto" w:fill="B6DDE8"/>
                <w:vAlign w:val="top"/>
              </w:tcPr>
            </w:tcPrChange>
          </w:tcPr>
          <w:p>
            <w:pPr>
              <w:rPr>
                <w:ins w:id="1971" w:author="王斌" w:date="2014-02-19T15:13:00Z"/>
                <w:rFonts w:ascii="Calibri" w:hAnsi="Calibri" w:eastAsia="宋体" w:cs="Times New Roman"/>
              </w:rPr>
            </w:pPr>
            <w:ins w:id="1972" w:author="王斌" w:date="2014-02-19T15:15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73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74" w:author="王斌" w:date="2014-02-19T15:18:00Z">
              <w:r>
                <w:rPr>
                  <w:rFonts w:hint="eastAsia" w:ascii="Calibri" w:hAnsi="Calibri" w:eastAsia="宋体" w:cs="Times New Roman"/>
                </w:rPr>
                <w:t>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75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76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977" w:author="王斌" w:date="2014-02-19T15:18:00Z">
              <w:r>
                <w:rPr>
                  <w:rFonts w:hint="eastAsia" w:ascii="Calibri" w:hAnsi="Calibri" w:eastAsia="宋体" w:cs="Times New Roman"/>
                </w:rPr>
                <w:t>8</w:t>
              </w:r>
            </w:ins>
            <w:ins w:id="1978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79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80" w:author="王斌" w:date="2014-02-19T15:18:00Z">
              <w:r>
                <w:rPr>
                  <w:rFonts w:hint="eastAsia" w:ascii="Calibri" w:hAnsi="Calibri" w:eastAsia="宋体" w:cs="Times New Roman"/>
                </w:rPr>
                <w:t>8</w:t>
              </w:r>
            </w:ins>
            <w:ins w:id="1981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静音设置： 1代表静音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82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83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84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85" w:author="王斌" w:date="2014-02-19T15:18:00Z">
              <w:r>
                <w:rPr>
                  <w:rFonts w:hint="eastAsia" w:ascii="Calibri" w:hAnsi="Calibri" w:eastAsia="宋体" w:cs="Times New Roman"/>
                </w:rPr>
                <w:t>9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86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87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988" w:author="王斌" w:date="2014-02-19T15:18:00Z">
              <w:r>
                <w:rPr>
                  <w:rFonts w:hint="eastAsia" w:ascii="Calibri" w:hAnsi="Calibri" w:eastAsia="宋体" w:cs="Times New Roman"/>
                </w:rPr>
                <w:t>9</w:t>
              </w:r>
            </w:ins>
            <w:ins w:id="1989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90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1991" w:author="王斌" w:date="2014-02-19T15:18:00Z">
              <w:r>
                <w:rPr>
                  <w:rFonts w:hint="eastAsia" w:ascii="Calibri" w:hAnsi="Calibri" w:eastAsia="宋体" w:cs="Times New Roman"/>
                </w:rPr>
                <w:t>9</w:t>
              </w:r>
            </w:ins>
            <w:ins w:id="1992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93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94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95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1996" w:author="王斌" w:date="2014-02-19T15:18:00Z">
              <w:r>
                <w:rPr>
                  <w:rFonts w:hint="eastAsia" w:ascii="Calibri" w:hAnsi="Calibri" w:eastAsia="宋体" w:cs="Times New Roman"/>
                </w:rPr>
                <w:t>10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1997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1998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1999" w:author="王斌" w:date="2014-02-19T15:18:00Z">
              <w:r>
                <w:rPr>
                  <w:rFonts w:hint="eastAsia" w:ascii="Calibri" w:hAnsi="Calibri" w:eastAsia="宋体" w:cs="Times New Roman"/>
                </w:rPr>
                <w:t>10</w:t>
              </w:r>
            </w:ins>
            <w:ins w:id="2000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01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02" w:author="王斌" w:date="2014-02-19T15:18:00Z">
              <w:r>
                <w:rPr>
                  <w:rFonts w:hint="eastAsia" w:ascii="Calibri" w:hAnsi="Calibri" w:eastAsia="宋体" w:cs="Times New Roman"/>
                </w:rPr>
                <w:t>10</w:t>
              </w:r>
            </w:ins>
            <w:ins w:id="2003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04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05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06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07" w:author="王斌" w:date="2014-02-19T15:18:00Z">
              <w:r>
                <w:rPr>
                  <w:rFonts w:hint="eastAsia" w:ascii="Calibri" w:hAnsi="Calibri" w:eastAsia="宋体" w:cs="Times New Roman"/>
                </w:rPr>
                <w:t>11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08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009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010" w:author="王斌" w:date="2014-02-19T15:18:00Z">
              <w:r>
                <w:rPr>
                  <w:rFonts w:hint="eastAsia" w:ascii="Calibri" w:hAnsi="Calibri" w:eastAsia="宋体" w:cs="Times New Roman"/>
                </w:rPr>
                <w:t>11</w:t>
              </w:r>
            </w:ins>
            <w:ins w:id="2011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12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13" w:author="王斌" w:date="2014-02-19T15:18:00Z">
              <w:r>
                <w:rPr>
                  <w:rFonts w:hint="eastAsia" w:ascii="Calibri" w:hAnsi="Calibri" w:eastAsia="宋体" w:cs="Times New Roman"/>
                </w:rPr>
                <w:t>11</w:t>
              </w:r>
            </w:ins>
            <w:ins w:id="2014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15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16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17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18" w:author="王斌" w:date="2014-02-19T15:18:00Z">
              <w:r>
                <w:rPr>
                  <w:rFonts w:hint="eastAsia" w:ascii="Calibri" w:hAnsi="Calibri" w:eastAsia="宋体" w:cs="Times New Roman"/>
                </w:rPr>
                <w:t>12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19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020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021" w:author="王斌" w:date="2014-02-19T15:18:00Z">
              <w:r>
                <w:rPr>
                  <w:rFonts w:hint="eastAsia" w:ascii="Calibri" w:hAnsi="Calibri" w:eastAsia="宋体" w:cs="Times New Roman"/>
                </w:rPr>
                <w:t>12</w:t>
              </w:r>
            </w:ins>
            <w:ins w:id="2022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23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24" w:author="王斌" w:date="2014-02-19T15:18:00Z">
              <w:r>
                <w:rPr>
                  <w:rFonts w:hint="eastAsia" w:ascii="Calibri" w:hAnsi="Calibri" w:eastAsia="宋体" w:cs="Times New Roman"/>
                </w:rPr>
                <w:t>12</w:t>
              </w:r>
            </w:ins>
            <w:ins w:id="2025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26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27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028" w:author="王斌" w:date="2014-02-19T15:16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374" w:hRule="atLeast"/>
          <w:trPrChange w:id="2028" w:author="王斌" w:date="2014-02-19T15:16:00Z">
            <w:trPr>
              <w:trHeight w:val="611" w:hRule="atLeast"/>
            </w:trPr>
          </w:trPrChange>
        </w:trPr>
        <w:tc>
          <w:tcPr>
            <w:tcW w:w="1080" w:type="dxa"/>
            <w:shd w:val="clear" w:color="auto" w:fill="B6DDE8"/>
            <w:vAlign w:val="top"/>
            <w:tcPrChange w:id="2029" w:author="王斌" w:date="2014-02-19T15:16:00Z">
              <w:tcPr>
                <w:tcW w:w="1080" w:type="dxa"/>
                <w:shd w:val="clear" w:color="auto" w:fill="B6DDE8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30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31" w:author="王斌" w:date="2014-02-19T15:18:00Z">
              <w:r>
                <w:rPr>
                  <w:rFonts w:hint="eastAsia" w:ascii="Calibri" w:hAnsi="Calibri" w:eastAsia="宋体" w:cs="Times New Roman"/>
                </w:rPr>
                <w:t>13</w:t>
              </w:r>
            </w:ins>
          </w:p>
        </w:tc>
        <w:tc>
          <w:tcPr>
            <w:tcW w:w="1800" w:type="dxa"/>
            <w:shd w:val="clear" w:color="auto" w:fill="B6DDE8"/>
            <w:vAlign w:val="top"/>
            <w:tcPrChange w:id="2032" w:author="王斌" w:date="2014-02-19T15:16:00Z">
              <w:tcPr>
                <w:tcW w:w="1800" w:type="dxa"/>
                <w:shd w:val="clear" w:color="auto" w:fill="B6DDE8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33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034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035" w:author="王斌" w:date="2014-02-19T15:18:00Z">
              <w:r>
                <w:rPr>
                  <w:rFonts w:hint="eastAsia" w:ascii="Calibri" w:hAnsi="Calibri" w:eastAsia="宋体" w:cs="Times New Roman"/>
                </w:rPr>
                <w:t>13</w:t>
              </w:r>
            </w:ins>
            <w:ins w:id="2036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  <w:tcPrChange w:id="2037" w:author="王斌" w:date="2014-02-19T15:16:00Z">
              <w:tcPr>
                <w:tcW w:w="3600" w:type="dxa"/>
                <w:shd w:val="clear" w:color="auto" w:fill="B6DDE8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38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39" w:author="王斌" w:date="2014-02-19T15:18:00Z">
              <w:r>
                <w:rPr>
                  <w:rFonts w:hint="eastAsia" w:ascii="Calibri" w:hAnsi="Calibri" w:eastAsia="宋体" w:cs="Times New Roman"/>
                </w:rPr>
                <w:t>13</w:t>
              </w:r>
            </w:ins>
            <w:ins w:id="2040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  <w:tcPrChange w:id="2041" w:author="王斌" w:date="2014-02-19T15:16:00Z">
              <w:tcPr>
                <w:tcW w:w="935" w:type="dxa"/>
                <w:shd w:val="clear" w:color="auto" w:fill="B6DDE8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42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  <w:tcPrChange w:id="2043" w:author="王斌" w:date="2014-02-19T15:16:00Z">
              <w:tcPr>
                <w:tcW w:w="1971" w:type="dxa"/>
                <w:shd w:val="clear" w:color="auto" w:fill="B6DDE8"/>
                <w:vAlign w:val="top"/>
              </w:tcPr>
            </w:tcPrChange>
          </w:tcPr>
          <w:p>
            <w:pPr>
              <w:rPr>
                <w:rFonts w:ascii="Calibri" w:hAnsi="Calibri" w:eastAsia="宋体" w:cs="Times New Roman"/>
              </w:rPr>
            </w:pPr>
            <w:ins w:id="2044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45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46" w:author="王斌" w:date="2014-02-19T15:18:00Z">
              <w:r>
                <w:rPr>
                  <w:rFonts w:hint="eastAsia" w:ascii="Calibri" w:hAnsi="Calibri" w:eastAsia="宋体" w:cs="Times New Roman"/>
                </w:rPr>
                <w:t>14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47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048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049" w:author="王斌" w:date="2014-02-19T15:18:00Z">
              <w:r>
                <w:rPr>
                  <w:rFonts w:hint="eastAsia" w:ascii="Calibri" w:hAnsi="Calibri" w:eastAsia="宋体" w:cs="Times New Roman"/>
                </w:rPr>
                <w:t>14</w:t>
              </w:r>
            </w:ins>
            <w:ins w:id="2050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51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52" w:author="王斌" w:date="2014-02-19T15:18:00Z">
              <w:r>
                <w:rPr>
                  <w:rFonts w:hint="eastAsia" w:ascii="Calibri" w:hAnsi="Calibri" w:eastAsia="宋体" w:cs="Times New Roman"/>
                </w:rPr>
                <w:t>14</w:t>
              </w:r>
            </w:ins>
            <w:ins w:id="2053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54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55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56" w:author="王斌" w:date="2014-02-19T15:17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57" w:author="王斌" w:date="2014-02-19T15:18:00Z">
              <w:r>
                <w:rPr>
                  <w:rFonts w:hint="eastAsia" w:ascii="Calibri" w:hAnsi="Calibri" w:eastAsia="宋体" w:cs="Times New Roman"/>
                </w:rPr>
                <w:t>15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58" w:author="王斌" w:date="2014-02-19T15:17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059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060" w:author="王斌" w:date="2014-02-19T15:18:00Z">
              <w:r>
                <w:rPr>
                  <w:rFonts w:hint="eastAsia" w:ascii="Calibri" w:hAnsi="Calibri" w:eastAsia="宋体" w:cs="Times New Roman"/>
                </w:rPr>
                <w:t>15</w:t>
              </w:r>
            </w:ins>
            <w:ins w:id="2061" w:author="王斌" w:date="2014-02-19T15:17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62" w:author="王斌" w:date="2014-02-19T15:17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063" w:author="王斌" w:date="2014-02-19T15:18:00Z">
              <w:r>
                <w:rPr>
                  <w:rFonts w:hint="eastAsia" w:ascii="Calibri" w:hAnsi="Calibri" w:eastAsia="宋体" w:cs="Times New Roman"/>
                </w:rPr>
                <w:t>15</w:t>
              </w:r>
            </w:ins>
            <w:ins w:id="2064" w:author="王斌" w:date="2014-02-19T15:17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ins w:id="2065" w:author="王斌" w:date="2014-02-19T15:17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066" w:author="王斌" w:date="2014-02-19T15:17:00Z"/>
                <w:rFonts w:ascii="Calibri" w:hAnsi="Calibri" w:eastAsia="宋体" w:cs="Times New Roman"/>
              </w:rPr>
            </w:pPr>
            <w:ins w:id="2067" w:author="王斌" w:date="2014-02-19T15:17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ins w:id="2068" w:author="王斌" w:date="2014-02-19T15:13:00Z"/>
          <w:rFonts w:ascii="Calibri" w:hAnsi="Calibri" w:eastAsia="宋体" w:cs="Times New Roman"/>
        </w:rPr>
      </w:pPr>
    </w:p>
    <w:p>
      <w:pPr>
        <w:rPr>
          <w:ins w:id="2069" w:author="王斌" w:date="2014-02-19T15:12:00Z"/>
        </w:rPr>
      </w:pPr>
      <w:ins w:id="2070" w:author="王斌" w:date="2014-02-19T15:14:00Z">
        <w:r>
          <w:rPr>
            <w:rFonts w:hint="eastAsia"/>
          </w:rPr>
          <w:t xml:space="preserve">  可以对JPEG2000/MPEG片源的所有声道进行单独静音设置</w:t>
        </w:r>
      </w:ins>
    </w:p>
    <w:p>
      <w:pPr>
        <w:rPr>
          <w:ins w:id="2071" w:author="王斌" w:date="2014-02-19T15:12:00Z"/>
        </w:rPr>
      </w:pPr>
    </w:p>
    <w:p>
      <w:pPr>
        <w:rPr>
          <w:ins w:id="2072" w:author="王斌" w:date="2014-02-19T15:12:00Z"/>
        </w:rPr>
      </w:pPr>
    </w:p>
    <w:p>
      <w:pPr>
        <w:rPr>
          <w:del w:id="2073" w:author="王斌" w:date="2014-02-19T15:03:00Z"/>
        </w:rPr>
      </w:pPr>
    </w:p>
    <w:p>
      <w:pPr>
        <w:rPr>
          <w:ins w:id="2074" w:author="王斌" w:date="2014-02-19T15:19:00Z"/>
        </w:rPr>
      </w:pPr>
    </w:p>
    <w:p>
      <w:pPr>
        <w:rPr>
          <w:ins w:id="2075" w:author="王斌" w:date="2014-02-19T15:19:00Z"/>
        </w:rPr>
      </w:pPr>
    </w:p>
    <w:p>
      <w:pPr>
        <w:rPr>
          <w:ins w:id="2076" w:author="王斌" w:date="2014-02-19T15:19:00Z"/>
        </w:rPr>
      </w:pPr>
    </w:p>
    <w:p>
      <w:pPr>
        <w:rPr>
          <w:ins w:id="2077" w:author="王斌" w:date="2014-02-19T15:19:00Z"/>
        </w:rPr>
      </w:pPr>
    </w:p>
    <w:p>
      <w:pPr>
        <w:rPr>
          <w:ins w:id="2078" w:author="王斌" w:date="2014-02-19T15:20:00Z"/>
          <w:rFonts w:ascii="Calibri" w:hAnsi="Calibri" w:eastAsia="宋体" w:cs="Times New Roman"/>
        </w:rPr>
      </w:pPr>
    </w:p>
    <w:p>
      <w:pPr>
        <w:rPr>
          <w:ins w:id="2079" w:author="王斌" w:date="2014-02-19T15:20:00Z"/>
        </w:rPr>
      </w:pPr>
    </w:p>
    <w:p>
      <w:pPr>
        <w:pStyle w:val="5"/>
        <w:rPr>
          <w:ins w:id="2080" w:author="王斌" w:date="2014-02-19T15:20:00Z"/>
        </w:rPr>
      </w:pPr>
      <w:bookmarkStart w:id="93" w:name="_Toc380590614"/>
      <w:bookmarkStart w:id="94" w:name="_Toc380591189"/>
      <w:bookmarkStart w:id="95" w:name="_Toc380591963"/>
      <w:r>
        <w:rPr>
          <w:rFonts w:hint="eastAsia"/>
        </w:rPr>
        <w:t xml:space="preserve">3.4.8 </w:t>
      </w:r>
      <w:ins w:id="2081" w:author="王斌" w:date="2014-02-19T15:20:00Z">
        <w:r>
          <w:rPr>
            <w:rFonts w:hint="eastAsia"/>
          </w:rPr>
          <w:t>HDMIAudioChannelMapMute(HDMI音频声道映射及静音设置)</w:t>
        </w:r>
        <w:bookmarkEnd w:id="93"/>
        <w:bookmarkEnd w:id="94"/>
        <w:bookmarkEnd w:id="95"/>
        <w:r>
          <w:rPr>
            <w:rFonts w:hint="eastAsia"/>
          </w:rPr>
          <w:t xml:space="preserve">  </w:t>
        </w:r>
      </w:ins>
    </w:p>
    <w:p>
      <w:pPr>
        <w:rPr>
          <w:ins w:id="2082" w:author="王斌" w:date="2014-02-19T15:20:00Z"/>
          <w:rFonts w:ascii="Calibri" w:hAnsi="Calibri" w:eastAsia="宋体" w:cs="Times New Roman"/>
        </w:rPr>
      </w:pPr>
      <w:ins w:id="2083" w:author="王斌" w:date="2014-02-19T15:20:00Z">
        <w:r>
          <w:rPr>
            <w:rFonts w:hint="eastAsia" w:ascii="Calibri" w:hAnsi="Calibri" w:eastAsia="宋体" w:cs="Times New Roman"/>
          </w:rPr>
          <w:t xml:space="preserve">   </w:t>
        </w:r>
      </w:ins>
    </w:p>
    <w:tbl>
      <w:tblPr>
        <w:tblStyle w:val="16"/>
        <w:tblW w:w="93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800"/>
        <w:gridCol w:w="3600"/>
        <w:gridCol w:w="935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ins w:id="2084" w:author="王斌" w:date="2014-02-19T15:20:00Z"/>
        </w:trPr>
        <w:tc>
          <w:tcPr>
            <w:tcW w:w="1080" w:type="dxa"/>
            <w:shd w:val="clear" w:color="auto" w:fill="00FFFF"/>
            <w:vAlign w:val="top"/>
          </w:tcPr>
          <w:p>
            <w:pPr>
              <w:rPr>
                <w:ins w:id="2085" w:author="王斌" w:date="2014-02-19T15:20:00Z"/>
                <w:rFonts w:ascii="Calibri" w:hAnsi="Calibri" w:eastAsia="宋体" w:cs="Times New Roman"/>
                <w:sz w:val="18"/>
                <w:szCs w:val="18"/>
              </w:rPr>
            </w:pPr>
            <w:ins w:id="2086" w:author="王斌" w:date="2014-02-19T15:2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  <w:vAlign w:val="top"/>
          </w:tcPr>
          <w:p>
            <w:pPr>
              <w:rPr>
                <w:ins w:id="2087" w:author="王斌" w:date="2014-02-19T15:20:00Z"/>
                <w:rFonts w:ascii="Calibri" w:hAnsi="Calibri" w:eastAsia="宋体" w:cs="Times New Roman"/>
                <w:sz w:val="18"/>
                <w:szCs w:val="18"/>
              </w:rPr>
            </w:pPr>
            <w:ins w:id="2088" w:author="王斌" w:date="2014-02-19T15:2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vAlign w:val="top"/>
          </w:tcPr>
          <w:p>
            <w:pPr>
              <w:rPr>
                <w:ins w:id="2089" w:author="王斌" w:date="2014-02-19T15:20:00Z"/>
                <w:rFonts w:ascii="Calibri" w:hAnsi="Calibri" w:eastAsia="宋体" w:cs="Times New Roman"/>
                <w:sz w:val="18"/>
                <w:szCs w:val="18"/>
              </w:rPr>
            </w:pPr>
            <w:ins w:id="2090" w:author="王斌" w:date="2014-02-19T15:2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vAlign w:val="top"/>
          </w:tcPr>
          <w:p>
            <w:pPr>
              <w:rPr>
                <w:ins w:id="2091" w:author="王斌" w:date="2014-02-19T15:20:00Z"/>
                <w:rFonts w:ascii="Calibri" w:hAnsi="Calibri" w:eastAsia="宋体" w:cs="Times New Roman"/>
                <w:sz w:val="18"/>
                <w:szCs w:val="18"/>
              </w:rPr>
            </w:pPr>
            <w:ins w:id="2092" w:author="王斌" w:date="2014-02-19T15:2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vAlign w:val="top"/>
          </w:tcPr>
          <w:p>
            <w:pPr>
              <w:rPr>
                <w:ins w:id="2093" w:author="王斌" w:date="2014-02-19T15:20:00Z"/>
                <w:rFonts w:ascii="Calibri" w:hAnsi="Calibri" w:eastAsia="宋体" w:cs="Times New Roman"/>
                <w:sz w:val="18"/>
                <w:szCs w:val="18"/>
              </w:rPr>
            </w:pPr>
            <w:ins w:id="2094" w:author="王斌" w:date="2014-02-19T15:20:00Z">
              <w:r>
                <w:rPr>
                  <w:rFonts w:hint="eastAsia" w:ascii="Calibri" w:hAnsi="Calibri" w:eastAsia="宋体" w:cs="Times New Roman"/>
                  <w:sz w:val="18"/>
                  <w:szCs w:val="18"/>
                </w:rPr>
                <w:t>RESET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4" w:hRule="atLeast"/>
          <w:ins w:id="2095" w:author="王斌" w:date="2014-02-19T15:20:00Z"/>
        </w:trPr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2096" w:author="王斌" w:date="2014-02-19T15:20:00Z"/>
                <w:rFonts w:ascii="Calibri" w:hAnsi="Calibri" w:eastAsia="宋体" w:cs="Times New Roman"/>
              </w:rPr>
            </w:pPr>
            <w:ins w:id="2097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098" w:author="王斌" w:date="2014-02-19T15:21:00Z">
              <w:r>
                <w:rPr>
                  <w:rFonts w:hint="eastAsia" w:ascii="Calibri" w:hAnsi="Calibri" w:eastAsia="宋体" w:cs="Times New Roman"/>
                </w:rPr>
                <w:t>2：0</w:t>
              </w:r>
            </w:ins>
          </w:p>
        </w:tc>
        <w:tc>
          <w:tcPr>
            <w:tcW w:w="18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2099" w:author="王斌" w:date="2014-02-19T15:20:00Z"/>
                <w:rFonts w:ascii="Calibri" w:hAnsi="Calibri" w:eastAsia="宋体" w:cs="Times New Roman"/>
              </w:rPr>
            </w:pPr>
            <w:ins w:id="2100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01" w:author="王斌" w:date="2014-02-19T15:20:00Z">
              <w:r>
                <w:rPr>
                  <w:rFonts w:hint="eastAsia" w:ascii="Calibri" w:hAnsi="Calibri" w:eastAsia="宋体" w:cs="Times New Roman"/>
                </w:rPr>
                <w:t>hannel 0 m</w:t>
              </w:r>
            </w:ins>
            <w:ins w:id="2102" w:author="王斌" w:date="2014-02-19T15:23:00Z">
              <w:r>
                <w:rPr>
                  <w:rFonts w:hint="eastAsia" w:ascii="Calibri" w:hAnsi="Calibri" w:eastAsia="宋体" w:cs="Times New Roman"/>
                </w:rPr>
                <w:t>ap</w:t>
              </w:r>
            </w:ins>
          </w:p>
        </w:tc>
        <w:tc>
          <w:tcPr>
            <w:tcW w:w="36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2103" w:author="王斌" w:date="2014-02-19T15:20:00Z"/>
                <w:rFonts w:ascii="Calibri" w:hAnsi="Calibri" w:eastAsia="宋体" w:cs="Times New Roman"/>
              </w:rPr>
            </w:pPr>
            <w:ins w:id="2104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输入声道0</w:t>
              </w:r>
            </w:ins>
            <w:ins w:id="2105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06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设置： </w:t>
              </w:r>
            </w:ins>
          </w:p>
        </w:tc>
        <w:tc>
          <w:tcPr>
            <w:tcW w:w="93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2107" w:author="王斌" w:date="2014-02-19T15:20:00Z"/>
                <w:rFonts w:ascii="Calibri" w:hAnsi="Calibri" w:eastAsia="宋体" w:cs="Times New Roman"/>
              </w:rPr>
            </w:pPr>
            <w:ins w:id="2108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ins w:id="2109" w:author="王斌" w:date="2014-02-19T15:20:00Z"/>
                <w:rFonts w:ascii="Calibri" w:hAnsi="Calibri" w:eastAsia="宋体" w:cs="Times New Roman"/>
              </w:rPr>
            </w:pPr>
            <w:ins w:id="2110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  <w:ins w:id="2111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12" w:author="王斌" w:date="2014-02-19T15:20:00Z"/>
                <w:rFonts w:ascii="Calibri" w:hAnsi="Calibri" w:eastAsia="宋体" w:cs="Times New Roman"/>
              </w:rPr>
            </w:pPr>
            <w:ins w:id="2113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14" w:author="王斌" w:date="2014-02-19T15:22:00Z">
              <w:r>
                <w:rPr>
                  <w:rFonts w:hint="eastAsia" w:ascii="Calibri" w:hAnsi="Calibri" w:eastAsia="宋体" w:cs="Times New Roman"/>
                </w:rPr>
                <w:t>5：3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15" w:author="王斌" w:date="2014-02-19T15:20:00Z"/>
                <w:rFonts w:ascii="Calibri" w:hAnsi="Calibri" w:eastAsia="宋体" w:cs="Times New Roman"/>
              </w:rPr>
            </w:pPr>
            <w:ins w:id="2116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17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1 </w:t>
              </w:r>
            </w:ins>
            <w:ins w:id="2118" w:author="王斌" w:date="2014-02-19T15:23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119" w:author="王斌" w:date="2014-02-19T15:20:00Z"/>
                <w:rFonts w:ascii="Calibri" w:hAnsi="Calibri" w:eastAsia="宋体" w:cs="Times New Roman"/>
              </w:rPr>
            </w:pPr>
            <w:ins w:id="2120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输入声道1</w:t>
              </w:r>
            </w:ins>
            <w:ins w:id="2121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22" w:author="王斌" w:date="2014-02-19T15:20:00Z">
              <w:r>
                <w:rPr>
                  <w:rFonts w:hint="eastAsia" w:ascii="Calibri" w:hAnsi="Calibri" w:eastAsia="宋体" w:cs="Times New Roman"/>
                </w:rPr>
                <w:t>设置：</w:t>
              </w:r>
            </w:ins>
            <w:ins w:id="2123" w:author="王斌" w:date="2014-02-19T15:24:00Z">
              <w:r>
                <w:rPr>
                  <w:rFonts w:hint="eastAsia" w:ascii="Calibri" w:hAnsi="Calibri" w:eastAsia="宋体" w:cs="Times New Roman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124" w:author="王斌" w:date="2014-02-19T15:20:00Z"/>
                <w:rFonts w:ascii="Calibri" w:hAnsi="Calibri" w:eastAsia="宋体" w:cs="Times New Roman"/>
              </w:rPr>
            </w:pPr>
            <w:ins w:id="2125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126" w:author="王斌" w:date="2014-02-19T15:20:00Z"/>
                <w:rFonts w:ascii="Calibri" w:hAnsi="Calibri" w:eastAsia="宋体" w:cs="Times New Roman"/>
              </w:rPr>
            </w:pPr>
            <w:ins w:id="2127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7" w:hRule="atLeast"/>
          <w:ins w:id="2128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29" w:author="王斌" w:date="2014-02-19T15:20:00Z"/>
                <w:rFonts w:ascii="Calibri" w:hAnsi="Calibri" w:eastAsia="宋体" w:cs="Times New Roman"/>
              </w:rPr>
            </w:pPr>
            <w:ins w:id="2130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31" w:author="王斌" w:date="2014-02-19T15:22:00Z">
              <w:r>
                <w:rPr>
                  <w:rFonts w:hint="eastAsia" w:ascii="Calibri" w:hAnsi="Calibri" w:eastAsia="宋体" w:cs="Times New Roman"/>
                </w:rPr>
                <w:t>8：6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32" w:author="王斌" w:date="2014-02-19T15:20:00Z"/>
                <w:rFonts w:ascii="Calibri" w:hAnsi="Calibri" w:eastAsia="宋体" w:cs="Times New Roman"/>
              </w:rPr>
            </w:pPr>
            <w:ins w:id="2133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34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2 </w:t>
              </w:r>
            </w:ins>
            <w:ins w:id="2135" w:author="王斌" w:date="2014-02-19T15:23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136" w:author="王斌" w:date="2014-02-19T15:20:00Z"/>
                <w:rFonts w:ascii="Calibri" w:hAnsi="Calibri" w:eastAsia="宋体" w:cs="Times New Roman"/>
              </w:rPr>
            </w:pPr>
            <w:ins w:id="2137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输入声道2</w:t>
              </w:r>
            </w:ins>
            <w:ins w:id="2138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39" w:author="王斌" w:date="2014-02-19T15:20:00Z">
              <w:r>
                <w:rPr>
                  <w:rFonts w:hint="eastAsia" w:ascii="Calibri" w:hAnsi="Calibri" w:eastAsia="宋体" w:cs="Times New Roman"/>
                </w:rPr>
                <w:t>设置：</w:t>
              </w:r>
            </w:ins>
            <w:ins w:id="2140" w:author="王斌" w:date="2014-02-19T15:24:00Z">
              <w:r>
                <w:rPr>
                  <w:rFonts w:hint="eastAsia" w:ascii="Calibri" w:hAnsi="Calibri" w:eastAsia="宋体" w:cs="Times New Roman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141" w:author="王斌" w:date="2014-02-19T15:20:00Z"/>
                <w:rFonts w:ascii="Calibri" w:hAnsi="Calibri" w:eastAsia="宋体" w:cs="Times New Roman"/>
              </w:rPr>
            </w:pPr>
            <w:ins w:id="2142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143" w:author="王斌" w:date="2014-02-19T15:20:00Z"/>
                <w:rFonts w:ascii="Calibri" w:hAnsi="Calibri" w:eastAsia="宋体" w:cs="Times New Roman"/>
              </w:rPr>
            </w:pPr>
            <w:ins w:id="2144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ins w:id="2145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46" w:author="王斌" w:date="2014-02-19T15:20:00Z"/>
                <w:rFonts w:ascii="Calibri" w:hAnsi="Calibri" w:eastAsia="宋体" w:cs="Times New Roman"/>
              </w:rPr>
            </w:pPr>
            <w:ins w:id="2147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48" w:author="王斌" w:date="2014-02-19T15:22:00Z">
              <w:r>
                <w:rPr>
                  <w:rFonts w:hint="eastAsia" w:ascii="Calibri" w:hAnsi="Calibri" w:eastAsia="宋体" w:cs="Times New Roman"/>
                </w:rPr>
                <w:t>11：9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49" w:author="王斌" w:date="2014-02-19T15:20:00Z"/>
                <w:rFonts w:ascii="Calibri" w:hAnsi="Calibri" w:eastAsia="宋体" w:cs="Times New Roman"/>
              </w:rPr>
            </w:pPr>
            <w:ins w:id="2150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51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3 </w:t>
              </w:r>
            </w:ins>
            <w:ins w:id="2152" w:author="王斌" w:date="2014-02-19T15:23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153" w:author="王斌" w:date="2014-02-19T15:20:00Z"/>
                <w:rFonts w:ascii="Calibri" w:hAnsi="Calibri" w:eastAsia="宋体" w:cs="Times New Roman"/>
              </w:rPr>
            </w:pPr>
            <w:ins w:id="2154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输入声道3</w:t>
              </w:r>
            </w:ins>
            <w:ins w:id="2155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56" w:author="王斌" w:date="2014-02-19T15:20:00Z">
              <w:r>
                <w:rPr>
                  <w:rFonts w:hint="eastAsia" w:ascii="Calibri" w:hAnsi="Calibri" w:eastAsia="宋体" w:cs="Times New Roman"/>
                </w:rPr>
                <w:t>设置：</w:t>
              </w:r>
            </w:ins>
            <w:ins w:id="2157" w:author="王斌" w:date="2014-02-19T15:25:00Z">
              <w:r>
                <w:rPr>
                  <w:rFonts w:hint="eastAsia" w:ascii="Calibri" w:hAnsi="Calibri" w:eastAsia="宋体" w:cs="Times New Roman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158" w:author="王斌" w:date="2014-02-19T15:20:00Z"/>
                <w:rFonts w:ascii="Calibri" w:hAnsi="Calibri" w:eastAsia="宋体" w:cs="Times New Roman"/>
              </w:rPr>
            </w:pPr>
            <w:ins w:id="2159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160" w:author="王斌" w:date="2014-02-19T15:20:00Z"/>
                <w:rFonts w:ascii="Calibri" w:hAnsi="Calibri" w:eastAsia="宋体" w:cs="Times New Roman"/>
              </w:rPr>
            </w:pPr>
            <w:ins w:id="2161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  <w:ins w:id="2162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63" w:author="王斌" w:date="2014-02-19T15:20:00Z"/>
                <w:rFonts w:ascii="Calibri" w:hAnsi="Calibri" w:eastAsia="宋体" w:cs="Times New Roman"/>
              </w:rPr>
            </w:pPr>
            <w:ins w:id="2164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65" w:author="王斌" w:date="2014-02-19T15:22:00Z">
              <w:r>
                <w:rPr>
                  <w:rFonts w:hint="eastAsia" w:ascii="Calibri" w:hAnsi="Calibri" w:eastAsia="宋体" w:cs="Times New Roman"/>
                </w:rPr>
                <w:t>14：12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66" w:author="王斌" w:date="2014-02-19T15:20:00Z"/>
                <w:rFonts w:ascii="Calibri" w:hAnsi="Calibri" w:eastAsia="宋体" w:cs="Times New Roman"/>
              </w:rPr>
            </w:pPr>
            <w:ins w:id="2167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68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4 </w:t>
              </w:r>
            </w:ins>
            <w:ins w:id="2169" w:author="王斌" w:date="2014-02-19T15:23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170" w:author="王斌" w:date="2014-02-19T15:20:00Z"/>
                <w:rFonts w:ascii="Calibri" w:hAnsi="Calibri" w:eastAsia="宋体" w:cs="Times New Roman"/>
              </w:rPr>
            </w:pPr>
            <w:ins w:id="2171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输入声道4</w:t>
              </w:r>
            </w:ins>
            <w:ins w:id="2172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73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设置：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174" w:author="王斌" w:date="2014-02-19T15:20:00Z"/>
                <w:rFonts w:ascii="Calibri" w:hAnsi="Calibri" w:eastAsia="宋体" w:cs="Times New Roman"/>
              </w:rPr>
            </w:pPr>
            <w:ins w:id="2175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176" w:author="王斌" w:date="2014-02-19T15:20:00Z"/>
                <w:rFonts w:ascii="Calibri" w:hAnsi="Calibri" w:eastAsia="宋体" w:cs="Times New Roman"/>
              </w:rPr>
            </w:pPr>
            <w:ins w:id="2177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  <w:ins w:id="2178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79" w:author="王斌" w:date="2014-02-19T15:20:00Z"/>
                <w:rFonts w:ascii="Calibri" w:hAnsi="Calibri" w:eastAsia="宋体" w:cs="Times New Roman"/>
              </w:rPr>
            </w:pPr>
            <w:ins w:id="2180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81" w:author="王斌" w:date="2014-02-19T15:22:00Z">
              <w:r>
                <w:rPr>
                  <w:rFonts w:hint="eastAsia" w:ascii="Calibri" w:hAnsi="Calibri" w:eastAsia="宋体" w:cs="Times New Roman"/>
                </w:rPr>
                <w:t>17：15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82" w:author="王斌" w:date="2014-02-19T15:20:00Z"/>
                <w:rFonts w:ascii="Calibri" w:hAnsi="Calibri" w:eastAsia="宋体" w:cs="Times New Roman"/>
              </w:rPr>
            </w:pPr>
            <w:ins w:id="2183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184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5 </w:t>
              </w:r>
            </w:ins>
            <w:ins w:id="2185" w:author="王斌" w:date="2014-02-19T15:23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186" w:author="王斌" w:date="2014-02-19T15:20:00Z"/>
                <w:rFonts w:ascii="Calibri" w:hAnsi="Calibri" w:eastAsia="宋体" w:cs="Times New Roman"/>
              </w:rPr>
            </w:pPr>
            <w:ins w:id="2187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输入声道5</w:t>
              </w:r>
            </w:ins>
            <w:ins w:id="2188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189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设置：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190" w:author="王斌" w:date="2014-02-19T15:20:00Z"/>
                <w:rFonts w:ascii="Calibri" w:hAnsi="Calibri" w:eastAsia="宋体" w:cs="Times New Roman"/>
              </w:rPr>
            </w:pPr>
            <w:ins w:id="2191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192" w:author="王斌" w:date="2014-02-19T15:20:00Z"/>
                <w:rFonts w:ascii="Calibri" w:hAnsi="Calibri" w:eastAsia="宋体" w:cs="Times New Roman"/>
              </w:rPr>
            </w:pPr>
            <w:ins w:id="2193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6" w:hRule="atLeast"/>
          <w:ins w:id="2194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195" w:author="王斌" w:date="2014-02-19T15:20:00Z"/>
                <w:rFonts w:ascii="Calibri" w:hAnsi="Calibri" w:eastAsia="宋体" w:cs="Times New Roman"/>
              </w:rPr>
            </w:pPr>
            <w:ins w:id="2196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197" w:author="王斌" w:date="2014-02-19T15:22:00Z">
              <w:r>
                <w:rPr>
                  <w:rFonts w:hint="eastAsia" w:ascii="Calibri" w:hAnsi="Calibri" w:eastAsia="宋体" w:cs="Times New Roman"/>
                </w:rPr>
                <w:t>20：18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198" w:author="王斌" w:date="2014-02-19T15:20:00Z"/>
                <w:rFonts w:ascii="Calibri" w:hAnsi="Calibri" w:eastAsia="宋体" w:cs="Times New Roman"/>
              </w:rPr>
            </w:pPr>
            <w:ins w:id="2199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00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6 </w:t>
              </w:r>
            </w:ins>
            <w:ins w:id="2201" w:author="王斌" w:date="2014-02-19T15:24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02" w:author="王斌" w:date="2014-02-19T15:20:00Z"/>
                <w:rFonts w:ascii="Calibri" w:hAnsi="Calibri" w:eastAsia="宋体" w:cs="Times New Roman"/>
              </w:rPr>
            </w:pPr>
            <w:ins w:id="2203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输入声道6</w:t>
              </w:r>
            </w:ins>
            <w:ins w:id="2204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205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设置：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06" w:author="王斌" w:date="2014-02-19T15:20:00Z"/>
                <w:rFonts w:ascii="Calibri" w:hAnsi="Calibri" w:eastAsia="宋体" w:cs="Times New Roman"/>
              </w:rPr>
            </w:pPr>
            <w:ins w:id="2207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08" w:author="王斌" w:date="2014-02-19T15:20:00Z"/>
                <w:rFonts w:ascii="Calibri" w:hAnsi="Calibri" w:eastAsia="宋体" w:cs="Times New Roman"/>
              </w:rPr>
            </w:pPr>
            <w:ins w:id="2209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0" w:hRule="atLeast"/>
          <w:ins w:id="2210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11" w:author="王斌" w:date="2014-02-19T15:20:00Z"/>
                <w:rFonts w:ascii="Calibri" w:hAnsi="Calibri" w:eastAsia="宋体" w:cs="Times New Roman"/>
              </w:rPr>
            </w:pPr>
            <w:ins w:id="2212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13" w:author="王斌" w:date="2014-02-19T15:22:00Z">
              <w:r>
                <w:rPr>
                  <w:rFonts w:hint="eastAsia" w:ascii="Calibri" w:hAnsi="Calibri" w:eastAsia="宋体" w:cs="Times New Roman"/>
                </w:rPr>
                <w:t>23：21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14" w:author="王斌" w:date="2014-02-19T15:20:00Z"/>
                <w:rFonts w:ascii="Calibri" w:hAnsi="Calibri" w:eastAsia="宋体" w:cs="Times New Roman"/>
              </w:rPr>
            </w:pPr>
            <w:ins w:id="2215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16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7 </w:t>
              </w:r>
            </w:ins>
            <w:ins w:id="2217" w:author="王斌" w:date="2014-02-19T15:24:00Z">
              <w:r>
                <w:rPr>
                  <w:rFonts w:hint="eastAsia" w:ascii="Calibri" w:hAnsi="Calibri" w:eastAsia="宋体" w:cs="Times New Roman"/>
                </w:rPr>
                <w:t>map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18" w:author="王斌" w:date="2014-02-19T15:20:00Z"/>
                <w:rFonts w:ascii="Calibri" w:hAnsi="Calibri" w:eastAsia="宋体" w:cs="Times New Roman"/>
              </w:rPr>
            </w:pPr>
            <w:ins w:id="2219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输入声道7</w:t>
              </w:r>
            </w:ins>
            <w:ins w:id="2220" w:author="王斌" w:date="2014-02-19T15:24:00Z">
              <w:r>
                <w:rPr>
                  <w:rFonts w:hint="eastAsia" w:ascii="Calibri" w:hAnsi="Calibri" w:eastAsia="宋体" w:cs="Times New Roman"/>
                </w:rPr>
                <w:t>映射</w:t>
              </w:r>
            </w:ins>
            <w:ins w:id="2221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设置：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22" w:author="王斌" w:date="2014-02-19T15:20:00Z"/>
                <w:rFonts w:ascii="Calibri" w:hAnsi="Calibri" w:eastAsia="宋体" w:cs="Times New Roman"/>
              </w:rPr>
            </w:pPr>
            <w:ins w:id="2223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24" w:author="王斌" w:date="2014-02-19T15:20:00Z"/>
                <w:rFonts w:ascii="Calibri" w:hAnsi="Calibri" w:eastAsia="宋体" w:cs="Times New Roman"/>
              </w:rPr>
            </w:pPr>
            <w:ins w:id="2225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  <w:ins w:id="2226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27" w:author="王斌" w:date="2014-02-19T15:20:00Z"/>
                <w:rFonts w:ascii="Calibri" w:hAnsi="Calibri" w:eastAsia="宋体" w:cs="Times New Roman"/>
              </w:rPr>
            </w:pPr>
            <w:ins w:id="2228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29" w:author="王斌" w:date="2014-02-19T15:22:00Z">
              <w:r>
                <w:rPr>
                  <w:rFonts w:hint="eastAsia" w:ascii="Calibri" w:hAnsi="Calibri" w:eastAsia="宋体" w:cs="Times New Roman"/>
                </w:rPr>
                <w:t>24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30" w:author="王斌" w:date="2014-02-19T15:20:00Z"/>
                <w:rFonts w:ascii="Calibri" w:hAnsi="Calibri" w:eastAsia="宋体" w:cs="Times New Roman"/>
              </w:rPr>
            </w:pPr>
            <w:ins w:id="2231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32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233" w:author="王斌" w:date="2014-02-19T15:22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  <w:ins w:id="2234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35" w:author="王斌" w:date="2014-02-19T15:20:00Z"/>
                <w:rFonts w:ascii="Calibri" w:hAnsi="Calibri" w:eastAsia="宋体" w:cs="Times New Roman"/>
              </w:rPr>
            </w:pPr>
            <w:ins w:id="2236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237" w:author="王斌" w:date="2014-02-19T15:23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  <w:ins w:id="2238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静音设置： 1代表静音 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39" w:author="王斌" w:date="2014-02-19T15:20:00Z"/>
                <w:rFonts w:ascii="Calibri" w:hAnsi="Calibri" w:eastAsia="宋体" w:cs="Times New Roman"/>
              </w:rPr>
            </w:pPr>
            <w:ins w:id="2240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41" w:author="王斌" w:date="2014-02-19T15:20:00Z"/>
                <w:rFonts w:ascii="Calibri" w:hAnsi="Calibri" w:eastAsia="宋体" w:cs="Times New Roman"/>
              </w:rPr>
            </w:pPr>
            <w:ins w:id="2242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  <w:ins w:id="2243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44" w:author="王斌" w:date="2014-02-19T15:20:00Z"/>
                <w:rFonts w:ascii="Calibri" w:hAnsi="Calibri" w:eastAsia="宋体" w:cs="Times New Roman"/>
              </w:rPr>
            </w:pPr>
            <w:ins w:id="2245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46" w:author="王斌" w:date="2014-02-19T15:22:00Z">
              <w:r>
                <w:rPr>
                  <w:rFonts w:hint="eastAsia" w:ascii="Calibri" w:hAnsi="Calibri" w:eastAsia="宋体" w:cs="Times New Roman"/>
                </w:rPr>
                <w:t>25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47" w:author="王斌" w:date="2014-02-19T15:20:00Z"/>
                <w:rFonts w:ascii="Calibri" w:hAnsi="Calibri" w:eastAsia="宋体" w:cs="Times New Roman"/>
              </w:rPr>
            </w:pPr>
            <w:ins w:id="2248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49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250" w:author="王斌" w:date="2014-02-19T15:22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2251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52" w:author="王斌" w:date="2014-02-19T15:20:00Z"/>
                <w:rFonts w:ascii="Calibri" w:hAnsi="Calibri" w:eastAsia="宋体" w:cs="Times New Roman"/>
              </w:rPr>
            </w:pPr>
            <w:ins w:id="2253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254" w:author="王斌" w:date="2014-02-19T15:23:00Z">
              <w:r>
                <w:rPr>
                  <w:rFonts w:hint="eastAsia" w:ascii="Calibri" w:hAnsi="Calibri" w:eastAsia="宋体" w:cs="Times New Roman"/>
                </w:rPr>
                <w:t>1</w:t>
              </w:r>
            </w:ins>
            <w:ins w:id="2255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56" w:author="王斌" w:date="2014-02-19T15:20:00Z"/>
                <w:rFonts w:ascii="Calibri" w:hAnsi="Calibri" w:eastAsia="宋体" w:cs="Times New Roman"/>
              </w:rPr>
            </w:pPr>
            <w:ins w:id="2257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58" w:author="王斌" w:date="2014-02-19T15:20:00Z"/>
                <w:rFonts w:ascii="Calibri" w:hAnsi="Calibri" w:eastAsia="宋体" w:cs="Times New Roman"/>
              </w:rPr>
            </w:pPr>
            <w:ins w:id="2259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  <w:ins w:id="2260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61" w:author="王斌" w:date="2014-02-19T15:20:00Z"/>
                <w:rFonts w:ascii="Calibri" w:hAnsi="Calibri" w:eastAsia="宋体" w:cs="Times New Roman"/>
              </w:rPr>
            </w:pPr>
            <w:ins w:id="2262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63" w:author="王斌" w:date="2014-02-19T15:22:00Z">
              <w:r>
                <w:rPr>
                  <w:rFonts w:hint="eastAsia" w:ascii="Calibri" w:hAnsi="Calibri" w:eastAsia="宋体" w:cs="Times New Roman"/>
                </w:rPr>
                <w:t>26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64" w:author="王斌" w:date="2014-02-19T15:20:00Z"/>
                <w:rFonts w:ascii="Calibri" w:hAnsi="Calibri" w:eastAsia="宋体" w:cs="Times New Roman"/>
              </w:rPr>
            </w:pPr>
            <w:ins w:id="2265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66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267" w:author="王斌" w:date="2014-02-19T15:23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  <w:ins w:id="2268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69" w:author="王斌" w:date="2014-02-19T15:20:00Z"/>
                <w:rFonts w:ascii="Calibri" w:hAnsi="Calibri" w:eastAsia="宋体" w:cs="Times New Roman"/>
              </w:rPr>
            </w:pPr>
            <w:ins w:id="2270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271" w:author="王斌" w:date="2014-02-19T15:23:00Z">
              <w:r>
                <w:rPr>
                  <w:rFonts w:hint="eastAsia" w:ascii="Calibri" w:hAnsi="Calibri" w:eastAsia="宋体" w:cs="Times New Roman"/>
                </w:rPr>
                <w:t>2</w:t>
              </w:r>
            </w:ins>
            <w:ins w:id="2272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73" w:author="王斌" w:date="2014-02-19T15:20:00Z"/>
                <w:rFonts w:ascii="Calibri" w:hAnsi="Calibri" w:eastAsia="宋体" w:cs="Times New Roman"/>
              </w:rPr>
            </w:pPr>
            <w:ins w:id="2274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75" w:author="王斌" w:date="2014-02-19T15:20:00Z"/>
                <w:rFonts w:ascii="Calibri" w:hAnsi="Calibri" w:eastAsia="宋体" w:cs="Times New Roman"/>
              </w:rPr>
            </w:pPr>
            <w:ins w:id="2276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  <w:ins w:id="2277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78" w:author="王斌" w:date="2014-02-19T15:20:00Z"/>
                <w:rFonts w:ascii="Calibri" w:hAnsi="Calibri" w:eastAsia="宋体" w:cs="Times New Roman"/>
              </w:rPr>
            </w:pPr>
            <w:ins w:id="2279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80" w:author="王斌" w:date="2014-02-19T15:22:00Z">
              <w:r>
                <w:rPr>
                  <w:rFonts w:hint="eastAsia" w:ascii="Calibri" w:hAnsi="Calibri" w:eastAsia="宋体" w:cs="Times New Roman"/>
                </w:rPr>
                <w:t>27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81" w:author="王斌" w:date="2014-02-19T15:20:00Z"/>
                <w:rFonts w:ascii="Calibri" w:hAnsi="Calibri" w:eastAsia="宋体" w:cs="Times New Roman"/>
              </w:rPr>
            </w:pPr>
            <w:ins w:id="2282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283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284" w:author="王斌" w:date="2014-02-19T15:23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  <w:ins w:id="2285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286" w:author="王斌" w:date="2014-02-19T15:20:00Z"/>
                <w:rFonts w:ascii="Calibri" w:hAnsi="Calibri" w:eastAsia="宋体" w:cs="Times New Roman"/>
              </w:rPr>
            </w:pPr>
            <w:ins w:id="2287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288" w:author="王斌" w:date="2014-02-19T15:23:00Z">
              <w:r>
                <w:rPr>
                  <w:rFonts w:hint="eastAsia" w:ascii="Calibri" w:hAnsi="Calibri" w:eastAsia="宋体" w:cs="Times New Roman"/>
                </w:rPr>
                <w:t>3</w:t>
              </w:r>
            </w:ins>
            <w:ins w:id="2289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290" w:author="王斌" w:date="2014-02-19T15:20:00Z"/>
                <w:rFonts w:ascii="Calibri" w:hAnsi="Calibri" w:eastAsia="宋体" w:cs="Times New Roman"/>
              </w:rPr>
            </w:pPr>
            <w:ins w:id="2291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292" w:author="王斌" w:date="2014-02-19T15:20:00Z"/>
                <w:rFonts w:ascii="Calibri" w:hAnsi="Calibri" w:eastAsia="宋体" w:cs="Times New Roman"/>
              </w:rPr>
            </w:pPr>
            <w:ins w:id="2293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ins w:id="2294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295" w:author="王斌" w:date="2014-02-19T15:20:00Z"/>
                <w:rFonts w:ascii="Calibri" w:hAnsi="Calibri" w:eastAsia="宋体" w:cs="Times New Roman"/>
              </w:rPr>
            </w:pPr>
            <w:ins w:id="2296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297" w:author="王斌" w:date="2014-02-19T15:22:00Z">
              <w:r>
                <w:rPr>
                  <w:rFonts w:hint="eastAsia" w:ascii="Calibri" w:hAnsi="Calibri" w:eastAsia="宋体" w:cs="Times New Roman"/>
                </w:rPr>
                <w:t>28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298" w:author="王斌" w:date="2014-02-19T15:20:00Z"/>
                <w:rFonts w:ascii="Calibri" w:hAnsi="Calibri" w:eastAsia="宋体" w:cs="Times New Roman"/>
              </w:rPr>
            </w:pPr>
            <w:ins w:id="2299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300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301" w:author="王斌" w:date="2014-02-19T15:23:00Z">
              <w:r>
                <w:rPr>
                  <w:rFonts w:hint="eastAsia" w:ascii="Calibri" w:hAnsi="Calibri" w:eastAsia="宋体" w:cs="Times New Roman"/>
                </w:rPr>
                <w:t>4</w:t>
              </w:r>
            </w:ins>
            <w:ins w:id="2302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303" w:author="王斌" w:date="2014-02-19T15:20:00Z"/>
                <w:rFonts w:ascii="Calibri" w:hAnsi="Calibri" w:eastAsia="宋体" w:cs="Times New Roman"/>
              </w:rPr>
            </w:pPr>
            <w:ins w:id="2304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305" w:author="王斌" w:date="2014-02-19T15:23:00Z">
              <w:r>
                <w:rPr>
                  <w:rFonts w:hint="eastAsia" w:ascii="Calibri" w:hAnsi="Calibri" w:eastAsia="宋体" w:cs="Times New Roman"/>
                </w:rPr>
                <w:t>4</w:t>
              </w:r>
            </w:ins>
            <w:ins w:id="2306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307" w:author="王斌" w:date="2014-02-19T15:20:00Z"/>
                <w:rFonts w:ascii="Calibri" w:hAnsi="Calibri" w:eastAsia="宋体" w:cs="Times New Roman"/>
              </w:rPr>
            </w:pPr>
            <w:ins w:id="2308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309" w:author="王斌" w:date="2014-02-19T15:20:00Z"/>
                <w:rFonts w:ascii="Calibri" w:hAnsi="Calibri" w:eastAsia="宋体" w:cs="Times New Roman"/>
              </w:rPr>
            </w:pPr>
            <w:ins w:id="2310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  <w:ins w:id="2311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312" w:author="王斌" w:date="2014-02-19T15:20:00Z"/>
                <w:rFonts w:ascii="Calibri" w:hAnsi="Calibri" w:eastAsia="宋体" w:cs="Times New Roman"/>
              </w:rPr>
            </w:pPr>
            <w:ins w:id="2313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314" w:author="王斌" w:date="2014-02-19T15:22:00Z">
              <w:r>
                <w:rPr>
                  <w:rFonts w:hint="eastAsia" w:ascii="Calibri" w:hAnsi="Calibri" w:eastAsia="宋体" w:cs="Times New Roman"/>
                </w:rPr>
                <w:t>29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315" w:author="王斌" w:date="2014-02-19T15:20:00Z"/>
                <w:rFonts w:ascii="Calibri" w:hAnsi="Calibri" w:eastAsia="宋体" w:cs="Times New Roman"/>
              </w:rPr>
            </w:pPr>
            <w:ins w:id="2316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317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318" w:author="王斌" w:date="2014-02-19T15:23:00Z">
              <w:r>
                <w:rPr>
                  <w:rFonts w:hint="eastAsia" w:ascii="Calibri" w:hAnsi="Calibri" w:eastAsia="宋体" w:cs="Times New Roman"/>
                </w:rPr>
                <w:t>5</w:t>
              </w:r>
            </w:ins>
            <w:ins w:id="2319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320" w:author="王斌" w:date="2014-02-19T15:20:00Z"/>
                <w:rFonts w:ascii="Calibri" w:hAnsi="Calibri" w:eastAsia="宋体" w:cs="Times New Roman"/>
              </w:rPr>
            </w:pPr>
            <w:ins w:id="2321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322" w:author="王斌" w:date="2014-02-19T15:23:00Z">
              <w:r>
                <w:rPr>
                  <w:rFonts w:hint="eastAsia" w:ascii="Calibri" w:hAnsi="Calibri" w:eastAsia="宋体" w:cs="Times New Roman"/>
                </w:rPr>
                <w:t>5</w:t>
              </w:r>
            </w:ins>
            <w:ins w:id="2323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324" w:author="王斌" w:date="2014-02-19T15:20:00Z"/>
                <w:rFonts w:ascii="Calibri" w:hAnsi="Calibri" w:eastAsia="宋体" w:cs="Times New Roman"/>
              </w:rPr>
            </w:pPr>
            <w:ins w:id="2325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326" w:author="王斌" w:date="2014-02-19T15:20:00Z"/>
                <w:rFonts w:ascii="Calibri" w:hAnsi="Calibri" w:eastAsia="宋体" w:cs="Times New Roman"/>
              </w:rPr>
            </w:pPr>
            <w:ins w:id="2327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  <w:ins w:id="2328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329" w:author="王斌" w:date="2014-02-19T15:20:00Z"/>
                <w:rFonts w:ascii="Calibri" w:hAnsi="Calibri" w:eastAsia="宋体" w:cs="Times New Roman"/>
              </w:rPr>
            </w:pPr>
            <w:ins w:id="2330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331" w:author="王斌" w:date="2014-02-19T15:22:00Z">
              <w:r>
                <w:rPr>
                  <w:rFonts w:hint="eastAsia" w:ascii="Calibri" w:hAnsi="Calibri" w:eastAsia="宋体" w:cs="Times New Roman"/>
                </w:rPr>
                <w:t>30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332" w:author="王斌" w:date="2014-02-19T15:20:00Z"/>
                <w:rFonts w:ascii="Calibri" w:hAnsi="Calibri" w:eastAsia="宋体" w:cs="Times New Roman"/>
              </w:rPr>
            </w:pPr>
            <w:ins w:id="2333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334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335" w:author="王斌" w:date="2014-02-19T15:23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  <w:ins w:id="2336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337" w:author="王斌" w:date="2014-02-19T15:20:00Z"/>
                <w:rFonts w:ascii="Calibri" w:hAnsi="Calibri" w:eastAsia="宋体" w:cs="Times New Roman"/>
              </w:rPr>
            </w:pPr>
            <w:ins w:id="2338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339" w:author="王斌" w:date="2014-02-19T15:23:00Z">
              <w:r>
                <w:rPr>
                  <w:rFonts w:hint="eastAsia" w:ascii="Calibri" w:hAnsi="Calibri" w:eastAsia="宋体" w:cs="Times New Roman"/>
                </w:rPr>
                <w:t>6</w:t>
              </w:r>
            </w:ins>
            <w:ins w:id="2340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341" w:author="王斌" w:date="2014-02-19T15:20:00Z"/>
                <w:rFonts w:ascii="Calibri" w:hAnsi="Calibri" w:eastAsia="宋体" w:cs="Times New Roman"/>
              </w:rPr>
            </w:pPr>
            <w:ins w:id="2342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343" w:author="王斌" w:date="2014-02-19T15:20:00Z"/>
                <w:rFonts w:ascii="Calibri" w:hAnsi="Calibri" w:eastAsia="宋体" w:cs="Times New Roman"/>
              </w:rPr>
            </w:pPr>
            <w:ins w:id="2344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  <w:ins w:id="2345" w:author="王斌" w:date="2014-02-19T15:20:00Z"/>
        </w:trPr>
        <w:tc>
          <w:tcPr>
            <w:tcW w:w="1080" w:type="dxa"/>
            <w:shd w:val="clear" w:color="auto" w:fill="B6DDE8"/>
            <w:vAlign w:val="top"/>
          </w:tcPr>
          <w:p>
            <w:pPr>
              <w:rPr>
                <w:ins w:id="2346" w:author="王斌" w:date="2014-02-19T15:20:00Z"/>
                <w:rFonts w:ascii="Calibri" w:hAnsi="Calibri" w:eastAsia="宋体" w:cs="Times New Roman"/>
              </w:rPr>
            </w:pPr>
            <w:ins w:id="2347" w:author="王斌" w:date="2014-02-19T15:20:00Z">
              <w:r>
                <w:rPr>
                  <w:rFonts w:hint="eastAsia" w:ascii="Calibri" w:hAnsi="Calibri" w:eastAsia="宋体" w:cs="Times New Roman"/>
                </w:rPr>
                <w:t>BIT</w:t>
              </w:r>
            </w:ins>
            <w:ins w:id="2348" w:author="王斌" w:date="2014-02-19T15:22:00Z">
              <w:r>
                <w:rPr>
                  <w:rFonts w:hint="eastAsia" w:ascii="Calibri" w:hAnsi="Calibri" w:eastAsia="宋体" w:cs="Times New Roman"/>
                </w:rPr>
                <w:t>31</w:t>
              </w:r>
            </w:ins>
          </w:p>
        </w:tc>
        <w:tc>
          <w:tcPr>
            <w:tcW w:w="1800" w:type="dxa"/>
            <w:shd w:val="clear" w:color="auto" w:fill="B6DDE8"/>
            <w:vAlign w:val="top"/>
          </w:tcPr>
          <w:p>
            <w:pPr>
              <w:rPr>
                <w:ins w:id="2349" w:author="王斌" w:date="2014-02-19T15:20:00Z"/>
                <w:rFonts w:ascii="Calibri" w:hAnsi="Calibri" w:eastAsia="宋体" w:cs="Times New Roman"/>
              </w:rPr>
            </w:pPr>
            <w:ins w:id="2350" w:author="王斌" w:date="2014-02-19T15:20:00Z">
              <w:r>
                <w:rPr>
                  <w:rFonts w:ascii="Calibri" w:hAnsi="Calibri" w:eastAsia="宋体" w:cs="Times New Roman"/>
                </w:rPr>
                <w:t>C</w:t>
              </w:r>
            </w:ins>
            <w:ins w:id="2351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hannel </w:t>
              </w:r>
            </w:ins>
            <w:ins w:id="2352" w:author="王斌" w:date="2014-02-19T15:23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  <w:ins w:id="2353" w:author="王斌" w:date="2014-02-19T15:20:00Z">
              <w:r>
                <w:rPr>
                  <w:rFonts w:hint="eastAsia" w:ascii="Calibri" w:hAnsi="Calibri" w:eastAsia="宋体" w:cs="Times New Roman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/>
            <w:vAlign w:val="top"/>
          </w:tcPr>
          <w:p>
            <w:pPr>
              <w:rPr>
                <w:ins w:id="2354" w:author="王斌" w:date="2014-02-19T15:20:00Z"/>
                <w:rFonts w:ascii="Calibri" w:hAnsi="Calibri" w:eastAsia="宋体" w:cs="Times New Roman"/>
              </w:rPr>
            </w:pPr>
            <w:ins w:id="2355" w:author="王斌" w:date="2014-02-19T15:20:00Z">
              <w:r>
                <w:rPr>
                  <w:rFonts w:hint="eastAsia" w:ascii="Calibri" w:hAnsi="Calibri" w:eastAsia="宋体" w:cs="Times New Roman"/>
                </w:rPr>
                <w:t>输入声道</w:t>
              </w:r>
            </w:ins>
            <w:ins w:id="2356" w:author="王斌" w:date="2014-02-19T15:23:00Z">
              <w:r>
                <w:rPr>
                  <w:rFonts w:hint="eastAsia" w:ascii="Calibri" w:hAnsi="Calibri" w:eastAsia="宋体" w:cs="Times New Roman"/>
                </w:rPr>
                <w:t>7</w:t>
              </w:r>
            </w:ins>
            <w:ins w:id="2357" w:author="王斌" w:date="2014-02-19T15:20:00Z">
              <w:r>
                <w:rPr>
                  <w:rFonts w:hint="eastAsia" w:ascii="Calibri" w:hAnsi="Calibri" w:eastAsia="宋体" w:cs="Times New Roman"/>
                </w:rPr>
                <w:t>静音设置： 1代表静音</w:t>
              </w:r>
            </w:ins>
          </w:p>
        </w:tc>
        <w:tc>
          <w:tcPr>
            <w:tcW w:w="935" w:type="dxa"/>
            <w:shd w:val="clear" w:color="auto" w:fill="B6DDE8"/>
            <w:vAlign w:val="top"/>
          </w:tcPr>
          <w:p>
            <w:pPr>
              <w:rPr>
                <w:ins w:id="2358" w:author="王斌" w:date="2014-02-19T15:20:00Z"/>
                <w:rFonts w:ascii="Calibri" w:hAnsi="Calibri" w:eastAsia="宋体" w:cs="Times New Roman"/>
              </w:rPr>
            </w:pPr>
            <w:ins w:id="2359" w:author="王斌" w:date="2014-02-19T15:20:00Z">
              <w:r>
                <w:rPr>
                  <w:rFonts w:hint="eastAsia" w:ascii="Calibri" w:hAnsi="Calibri" w:eastAsia="宋体" w:cs="Times New Roman"/>
                </w:rPr>
                <w:t>W/R</w:t>
              </w:r>
            </w:ins>
          </w:p>
        </w:tc>
        <w:tc>
          <w:tcPr>
            <w:tcW w:w="1971" w:type="dxa"/>
            <w:shd w:val="clear" w:color="auto" w:fill="B6DDE8"/>
            <w:vAlign w:val="top"/>
          </w:tcPr>
          <w:p>
            <w:pPr>
              <w:rPr>
                <w:ins w:id="2360" w:author="王斌" w:date="2014-02-19T15:20:00Z"/>
                <w:rFonts w:ascii="Calibri" w:hAnsi="Calibri" w:eastAsia="宋体" w:cs="Times New Roman"/>
              </w:rPr>
            </w:pPr>
            <w:ins w:id="2361" w:author="王斌" w:date="2014-02-19T15:20:00Z">
              <w:r>
                <w:rPr>
                  <w:rFonts w:hint="eastAsia" w:ascii="Calibri" w:hAnsi="Calibri" w:eastAsia="宋体" w:cs="Times New Roman"/>
                </w:rPr>
                <w:t>0</w:t>
              </w:r>
            </w:ins>
          </w:p>
          <w:p>
            <w:pPr>
              <w:rPr>
                <w:ins w:id="2362" w:author="王斌" w:date="2014-02-19T15:20:00Z"/>
                <w:rFonts w:ascii="Calibri" w:hAnsi="Calibri" w:eastAsia="宋体" w:cs="Times New Roman"/>
              </w:rPr>
            </w:pPr>
          </w:p>
        </w:tc>
      </w:tr>
    </w:tbl>
    <w:p>
      <w:pPr>
        <w:rPr>
          <w:ins w:id="2363" w:author="王斌" w:date="2014-02-19T15:20:00Z"/>
          <w:rFonts w:ascii="Calibri" w:hAnsi="Calibri" w:eastAsia="宋体" w:cs="Times New Roman"/>
        </w:rPr>
      </w:pPr>
    </w:p>
    <w:p>
      <w:pPr>
        <w:rPr>
          <w:ins w:id="2364" w:author="王斌" w:date="2014-02-19T15:20:00Z"/>
        </w:rPr>
      </w:pPr>
      <w:ins w:id="2365" w:author="王斌" w:date="2014-02-19T15:20:00Z">
        <w:r>
          <w:rPr>
            <w:rFonts w:hint="eastAsia"/>
          </w:rPr>
          <w:t xml:space="preserve">  可以对JPEG2000/MPEG片源的所有声道进行单独静音设置</w:t>
        </w:r>
      </w:ins>
    </w:p>
    <w:p>
      <w:pPr>
        <w:rPr>
          <w:ins w:id="2366" w:author="王斌" w:date="2014-02-19T15:20:00Z"/>
        </w:rPr>
      </w:pPr>
    </w:p>
    <w:p>
      <w:pPr>
        <w:rPr>
          <w:ins w:id="2367" w:author="王斌" w:date="2014-02-19T14:26:00Z"/>
        </w:rPr>
      </w:pPr>
      <w:ins w:id="2368" w:author="王斌" w:date="2014-02-19T15:25:00Z">
        <w:r>
          <w:rPr>
            <w:rFonts w:hint="eastAsia"/>
          </w:rPr>
          <w:t xml:space="preserve">  这里</w:t>
        </w:r>
      </w:ins>
      <w:ins w:id="2369" w:author="王斌" w:date="2014-02-19T15:26:00Z">
        <w:r>
          <w:rPr>
            <w:rFonts w:hint="eastAsia"/>
          </w:rPr>
          <w:t>指的</w:t>
        </w:r>
      </w:ins>
      <w:ins w:id="2370" w:author="王斌" w:date="2014-02-19T15:25:00Z">
        <w:r>
          <w:rPr>
            <w:rFonts w:hint="eastAsia"/>
          </w:rPr>
          <w:t>声道是</w:t>
        </w:r>
      </w:ins>
      <w:ins w:id="2371" w:author="王斌" w:date="2014-02-19T15:26:00Z">
        <w:r>
          <w:rPr>
            <w:rFonts w:hint="eastAsia"/>
          </w:rPr>
          <w:t>左右声道都有的 一路音频</w:t>
        </w:r>
      </w:ins>
    </w:p>
    <w:p>
      <w:pPr>
        <w:rPr>
          <w:ins w:id="2372" w:author="王斌" w:date="2014-02-19T14:28:00Z"/>
        </w:rPr>
      </w:pPr>
    </w:p>
    <w:p>
      <w:pPr>
        <w:rPr>
          <w:ins w:id="2373" w:author="王斌" w:date="2014-02-19T14:28:00Z"/>
        </w:rPr>
      </w:pPr>
    </w:p>
    <w:p>
      <w:pPr>
        <w:rPr>
          <w:ins w:id="2374" w:author="王斌" w:date="2014-02-19T14:28:00Z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9164598">
    <w:nsid w:val="77C16B36"/>
    <w:multiLevelType w:val="multilevel"/>
    <w:tmpl w:val="77C16B36"/>
    <w:lvl w:ilvl="0" w:tentative="1">
      <w:start w:val="0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0"/>
      <w:numFmt w:val="decimal"/>
      <w:lvlText w:val="%2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724562">
    <w:nsid w:val="0EA57592"/>
    <w:multiLevelType w:val="multilevel"/>
    <w:tmpl w:val="0EA57592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622538">
    <w:nsid w:val="1DF5694A"/>
    <w:multiLevelType w:val="multilevel"/>
    <w:tmpl w:val="1DF5694A"/>
    <w:lvl w:ilvl="0" w:tentative="1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7683030">
    <w:nsid w:val="77123956"/>
    <w:multiLevelType w:val="multilevel"/>
    <w:tmpl w:val="7712395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2622538"/>
  </w:num>
  <w:num w:numId="2">
    <w:abstractNumId w:val="2009164598"/>
  </w:num>
  <w:num w:numId="3">
    <w:abstractNumId w:val="245724562"/>
  </w:num>
  <w:num w:numId="4">
    <w:abstractNumId w:val="1997683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5ECF"/>
    <w:rsid w:val="00001208"/>
    <w:rsid w:val="000014D5"/>
    <w:rsid w:val="00002139"/>
    <w:rsid w:val="0000234C"/>
    <w:rsid w:val="00002E53"/>
    <w:rsid w:val="00002FD5"/>
    <w:rsid w:val="00003B24"/>
    <w:rsid w:val="00003CC2"/>
    <w:rsid w:val="000064BC"/>
    <w:rsid w:val="00007706"/>
    <w:rsid w:val="000077C4"/>
    <w:rsid w:val="00007803"/>
    <w:rsid w:val="000102B7"/>
    <w:rsid w:val="0001059B"/>
    <w:rsid w:val="00011E75"/>
    <w:rsid w:val="00011EE6"/>
    <w:rsid w:val="000128A2"/>
    <w:rsid w:val="000158B5"/>
    <w:rsid w:val="00016723"/>
    <w:rsid w:val="00017107"/>
    <w:rsid w:val="00020BB5"/>
    <w:rsid w:val="000220B5"/>
    <w:rsid w:val="00022F10"/>
    <w:rsid w:val="00024FF6"/>
    <w:rsid w:val="00025016"/>
    <w:rsid w:val="000260FF"/>
    <w:rsid w:val="00027E7B"/>
    <w:rsid w:val="0003053D"/>
    <w:rsid w:val="00031E8E"/>
    <w:rsid w:val="000330C2"/>
    <w:rsid w:val="00034772"/>
    <w:rsid w:val="00034800"/>
    <w:rsid w:val="000352F2"/>
    <w:rsid w:val="000363FB"/>
    <w:rsid w:val="0004010A"/>
    <w:rsid w:val="00041090"/>
    <w:rsid w:val="00041821"/>
    <w:rsid w:val="00043EF2"/>
    <w:rsid w:val="00045104"/>
    <w:rsid w:val="0004719B"/>
    <w:rsid w:val="00047372"/>
    <w:rsid w:val="0005092B"/>
    <w:rsid w:val="0005349C"/>
    <w:rsid w:val="00053506"/>
    <w:rsid w:val="00054564"/>
    <w:rsid w:val="00054613"/>
    <w:rsid w:val="00054F1C"/>
    <w:rsid w:val="0005579E"/>
    <w:rsid w:val="000564A6"/>
    <w:rsid w:val="00057238"/>
    <w:rsid w:val="000572EE"/>
    <w:rsid w:val="000604DC"/>
    <w:rsid w:val="000606E7"/>
    <w:rsid w:val="00060870"/>
    <w:rsid w:val="00060EA2"/>
    <w:rsid w:val="0006109C"/>
    <w:rsid w:val="00061157"/>
    <w:rsid w:val="0006136D"/>
    <w:rsid w:val="000622AC"/>
    <w:rsid w:val="00064192"/>
    <w:rsid w:val="0006561C"/>
    <w:rsid w:val="0006565A"/>
    <w:rsid w:val="00067192"/>
    <w:rsid w:val="00067C7B"/>
    <w:rsid w:val="000709A6"/>
    <w:rsid w:val="00070E12"/>
    <w:rsid w:val="00073E68"/>
    <w:rsid w:val="0007616A"/>
    <w:rsid w:val="000764BE"/>
    <w:rsid w:val="00077307"/>
    <w:rsid w:val="00082C15"/>
    <w:rsid w:val="0008368F"/>
    <w:rsid w:val="00084149"/>
    <w:rsid w:val="00084269"/>
    <w:rsid w:val="000848E0"/>
    <w:rsid w:val="00087B20"/>
    <w:rsid w:val="000900B1"/>
    <w:rsid w:val="0009029A"/>
    <w:rsid w:val="000910B6"/>
    <w:rsid w:val="00091A15"/>
    <w:rsid w:val="00092B2C"/>
    <w:rsid w:val="00093B26"/>
    <w:rsid w:val="00094370"/>
    <w:rsid w:val="000944A8"/>
    <w:rsid w:val="00094569"/>
    <w:rsid w:val="00094F95"/>
    <w:rsid w:val="00097BCE"/>
    <w:rsid w:val="00097BE2"/>
    <w:rsid w:val="000A1307"/>
    <w:rsid w:val="000A1F2B"/>
    <w:rsid w:val="000A4C89"/>
    <w:rsid w:val="000A556C"/>
    <w:rsid w:val="000A7198"/>
    <w:rsid w:val="000B10DB"/>
    <w:rsid w:val="000B21A6"/>
    <w:rsid w:val="000B37CC"/>
    <w:rsid w:val="000B3E42"/>
    <w:rsid w:val="000B4E2D"/>
    <w:rsid w:val="000B5A77"/>
    <w:rsid w:val="000B6FE6"/>
    <w:rsid w:val="000B75DD"/>
    <w:rsid w:val="000B7E5C"/>
    <w:rsid w:val="000B7F5F"/>
    <w:rsid w:val="000C0B38"/>
    <w:rsid w:val="000C2D30"/>
    <w:rsid w:val="000C5611"/>
    <w:rsid w:val="000C5E1C"/>
    <w:rsid w:val="000C6ABC"/>
    <w:rsid w:val="000D0528"/>
    <w:rsid w:val="000D2963"/>
    <w:rsid w:val="000D396F"/>
    <w:rsid w:val="000D3E8D"/>
    <w:rsid w:val="000D41C5"/>
    <w:rsid w:val="000D6652"/>
    <w:rsid w:val="000D6D30"/>
    <w:rsid w:val="000D733A"/>
    <w:rsid w:val="000D761B"/>
    <w:rsid w:val="000E0A9B"/>
    <w:rsid w:val="000E193A"/>
    <w:rsid w:val="000E3A76"/>
    <w:rsid w:val="000E46A5"/>
    <w:rsid w:val="000E53DC"/>
    <w:rsid w:val="000E5E08"/>
    <w:rsid w:val="000E7E49"/>
    <w:rsid w:val="000F0924"/>
    <w:rsid w:val="000F3091"/>
    <w:rsid w:val="000F5841"/>
    <w:rsid w:val="000F6090"/>
    <w:rsid w:val="000F63EF"/>
    <w:rsid w:val="000F6684"/>
    <w:rsid w:val="00100111"/>
    <w:rsid w:val="00100871"/>
    <w:rsid w:val="001008BD"/>
    <w:rsid w:val="00101F82"/>
    <w:rsid w:val="001029ED"/>
    <w:rsid w:val="00103244"/>
    <w:rsid w:val="001046F8"/>
    <w:rsid w:val="00104FAF"/>
    <w:rsid w:val="00105213"/>
    <w:rsid w:val="001055D9"/>
    <w:rsid w:val="0010613C"/>
    <w:rsid w:val="0010674D"/>
    <w:rsid w:val="00107C9A"/>
    <w:rsid w:val="00107DF0"/>
    <w:rsid w:val="001139A1"/>
    <w:rsid w:val="00115F4C"/>
    <w:rsid w:val="00116799"/>
    <w:rsid w:val="0011721D"/>
    <w:rsid w:val="00120C49"/>
    <w:rsid w:val="001231FE"/>
    <w:rsid w:val="001259BC"/>
    <w:rsid w:val="001276CE"/>
    <w:rsid w:val="00132410"/>
    <w:rsid w:val="0013347B"/>
    <w:rsid w:val="00133FD7"/>
    <w:rsid w:val="001366A8"/>
    <w:rsid w:val="00137E99"/>
    <w:rsid w:val="001401A5"/>
    <w:rsid w:val="00140BE1"/>
    <w:rsid w:val="00140FD4"/>
    <w:rsid w:val="00143E08"/>
    <w:rsid w:val="00146653"/>
    <w:rsid w:val="0014725C"/>
    <w:rsid w:val="00147F35"/>
    <w:rsid w:val="00150FD9"/>
    <w:rsid w:val="00151B4D"/>
    <w:rsid w:val="00152205"/>
    <w:rsid w:val="001542DB"/>
    <w:rsid w:val="00154C48"/>
    <w:rsid w:val="00154FA0"/>
    <w:rsid w:val="0015523B"/>
    <w:rsid w:val="00155F23"/>
    <w:rsid w:val="00156CD8"/>
    <w:rsid w:val="0015731F"/>
    <w:rsid w:val="0016064E"/>
    <w:rsid w:val="0016131C"/>
    <w:rsid w:val="001622AC"/>
    <w:rsid w:val="0016292D"/>
    <w:rsid w:val="00162EB8"/>
    <w:rsid w:val="00162EE3"/>
    <w:rsid w:val="001631A0"/>
    <w:rsid w:val="001655B0"/>
    <w:rsid w:val="001659AC"/>
    <w:rsid w:val="00165D16"/>
    <w:rsid w:val="00165FE4"/>
    <w:rsid w:val="001662EF"/>
    <w:rsid w:val="001665AC"/>
    <w:rsid w:val="00166710"/>
    <w:rsid w:val="00166B7E"/>
    <w:rsid w:val="00167368"/>
    <w:rsid w:val="00171C13"/>
    <w:rsid w:val="00174C1B"/>
    <w:rsid w:val="001755E0"/>
    <w:rsid w:val="00175EA5"/>
    <w:rsid w:val="00181D1C"/>
    <w:rsid w:val="00181EA5"/>
    <w:rsid w:val="001824CB"/>
    <w:rsid w:val="00182EB9"/>
    <w:rsid w:val="00185E54"/>
    <w:rsid w:val="00187360"/>
    <w:rsid w:val="00187AF4"/>
    <w:rsid w:val="00194FAC"/>
    <w:rsid w:val="00195ECF"/>
    <w:rsid w:val="00196D6F"/>
    <w:rsid w:val="00197B9E"/>
    <w:rsid w:val="001A204D"/>
    <w:rsid w:val="001A20A7"/>
    <w:rsid w:val="001A21B7"/>
    <w:rsid w:val="001A27C4"/>
    <w:rsid w:val="001A2880"/>
    <w:rsid w:val="001A390E"/>
    <w:rsid w:val="001A45C2"/>
    <w:rsid w:val="001A58A5"/>
    <w:rsid w:val="001A5F6F"/>
    <w:rsid w:val="001A6FA1"/>
    <w:rsid w:val="001A7419"/>
    <w:rsid w:val="001A74C6"/>
    <w:rsid w:val="001B1142"/>
    <w:rsid w:val="001B18F5"/>
    <w:rsid w:val="001B2384"/>
    <w:rsid w:val="001B2501"/>
    <w:rsid w:val="001B2C8C"/>
    <w:rsid w:val="001B7588"/>
    <w:rsid w:val="001B7DF4"/>
    <w:rsid w:val="001C0893"/>
    <w:rsid w:val="001C1C05"/>
    <w:rsid w:val="001C1ED7"/>
    <w:rsid w:val="001C29F1"/>
    <w:rsid w:val="001C6674"/>
    <w:rsid w:val="001C6CA1"/>
    <w:rsid w:val="001C720E"/>
    <w:rsid w:val="001C7539"/>
    <w:rsid w:val="001D0E1F"/>
    <w:rsid w:val="001D2288"/>
    <w:rsid w:val="001D2868"/>
    <w:rsid w:val="001D2F7A"/>
    <w:rsid w:val="001D5539"/>
    <w:rsid w:val="001D6037"/>
    <w:rsid w:val="001D610F"/>
    <w:rsid w:val="001E12A9"/>
    <w:rsid w:val="001E16D8"/>
    <w:rsid w:val="001E2255"/>
    <w:rsid w:val="001E2A2E"/>
    <w:rsid w:val="001E4C55"/>
    <w:rsid w:val="001E5AED"/>
    <w:rsid w:val="001E6378"/>
    <w:rsid w:val="001F06E2"/>
    <w:rsid w:val="001F102D"/>
    <w:rsid w:val="001F159E"/>
    <w:rsid w:val="001F37FF"/>
    <w:rsid w:val="001F5774"/>
    <w:rsid w:val="001F5AAF"/>
    <w:rsid w:val="001F7307"/>
    <w:rsid w:val="001F7E27"/>
    <w:rsid w:val="00200FAB"/>
    <w:rsid w:val="00202C34"/>
    <w:rsid w:val="002032B1"/>
    <w:rsid w:val="002063D4"/>
    <w:rsid w:val="00207CCC"/>
    <w:rsid w:val="002106A8"/>
    <w:rsid w:val="0021121C"/>
    <w:rsid w:val="0021242F"/>
    <w:rsid w:val="00212BF1"/>
    <w:rsid w:val="00212D01"/>
    <w:rsid w:val="00215096"/>
    <w:rsid w:val="0021576D"/>
    <w:rsid w:val="00217241"/>
    <w:rsid w:val="00217542"/>
    <w:rsid w:val="00220233"/>
    <w:rsid w:val="002202DF"/>
    <w:rsid w:val="002203D0"/>
    <w:rsid w:val="00220D9A"/>
    <w:rsid w:val="0022125A"/>
    <w:rsid w:val="00221473"/>
    <w:rsid w:val="00222258"/>
    <w:rsid w:val="0022232D"/>
    <w:rsid w:val="0022539D"/>
    <w:rsid w:val="0022620F"/>
    <w:rsid w:val="0022779B"/>
    <w:rsid w:val="002310A4"/>
    <w:rsid w:val="00233376"/>
    <w:rsid w:val="002337BB"/>
    <w:rsid w:val="00233F71"/>
    <w:rsid w:val="00235AED"/>
    <w:rsid w:val="00235B85"/>
    <w:rsid w:val="00235D1B"/>
    <w:rsid w:val="00235D21"/>
    <w:rsid w:val="00237269"/>
    <w:rsid w:val="00237DC1"/>
    <w:rsid w:val="00240EE5"/>
    <w:rsid w:val="002421DE"/>
    <w:rsid w:val="00244556"/>
    <w:rsid w:val="0024559B"/>
    <w:rsid w:val="002504A3"/>
    <w:rsid w:val="00251C56"/>
    <w:rsid w:val="00251E9D"/>
    <w:rsid w:val="00252609"/>
    <w:rsid w:val="0025299C"/>
    <w:rsid w:val="0025299F"/>
    <w:rsid w:val="00252F9D"/>
    <w:rsid w:val="00255F61"/>
    <w:rsid w:val="0025617D"/>
    <w:rsid w:val="00256185"/>
    <w:rsid w:val="00256237"/>
    <w:rsid w:val="00261AA2"/>
    <w:rsid w:val="00262BD0"/>
    <w:rsid w:val="00264241"/>
    <w:rsid w:val="00264242"/>
    <w:rsid w:val="00264A3A"/>
    <w:rsid w:val="00264AF4"/>
    <w:rsid w:val="00264CFA"/>
    <w:rsid w:val="002657BA"/>
    <w:rsid w:val="00265A42"/>
    <w:rsid w:val="00265F19"/>
    <w:rsid w:val="002663D1"/>
    <w:rsid w:val="00267199"/>
    <w:rsid w:val="0026787C"/>
    <w:rsid w:val="00270B15"/>
    <w:rsid w:val="00272CC5"/>
    <w:rsid w:val="0027305A"/>
    <w:rsid w:val="00273CDA"/>
    <w:rsid w:val="00277C91"/>
    <w:rsid w:val="00280BC4"/>
    <w:rsid w:val="00281B82"/>
    <w:rsid w:val="00282111"/>
    <w:rsid w:val="00282ACF"/>
    <w:rsid w:val="00282EDE"/>
    <w:rsid w:val="00285532"/>
    <w:rsid w:val="00285C5E"/>
    <w:rsid w:val="00285ED6"/>
    <w:rsid w:val="00286755"/>
    <w:rsid w:val="00291C14"/>
    <w:rsid w:val="002927A6"/>
    <w:rsid w:val="00293E8E"/>
    <w:rsid w:val="0029489D"/>
    <w:rsid w:val="00295A85"/>
    <w:rsid w:val="00297CB3"/>
    <w:rsid w:val="002A1EED"/>
    <w:rsid w:val="002A435D"/>
    <w:rsid w:val="002A45CB"/>
    <w:rsid w:val="002A608F"/>
    <w:rsid w:val="002A74FC"/>
    <w:rsid w:val="002B1FCF"/>
    <w:rsid w:val="002B36F9"/>
    <w:rsid w:val="002B3880"/>
    <w:rsid w:val="002B3DC0"/>
    <w:rsid w:val="002B4386"/>
    <w:rsid w:val="002B6DAD"/>
    <w:rsid w:val="002C1BAF"/>
    <w:rsid w:val="002C4CAB"/>
    <w:rsid w:val="002C67F6"/>
    <w:rsid w:val="002C70F3"/>
    <w:rsid w:val="002C7C69"/>
    <w:rsid w:val="002C7D1F"/>
    <w:rsid w:val="002D4EBF"/>
    <w:rsid w:val="002D5DFD"/>
    <w:rsid w:val="002D6405"/>
    <w:rsid w:val="002D6BAC"/>
    <w:rsid w:val="002D7639"/>
    <w:rsid w:val="002E0C89"/>
    <w:rsid w:val="002E3560"/>
    <w:rsid w:val="002E47D7"/>
    <w:rsid w:val="002E5DA2"/>
    <w:rsid w:val="002E7464"/>
    <w:rsid w:val="002F0898"/>
    <w:rsid w:val="002F0DB8"/>
    <w:rsid w:val="002F120E"/>
    <w:rsid w:val="002F2DB4"/>
    <w:rsid w:val="002F3B62"/>
    <w:rsid w:val="002F3F7D"/>
    <w:rsid w:val="002F44EA"/>
    <w:rsid w:val="002F4B41"/>
    <w:rsid w:val="002F5FF9"/>
    <w:rsid w:val="002F71B7"/>
    <w:rsid w:val="002F7206"/>
    <w:rsid w:val="002F79B1"/>
    <w:rsid w:val="003001C3"/>
    <w:rsid w:val="0030077B"/>
    <w:rsid w:val="0030174C"/>
    <w:rsid w:val="00303606"/>
    <w:rsid w:val="003063BA"/>
    <w:rsid w:val="00306814"/>
    <w:rsid w:val="003074AC"/>
    <w:rsid w:val="003077FC"/>
    <w:rsid w:val="003122A8"/>
    <w:rsid w:val="00312412"/>
    <w:rsid w:val="003133AC"/>
    <w:rsid w:val="003135CB"/>
    <w:rsid w:val="0031466A"/>
    <w:rsid w:val="003146A0"/>
    <w:rsid w:val="0031562F"/>
    <w:rsid w:val="00316829"/>
    <w:rsid w:val="00320503"/>
    <w:rsid w:val="0032269B"/>
    <w:rsid w:val="003261D9"/>
    <w:rsid w:val="00326370"/>
    <w:rsid w:val="00326377"/>
    <w:rsid w:val="0032769D"/>
    <w:rsid w:val="0032787B"/>
    <w:rsid w:val="00327FBD"/>
    <w:rsid w:val="00330660"/>
    <w:rsid w:val="00330815"/>
    <w:rsid w:val="00331B8D"/>
    <w:rsid w:val="00331D2E"/>
    <w:rsid w:val="00332D51"/>
    <w:rsid w:val="0033370B"/>
    <w:rsid w:val="0033415E"/>
    <w:rsid w:val="003341AF"/>
    <w:rsid w:val="003350D7"/>
    <w:rsid w:val="0033628C"/>
    <w:rsid w:val="00336D21"/>
    <w:rsid w:val="00341C8F"/>
    <w:rsid w:val="00342E6E"/>
    <w:rsid w:val="003444AD"/>
    <w:rsid w:val="003457C3"/>
    <w:rsid w:val="0034645A"/>
    <w:rsid w:val="00350ED2"/>
    <w:rsid w:val="003514B4"/>
    <w:rsid w:val="00351799"/>
    <w:rsid w:val="00352178"/>
    <w:rsid w:val="003530A4"/>
    <w:rsid w:val="00353A18"/>
    <w:rsid w:val="003540AA"/>
    <w:rsid w:val="00354CAA"/>
    <w:rsid w:val="00354D5B"/>
    <w:rsid w:val="00354FEB"/>
    <w:rsid w:val="00355C08"/>
    <w:rsid w:val="0035616C"/>
    <w:rsid w:val="003568C2"/>
    <w:rsid w:val="00356C3F"/>
    <w:rsid w:val="0035763A"/>
    <w:rsid w:val="0036096E"/>
    <w:rsid w:val="003612E2"/>
    <w:rsid w:val="00361480"/>
    <w:rsid w:val="003616B6"/>
    <w:rsid w:val="0036274F"/>
    <w:rsid w:val="00363CFD"/>
    <w:rsid w:val="003649F2"/>
    <w:rsid w:val="00365536"/>
    <w:rsid w:val="0036669F"/>
    <w:rsid w:val="00367490"/>
    <w:rsid w:val="00367644"/>
    <w:rsid w:val="003678FD"/>
    <w:rsid w:val="00370CEF"/>
    <w:rsid w:val="003718D8"/>
    <w:rsid w:val="00371AD6"/>
    <w:rsid w:val="00371E50"/>
    <w:rsid w:val="00371F8B"/>
    <w:rsid w:val="00372371"/>
    <w:rsid w:val="00372E55"/>
    <w:rsid w:val="00373508"/>
    <w:rsid w:val="003736F6"/>
    <w:rsid w:val="00373A85"/>
    <w:rsid w:val="0037651E"/>
    <w:rsid w:val="00376CE0"/>
    <w:rsid w:val="00380518"/>
    <w:rsid w:val="00380AAF"/>
    <w:rsid w:val="00382CDE"/>
    <w:rsid w:val="00383336"/>
    <w:rsid w:val="00384EC7"/>
    <w:rsid w:val="00385792"/>
    <w:rsid w:val="00385D3C"/>
    <w:rsid w:val="003878E7"/>
    <w:rsid w:val="00392158"/>
    <w:rsid w:val="00392B25"/>
    <w:rsid w:val="00393BC2"/>
    <w:rsid w:val="0039478D"/>
    <w:rsid w:val="00395547"/>
    <w:rsid w:val="00396A9A"/>
    <w:rsid w:val="0039757A"/>
    <w:rsid w:val="003A3297"/>
    <w:rsid w:val="003A3A11"/>
    <w:rsid w:val="003A5CBF"/>
    <w:rsid w:val="003A614E"/>
    <w:rsid w:val="003A628D"/>
    <w:rsid w:val="003A6750"/>
    <w:rsid w:val="003A6AA2"/>
    <w:rsid w:val="003A6AB6"/>
    <w:rsid w:val="003B0138"/>
    <w:rsid w:val="003B065F"/>
    <w:rsid w:val="003B1769"/>
    <w:rsid w:val="003B27D8"/>
    <w:rsid w:val="003B3D26"/>
    <w:rsid w:val="003B3F71"/>
    <w:rsid w:val="003B42F7"/>
    <w:rsid w:val="003B5BC6"/>
    <w:rsid w:val="003B5DB8"/>
    <w:rsid w:val="003B6155"/>
    <w:rsid w:val="003B628E"/>
    <w:rsid w:val="003B7B87"/>
    <w:rsid w:val="003C25DF"/>
    <w:rsid w:val="003C3C3D"/>
    <w:rsid w:val="003C3F92"/>
    <w:rsid w:val="003C4E57"/>
    <w:rsid w:val="003C5BF2"/>
    <w:rsid w:val="003C7179"/>
    <w:rsid w:val="003D07B9"/>
    <w:rsid w:val="003D1665"/>
    <w:rsid w:val="003D3382"/>
    <w:rsid w:val="003D4836"/>
    <w:rsid w:val="003D4EB9"/>
    <w:rsid w:val="003D7B90"/>
    <w:rsid w:val="003E0228"/>
    <w:rsid w:val="003E161C"/>
    <w:rsid w:val="003E2F97"/>
    <w:rsid w:val="003E55AB"/>
    <w:rsid w:val="003F038F"/>
    <w:rsid w:val="003F1561"/>
    <w:rsid w:val="003F212B"/>
    <w:rsid w:val="003F267D"/>
    <w:rsid w:val="003F37EB"/>
    <w:rsid w:val="003F5763"/>
    <w:rsid w:val="003F7185"/>
    <w:rsid w:val="003F78CF"/>
    <w:rsid w:val="003F7D77"/>
    <w:rsid w:val="00400728"/>
    <w:rsid w:val="0040256D"/>
    <w:rsid w:val="0040310D"/>
    <w:rsid w:val="0040413C"/>
    <w:rsid w:val="00404ADA"/>
    <w:rsid w:val="00407B1A"/>
    <w:rsid w:val="00410644"/>
    <w:rsid w:val="0041132A"/>
    <w:rsid w:val="00412E6B"/>
    <w:rsid w:val="00415293"/>
    <w:rsid w:val="0041649F"/>
    <w:rsid w:val="00416903"/>
    <w:rsid w:val="00416D22"/>
    <w:rsid w:val="00417653"/>
    <w:rsid w:val="00417792"/>
    <w:rsid w:val="00422B11"/>
    <w:rsid w:val="0042353A"/>
    <w:rsid w:val="0042404A"/>
    <w:rsid w:val="00424156"/>
    <w:rsid w:val="00424EB6"/>
    <w:rsid w:val="00424ED5"/>
    <w:rsid w:val="00425C5B"/>
    <w:rsid w:val="00426693"/>
    <w:rsid w:val="00427F86"/>
    <w:rsid w:val="004303C3"/>
    <w:rsid w:val="00430F06"/>
    <w:rsid w:val="0043304A"/>
    <w:rsid w:val="004336F3"/>
    <w:rsid w:val="00436F88"/>
    <w:rsid w:val="004374ED"/>
    <w:rsid w:val="00437A53"/>
    <w:rsid w:val="00443F2A"/>
    <w:rsid w:val="004451B4"/>
    <w:rsid w:val="00445AC0"/>
    <w:rsid w:val="00445B3A"/>
    <w:rsid w:val="00446820"/>
    <w:rsid w:val="00447BE7"/>
    <w:rsid w:val="00447F77"/>
    <w:rsid w:val="00450247"/>
    <w:rsid w:val="004523C0"/>
    <w:rsid w:val="00452807"/>
    <w:rsid w:val="00452C56"/>
    <w:rsid w:val="00453337"/>
    <w:rsid w:val="00453419"/>
    <w:rsid w:val="00453BAA"/>
    <w:rsid w:val="004547B7"/>
    <w:rsid w:val="00454937"/>
    <w:rsid w:val="00455581"/>
    <w:rsid w:val="00455C1B"/>
    <w:rsid w:val="00455D8D"/>
    <w:rsid w:val="0045689F"/>
    <w:rsid w:val="004572EC"/>
    <w:rsid w:val="004573EE"/>
    <w:rsid w:val="004579DC"/>
    <w:rsid w:val="00462B2F"/>
    <w:rsid w:val="00462D74"/>
    <w:rsid w:val="004632F4"/>
    <w:rsid w:val="004647D9"/>
    <w:rsid w:val="0046482C"/>
    <w:rsid w:val="00464D61"/>
    <w:rsid w:val="00465A7D"/>
    <w:rsid w:val="00466260"/>
    <w:rsid w:val="00470AFD"/>
    <w:rsid w:val="00471EC5"/>
    <w:rsid w:val="00473281"/>
    <w:rsid w:val="00474A66"/>
    <w:rsid w:val="004750A0"/>
    <w:rsid w:val="00475304"/>
    <w:rsid w:val="00475714"/>
    <w:rsid w:val="00475E2D"/>
    <w:rsid w:val="00475E83"/>
    <w:rsid w:val="00475EF1"/>
    <w:rsid w:val="004761E4"/>
    <w:rsid w:val="00476886"/>
    <w:rsid w:val="004775F5"/>
    <w:rsid w:val="00481605"/>
    <w:rsid w:val="004835A0"/>
    <w:rsid w:val="004850B3"/>
    <w:rsid w:val="00485AD3"/>
    <w:rsid w:val="00486FC1"/>
    <w:rsid w:val="00490069"/>
    <w:rsid w:val="00491ECA"/>
    <w:rsid w:val="0049234F"/>
    <w:rsid w:val="004937BF"/>
    <w:rsid w:val="00495D71"/>
    <w:rsid w:val="0049709B"/>
    <w:rsid w:val="00497496"/>
    <w:rsid w:val="00497A30"/>
    <w:rsid w:val="004A069F"/>
    <w:rsid w:val="004A0933"/>
    <w:rsid w:val="004A4065"/>
    <w:rsid w:val="004A4245"/>
    <w:rsid w:val="004A46B1"/>
    <w:rsid w:val="004A4D1F"/>
    <w:rsid w:val="004A53C4"/>
    <w:rsid w:val="004A7CBF"/>
    <w:rsid w:val="004B061B"/>
    <w:rsid w:val="004B0F6F"/>
    <w:rsid w:val="004B3B72"/>
    <w:rsid w:val="004B5584"/>
    <w:rsid w:val="004B66C6"/>
    <w:rsid w:val="004B6952"/>
    <w:rsid w:val="004C0D06"/>
    <w:rsid w:val="004C1748"/>
    <w:rsid w:val="004C18B4"/>
    <w:rsid w:val="004C25DC"/>
    <w:rsid w:val="004C4377"/>
    <w:rsid w:val="004C43AB"/>
    <w:rsid w:val="004C5E87"/>
    <w:rsid w:val="004C7A72"/>
    <w:rsid w:val="004D0254"/>
    <w:rsid w:val="004D11CC"/>
    <w:rsid w:val="004D1B4E"/>
    <w:rsid w:val="004D3914"/>
    <w:rsid w:val="004D4300"/>
    <w:rsid w:val="004D4D02"/>
    <w:rsid w:val="004D5EF3"/>
    <w:rsid w:val="004D7544"/>
    <w:rsid w:val="004E037A"/>
    <w:rsid w:val="004E2027"/>
    <w:rsid w:val="004E2B05"/>
    <w:rsid w:val="004E4B48"/>
    <w:rsid w:val="004E5128"/>
    <w:rsid w:val="004E5261"/>
    <w:rsid w:val="004E63AE"/>
    <w:rsid w:val="004E7E40"/>
    <w:rsid w:val="004F1134"/>
    <w:rsid w:val="004F1F00"/>
    <w:rsid w:val="004F2367"/>
    <w:rsid w:val="004F386B"/>
    <w:rsid w:val="004F3CA3"/>
    <w:rsid w:val="004F45AF"/>
    <w:rsid w:val="004F58A4"/>
    <w:rsid w:val="004F5F62"/>
    <w:rsid w:val="004F64EC"/>
    <w:rsid w:val="004F6BEE"/>
    <w:rsid w:val="004F7BE2"/>
    <w:rsid w:val="00500276"/>
    <w:rsid w:val="005028DB"/>
    <w:rsid w:val="00502C3B"/>
    <w:rsid w:val="005047A7"/>
    <w:rsid w:val="00505118"/>
    <w:rsid w:val="005056DE"/>
    <w:rsid w:val="00505C13"/>
    <w:rsid w:val="005114DB"/>
    <w:rsid w:val="00512452"/>
    <w:rsid w:val="00512970"/>
    <w:rsid w:val="005132AD"/>
    <w:rsid w:val="00513DBF"/>
    <w:rsid w:val="00514204"/>
    <w:rsid w:val="00515528"/>
    <w:rsid w:val="00516728"/>
    <w:rsid w:val="00517ED2"/>
    <w:rsid w:val="0052131E"/>
    <w:rsid w:val="005213E0"/>
    <w:rsid w:val="0052158E"/>
    <w:rsid w:val="00521751"/>
    <w:rsid w:val="00521CB9"/>
    <w:rsid w:val="00522238"/>
    <w:rsid w:val="00522DC5"/>
    <w:rsid w:val="005233D3"/>
    <w:rsid w:val="00523A9D"/>
    <w:rsid w:val="00524603"/>
    <w:rsid w:val="00524A21"/>
    <w:rsid w:val="0052512C"/>
    <w:rsid w:val="00525E1E"/>
    <w:rsid w:val="00526AFE"/>
    <w:rsid w:val="0053049D"/>
    <w:rsid w:val="00532C26"/>
    <w:rsid w:val="0053324A"/>
    <w:rsid w:val="00533A86"/>
    <w:rsid w:val="00534919"/>
    <w:rsid w:val="005373D8"/>
    <w:rsid w:val="00537DB7"/>
    <w:rsid w:val="005401B2"/>
    <w:rsid w:val="00540635"/>
    <w:rsid w:val="00540A42"/>
    <w:rsid w:val="0054106D"/>
    <w:rsid w:val="005415A2"/>
    <w:rsid w:val="00541BE4"/>
    <w:rsid w:val="0054369F"/>
    <w:rsid w:val="005436BF"/>
    <w:rsid w:val="005449D9"/>
    <w:rsid w:val="00544A4F"/>
    <w:rsid w:val="005451D3"/>
    <w:rsid w:val="00551679"/>
    <w:rsid w:val="00552750"/>
    <w:rsid w:val="00553DF7"/>
    <w:rsid w:val="0055514A"/>
    <w:rsid w:val="0055535D"/>
    <w:rsid w:val="005559A0"/>
    <w:rsid w:val="00557323"/>
    <w:rsid w:val="0056082F"/>
    <w:rsid w:val="00560D2F"/>
    <w:rsid w:val="00563A90"/>
    <w:rsid w:val="00563C09"/>
    <w:rsid w:val="00566319"/>
    <w:rsid w:val="00567A1E"/>
    <w:rsid w:val="00567AB0"/>
    <w:rsid w:val="005705AB"/>
    <w:rsid w:val="00570A04"/>
    <w:rsid w:val="005717EE"/>
    <w:rsid w:val="00571812"/>
    <w:rsid w:val="00574229"/>
    <w:rsid w:val="00574871"/>
    <w:rsid w:val="00574A36"/>
    <w:rsid w:val="005750CB"/>
    <w:rsid w:val="005750F3"/>
    <w:rsid w:val="005756C0"/>
    <w:rsid w:val="00575C70"/>
    <w:rsid w:val="00576055"/>
    <w:rsid w:val="005768EC"/>
    <w:rsid w:val="00577D80"/>
    <w:rsid w:val="00577D93"/>
    <w:rsid w:val="005815F7"/>
    <w:rsid w:val="00582CD6"/>
    <w:rsid w:val="00583C70"/>
    <w:rsid w:val="005858C2"/>
    <w:rsid w:val="005859AD"/>
    <w:rsid w:val="00585EFD"/>
    <w:rsid w:val="00586049"/>
    <w:rsid w:val="00586169"/>
    <w:rsid w:val="00587809"/>
    <w:rsid w:val="00587CCB"/>
    <w:rsid w:val="00591729"/>
    <w:rsid w:val="00591A5B"/>
    <w:rsid w:val="005920C2"/>
    <w:rsid w:val="0059242E"/>
    <w:rsid w:val="00594842"/>
    <w:rsid w:val="005957FE"/>
    <w:rsid w:val="00595865"/>
    <w:rsid w:val="00595B58"/>
    <w:rsid w:val="005967DA"/>
    <w:rsid w:val="00596BD3"/>
    <w:rsid w:val="005A1073"/>
    <w:rsid w:val="005A1EDC"/>
    <w:rsid w:val="005A392A"/>
    <w:rsid w:val="005A4085"/>
    <w:rsid w:val="005A480B"/>
    <w:rsid w:val="005A6A7F"/>
    <w:rsid w:val="005A6E53"/>
    <w:rsid w:val="005B03C2"/>
    <w:rsid w:val="005B0465"/>
    <w:rsid w:val="005B28AB"/>
    <w:rsid w:val="005B348D"/>
    <w:rsid w:val="005B523B"/>
    <w:rsid w:val="005B55F7"/>
    <w:rsid w:val="005B56D1"/>
    <w:rsid w:val="005B5C9D"/>
    <w:rsid w:val="005B7B43"/>
    <w:rsid w:val="005C19F7"/>
    <w:rsid w:val="005C1FF8"/>
    <w:rsid w:val="005C229F"/>
    <w:rsid w:val="005C2991"/>
    <w:rsid w:val="005C3374"/>
    <w:rsid w:val="005C33E1"/>
    <w:rsid w:val="005C3D4A"/>
    <w:rsid w:val="005C3E97"/>
    <w:rsid w:val="005C5786"/>
    <w:rsid w:val="005C6FB7"/>
    <w:rsid w:val="005D01FB"/>
    <w:rsid w:val="005D02AC"/>
    <w:rsid w:val="005D0C03"/>
    <w:rsid w:val="005D63FF"/>
    <w:rsid w:val="005D6512"/>
    <w:rsid w:val="005D7A69"/>
    <w:rsid w:val="005E22F6"/>
    <w:rsid w:val="005E34A7"/>
    <w:rsid w:val="005E40A2"/>
    <w:rsid w:val="005E4E6B"/>
    <w:rsid w:val="005E6432"/>
    <w:rsid w:val="005E7423"/>
    <w:rsid w:val="005F219D"/>
    <w:rsid w:val="005F24B9"/>
    <w:rsid w:val="005F41F3"/>
    <w:rsid w:val="006009C7"/>
    <w:rsid w:val="00602711"/>
    <w:rsid w:val="0060498D"/>
    <w:rsid w:val="00606DE0"/>
    <w:rsid w:val="00606FE8"/>
    <w:rsid w:val="0060770E"/>
    <w:rsid w:val="00607864"/>
    <w:rsid w:val="00613D1B"/>
    <w:rsid w:val="00614669"/>
    <w:rsid w:val="00615BEC"/>
    <w:rsid w:val="006216A8"/>
    <w:rsid w:val="006223C9"/>
    <w:rsid w:val="00623245"/>
    <w:rsid w:val="00623341"/>
    <w:rsid w:val="00624D00"/>
    <w:rsid w:val="0062711E"/>
    <w:rsid w:val="006303ED"/>
    <w:rsid w:val="00631407"/>
    <w:rsid w:val="0063258F"/>
    <w:rsid w:val="0063267A"/>
    <w:rsid w:val="006333D8"/>
    <w:rsid w:val="00633CAB"/>
    <w:rsid w:val="00634642"/>
    <w:rsid w:val="00635686"/>
    <w:rsid w:val="006374BD"/>
    <w:rsid w:val="006377D1"/>
    <w:rsid w:val="006415D7"/>
    <w:rsid w:val="00644747"/>
    <w:rsid w:val="0064490B"/>
    <w:rsid w:val="00645136"/>
    <w:rsid w:val="0064708C"/>
    <w:rsid w:val="0064745D"/>
    <w:rsid w:val="00647EDE"/>
    <w:rsid w:val="006510AE"/>
    <w:rsid w:val="00651534"/>
    <w:rsid w:val="006522AE"/>
    <w:rsid w:val="006527FA"/>
    <w:rsid w:val="00652813"/>
    <w:rsid w:val="00653981"/>
    <w:rsid w:val="00654B78"/>
    <w:rsid w:val="006552D4"/>
    <w:rsid w:val="00655520"/>
    <w:rsid w:val="006573E6"/>
    <w:rsid w:val="00661351"/>
    <w:rsid w:val="00663829"/>
    <w:rsid w:val="00663F5A"/>
    <w:rsid w:val="0066667D"/>
    <w:rsid w:val="00666E9B"/>
    <w:rsid w:val="006671FC"/>
    <w:rsid w:val="00667A25"/>
    <w:rsid w:val="00670049"/>
    <w:rsid w:val="006743AE"/>
    <w:rsid w:val="006746B8"/>
    <w:rsid w:val="00674A2B"/>
    <w:rsid w:val="00674BD7"/>
    <w:rsid w:val="006754B8"/>
    <w:rsid w:val="00675684"/>
    <w:rsid w:val="006757DE"/>
    <w:rsid w:val="00676670"/>
    <w:rsid w:val="00680A32"/>
    <w:rsid w:val="00681996"/>
    <w:rsid w:val="00683465"/>
    <w:rsid w:val="00686A8B"/>
    <w:rsid w:val="00687AD6"/>
    <w:rsid w:val="00690208"/>
    <w:rsid w:val="00691749"/>
    <w:rsid w:val="00691C99"/>
    <w:rsid w:val="00692497"/>
    <w:rsid w:val="006930BC"/>
    <w:rsid w:val="006931A9"/>
    <w:rsid w:val="00693FD2"/>
    <w:rsid w:val="00694EED"/>
    <w:rsid w:val="006950CE"/>
    <w:rsid w:val="006972F3"/>
    <w:rsid w:val="0069766A"/>
    <w:rsid w:val="006A0B13"/>
    <w:rsid w:val="006A1E71"/>
    <w:rsid w:val="006A31AD"/>
    <w:rsid w:val="006A3A89"/>
    <w:rsid w:val="006A7056"/>
    <w:rsid w:val="006B18C3"/>
    <w:rsid w:val="006B3534"/>
    <w:rsid w:val="006B4DA0"/>
    <w:rsid w:val="006B4F51"/>
    <w:rsid w:val="006B60AC"/>
    <w:rsid w:val="006B647C"/>
    <w:rsid w:val="006B6EF3"/>
    <w:rsid w:val="006B788E"/>
    <w:rsid w:val="006C0556"/>
    <w:rsid w:val="006C1CE5"/>
    <w:rsid w:val="006C28EB"/>
    <w:rsid w:val="006C365D"/>
    <w:rsid w:val="006C40A9"/>
    <w:rsid w:val="006C4432"/>
    <w:rsid w:val="006D1FD6"/>
    <w:rsid w:val="006D24B5"/>
    <w:rsid w:val="006D45B2"/>
    <w:rsid w:val="006D46A9"/>
    <w:rsid w:val="006D4F4D"/>
    <w:rsid w:val="006D5FEF"/>
    <w:rsid w:val="006D6286"/>
    <w:rsid w:val="006D7266"/>
    <w:rsid w:val="006D762C"/>
    <w:rsid w:val="006E0AE4"/>
    <w:rsid w:val="006E11B3"/>
    <w:rsid w:val="006E247D"/>
    <w:rsid w:val="006E37E6"/>
    <w:rsid w:val="006E48F7"/>
    <w:rsid w:val="006E7B37"/>
    <w:rsid w:val="006F0D68"/>
    <w:rsid w:val="006F1508"/>
    <w:rsid w:val="006F1A0B"/>
    <w:rsid w:val="006F21D5"/>
    <w:rsid w:val="006F2F75"/>
    <w:rsid w:val="006F3597"/>
    <w:rsid w:val="006F389F"/>
    <w:rsid w:val="006F490B"/>
    <w:rsid w:val="006F525F"/>
    <w:rsid w:val="006F5B65"/>
    <w:rsid w:val="006F617D"/>
    <w:rsid w:val="00701757"/>
    <w:rsid w:val="0070176F"/>
    <w:rsid w:val="00702A33"/>
    <w:rsid w:val="00702FF6"/>
    <w:rsid w:val="00706DDF"/>
    <w:rsid w:val="00707D45"/>
    <w:rsid w:val="007100CE"/>
    <w:rsid w:val="00710845"/>
    <w:rsid w:val="00710AD9"/>
    <w:rsid w:val="00712045"/>
    <w:rsid w:val="00714345"/>
    <w:rsid w:val="00714EC5"/>
    <w:rsid w:val="00716F49"/>
    <w:rsid w:val="0071764D"/>
    <w:rsid w:val="00720120"/>
    <w:rsid w:val="00721147"/>
    <w:rsid w:val="00722B17"/>
    <w:rsid w:val="007234A0"/>
    <w:rsid w:val="0072414E"/>
    <w:rsid w:val="00724535"/>
    <w:rsid w:val="00725E37"/>
    <w:rsid w:val="00730738"/>
    <w:rsid w:val="00730F1A"/>
    <w:rsid w:val="00732A7E"/>
    <w:rsid w:val="0073634F"/>
    <w:rsid w:val="00740B71"/>
    <w:rsid w:val="007419FE"/>
    <w:rsid w:val="00741C65"/>
    <w:rsid w:val="00741DB2"/>
    <w:rsid w:val="00744452"/>
    <w:rsid w:val="00744A0A"/>
    <w:rsid w:val="00744D35"/>
    <w:rsid w:val="00745AF9"/>
    <w:rsid w:val="007463B5"/>
    <w:rsid w:val="00753AE7"/>
    <w:rsid w:val="0075431E"/>
    <w:rsid w:val="007548BE"/>
    <w:rsid w:val="0075529B"/>
    <w:rsid w:val="0075717F"/>
    <w:rsid w:val="007573C5"/>
    <w:rsid w:val="007601DB"/>
    <w:rsid w:val="00760AAB"/>
    <w:rsid w:val="00761782"/>
    <w:rsid w:val="00762436"/>
    <w:rsid w:val="007637A6"/>
    <w:rsid w:val="00763DCD"/>
    <w:rsid w:val="00764460"/>
    <w:rsid w:val="00764C4D"/>
    <w:rsid w:val="00765C4D"/>
    <w:rsid w:val="007663BD"/>
    <w:rsid w:val="00767A40"/>
    <w:rsid w:val="00770641"/>
    <w:rsid w:val="00770782"/>
    <w:rsid w:val="00770FCE"/>
    <w:rsid w:val="0077118A"/>
    <w:rsid w:val="00772F77"/>
    <w:rsid w:val="00773570"/>
    <w:rsid w:val="007736A6"/>
    <w:rsid w:val="00774822"/>
    <w:rsid w:val="00774EE6"/>
    <w:rsid w:val="007757A0"/>
    <w:rsid w:val="00775F39"/>
    <w:rsid w:val="0077700D"/>
    <w:rsid w:val="00781C86"/>
    <w:rsid w:val="00781F52"/>
    <w:rsid w:val="00784C35"/>
    <w:rsid w:val="00785507"/>
    <w:rsid w:val="00787C1F"/>
    <w:rsid w:val="00790D53"/>
    <w:rsid w:val="00791997"/>
    <w:rsid w:val="00792C08"/>
    <w:rsid w:val="00793078"/>
    <w:rsid w:val="007945A4"/>
    <w:rsid w:val="00795A14"/>
    <w:rsid w:val="007962E5"/>
    <w:rsid w:val="007A25E7"/>
    <w:rsid w:val="007A41C6"/>
    <w:rsid w:val="007A54D0"/>
    <w:rsid w:val="007A59AF"/>
    <w:rsid w:val="007A6777"/>
    <w:rsid w:val="007A67AF"/>
    <w:rsid w:val="007B0437"/>
    <w:rsid w:val="007B0FCD"/>
    <w:rsid w:val="007B1036"/>
    <w:rsid w:val="007B1D46"/>
    <w:rsid w:val="007B278F"/>
    <w:rsid w:val="007B40E8"/>
    <w:rsid w:val="007B4EDE"/>
    <w:rsid w:val="007B4F14"/>
    <w:rsid w:val="007B7F97"/>
    <w:rsid w:val="007C432D"/>
    <w:rsid w:val="007C57C4"/>
    <w:rsid w:val="007C72C1"/>
    <w:rsid w:val="007C763F"/>
    <w:rsid w:val="007D0620"/>
    <w:rsid w:val="007D148C"/>
    <w:rsid w:val="007D1564"/>
    <w:rsid w:val="007D3C52"/>
    <w:rsid w:val="007D50AF"/>
    <w:rsid w:val="007D5E6D"/>
    <w:rsid w:val="007D7E12"/>
    <w:rsid w:val="007E01C7"/>
    <w:rsid w:val="007E0428"/>
    <w:rsid w:val="007E39A1"/>
    <w:rsid w:val="007E4DC6"/>
    <w:rsid w:val="007E4FAA"/>
    <w:rsid w:val="007E6955"/>
    <w:rsid w:val="007E7CCE"/>
    <w:rsid w:val="007F1E05"/>
    <w:rsid w:val="007F4045"/>
    <w:rsid w:val="007F6092"/>
    <w:rsid w:val="008006B6"/>
    <w:rsid w:val="00800CAD"/>
    <w:rsid w:val="008022C5"/>
    <w:rsid w:val="0080361E"/>
    <w:rsid w:val="00803661"/>
    <w:rsid w:val="0080438A"/>
    <w:rsid w:val="0080491B"/>
    <w:rsid w:val="00805025"/>
    <w:rsid w:val="00806A2F"/>
    <w:rsid w:val="00806D0E"/>
    <w:rsid w:val="008078CE"/>
    <w:rsid w:val="00810CA1"/>
    <w:rsid w:val="00810D86"/>
    <w:rsid w:val="00811600"/>
    <w:rsid w:val="008123F1"/>
    <w:rsid w:val="00816F3B"/>
    <w:rsid w:val="008179D0"/>
    <w:rsid w:val="00821B7B"/>
    <w:rsid w:val="00823BED"/>
    <w:rsid w:val="00823D21"/>
    <w:rsid w:val="00823F45"/>
    <w:rsid w:val="00826C8C"/>
    <w:rsid w:val="00826D7B"/>
    <w:rsid w:val="00827185"/>
    <w:rsid w:val="00830B44"/>
    <w:rsid w:val="008324DF"/>
    <w:rsid w:val="00832EB6"/>
    <w:rsid w:val="00833A6F"/>
    <w:rsid w:val="00833B4A"/>
    <w:rsid w:val="00834A83"/>
    <w:rsid w:val="0083654C"/>
    <w:rsid w:val="00840F98"/>
    <w:rsid w:val="00841B03"/>
    <w:rsid w:val="008425E2"/>
    <w:rsid w:val="008436D6"/>
    <w:rsid w:val="00843E05"/>
    <w:rsid w:val="008461C5"/>
    <w:rsid w:val="00847143"/>
    <w:rsid w:val="0085047C"/>
    <w:rsid w:val="008510BF"/>
    <w:rsid w:val="00852415"/>
    <w:rsid w:val="00854D30"/>
    <w:rsid w:val="008550F4"/>
    <w:rsid w:val="00855293"/>
    <w:rsid w:val="008553FC"/>
    <w:rsid w:val="008609C6"/>
    <w:rsid w:val="008627BF"/>
    <w:rsid w:val="008656E0"/>
    <w:rsid w:val="0086670D"/>
    <w:rsid w:val="00867350"/>
    <w:rsid w:val="00870948"/>
    <w:rsid w:val="008717BC"/>
    <w:rsid w:val="00872CEE"/>
    <w:rsid w:val="00873C0D"/>
    <w:rsid w:val="00876F68"/>
    <w:rsid w:val="00877F53"/>
    <w:rsid w:val="0088019B"/>
    <w:rsid w:val="00882C41"/>
    <w:rsid w:val="0088352A"/>
    <w:rsid w:val="00883A6B"/>
    <w:rsid w:val="00884B6D"/>
    <w:rsid w:val="00885591"/>
    <w:rsid w:val="008858FF"/>
    <w:rsid w:val="008865A5"/>
    <w:rsid w:val="00886793"/>
    <w:rsid w:val="00886AF1"/>
    <w:rsid w:val="00886BA6"/>
    <w:rsid w:val="0089128A"/>
    <w:rsid w:val="00891581"/>
    <w:rsid w:val="00893BB8"/>
    <w:rsid w:val="0089425A"/>
    <w:rsid w:val="00894FF7"/>
    <w:rsid w:val="00895546"/>
    <w:rsid w:val="0089712A"/>
    <w:rsid w:val="00897DDB"/>
    <w:rsid w:val="008A0918"/>
    <w:rsid w:val="008A187B"/>
    <w:rsid w:val="008A21F0"/>
    <w:rsid w:val="008A2608"/>
    <w:rsid w:val="008A2B73"/>
    <w:rsid w:val="008A32DD"/>
    <w:rsid w:val="008A3A2D"/>
    <w:rsid w:val="008A4107"/>
    <w:rsid w:val="008A539D"/>
    <w:rsid w:val="008A5933"/>
    <w:rsid w:val="008A5D32"/>
    <w:rsid w:val="008A7030"/>
    <w:rsid w:val="008B0C59"/>
    <w:rsid w:val="008B12CA"/>
    <w:rsid w:val="008B21B7"/>
    <w:rsid w:val="008B2BBE"/>
    <w:rsid w:val="008B3B57"/>
    <w:rsid w:val="008B4AF4"/>
    <w:rsid w:val="008B59C1"/>
    <w:rsid w:val="008B760B"/>
    <w:rsid w:val="008C148B"/>
    <w:rsid w:val="008C14F1"/>
    <w:rsid w:val="008C3228"/>
    <w:rsid w:val="008C338F"/>
    <w:rsid w:val="008C387F"/>
    <w:rsid w:val="008C4B1E"/>
    <w:rsid w:val="008C5991"/>
    <w:rsid w:val="008C62E0"/>
    <w:rsid w:val="008C6989"/>
    <w:rsid w:val="008C6EB2"/>
    <w:rsid w:val="008C75B8"/>
    <w:rsid w:val="008C7604"/>
    <w:rsid w:val="008D0619"/>
    <w:rsid w:val="008D0E4D"/>
    <w:rsid w:val="008D2CB5"/>
    <w:rsid w:val="008D5756"/>
    <w:rsid w:val="008D7665"/>
    <w:rsid w:val="008D76E3"/>
    <w:rsid w:val="008E0F9F"/>
    <w:rsid w:val="008E12BD"/>
    <w:rsid w:val="008E347E"/>
    <w:rsid w:val="008E49FC"/>
    <w:rsid w:val="008E4B06"/>
    <w:rsid w:val="008E4F70"/>
    <w:rsid w:val="008E62C7"/>
    <w:rsid w:val="008E684C"/>
    <w:rsid w:val="008E76B5"/>
    <w:rsid w:val="008E7B08"/>
    <w:rsid w:val="008F0379"/>
    <w:rsid w:val="008F1C8F"/>
    <w:rsid w:val="008F5621"/>
    <w:rsid w:val="008F6552"/>
    <w:rsid w:val="008F6881"/>
    <w:rsid w:val="00902717"/>
    <w:rsid w:val="00903177"/>
    <w:rsid w:val="0090418C"/>
    <w:rsid w:val="00904291"/>
    <w:rsid w:val="00906DE5"/>
    <w:rsid w:val="009122FA"/>
    <w:rsid w:val="0091481D"/>
    <w:rsid w:val="00914C4A"/>
    <w:rsid w:val="009151A1"/>
    <w:rsid w:val="0091573D"/>
    <w:rsid w:val="00917267"/>
    <w:rsid w:val="009174DD"/>
    <w:rsid w:val="00917554"/>
    <w:rsid w:val="00920066"/>
    <w:rsid w:val="0092085A"/>
    <w:rsid w:val="00921525"/>
    <w:rsid w:val="00921942"/>
    <w:rsid w:val="00921F64"/>
    <w:rsid w:val="00922185"/>
    <w:rsid w:val="00925912"/>
    <w:rsid w:val="009259BE"/>
    <w:rsid w:val="00926F24"/>
    <w:rsid w:val="009277E9"/>
    <w:rsid w:val="00931853"/>
    <w:rsid w:val="0093288C"/>
    <w:rsid w:val="0093334B"/>
    <w:rsid w:val="009348A2"/>
    <w:rsid w:val="0093574F"/>
    <w:rsid w:val="00935B5A"/>
    <w:rsid w:val="009379D1"/>
    <w:rsid w:val="009406E1"/>
    <w:rsid w:val="009407AC"/>
    <w:rsid w:val="009427C2"/>
    <w:rsid w:val="00943EE7"/>
    <w:rsid w:val="00944122"/>
    <w:rsid w:val="00944284"/>
    <w:rsid w:val="00944E95"/>
    <w:rsid w:val="009476B6"/>
    <w:rsid w:val="00947E3F"/>
    <w:rsid w:val="00950EBB"/>
    <w:rsid w:val="00950FD9"/>
    <w:rsid w:val="00952B11"/>
    <w:rsid w:val="009539BD"/>
    <w:rsid w:val="009550F4"/>
    <w:rsid w:val="0095575C"/>
    <w:rsid w:val="00961A8B"/>
    <w:rsid w:val="00961D6B"/>
    <w:rsid w:val="009622F4"/>
    <w:rsid w:val="00962972"/>
    <w:rsid w:val="00962B83"/>
    <w:rsid w:val="00964462"/>
    <w:rsid w:val="00964AE9"/>
    <w:rsid w:val="00966121"/>
    <w:rsid w:val="00966CC0"/>
    <w:rsid w:val="00966E07"/>
    <w:rsid w:val="009707AF"/>
    <w:rsid w:val="009711EC"/>
    <w:rsid w:val="00972A6A"/>
    <w:rsid w:val="00972CC7"/>
    <w:rsid w:val="009736EB"/>
    <w:rsid w:val="00973B25"/>
    <w:rsid w:val="00974A98"/>
    <w:rsid w:val="0097563E"/>
    <w:rsid w:val="00976C97"/>
    <w:rsid w:val="00977C38"/>
    <w:rsid w:val="00982552"/>
    <w:rsid w:val="00986193"/>
    <w:rsid w:val="009873CC"/>
    <w:rsid w:val="00990D89"/>
    <w:rsid w:val="00992978"/>
    <w:rsid w:val="009937A0"/>
    <w:rsid w:val="00993F47"/>
    <w:rsid w:val="00995555"/>
    <w:rsid w:val="009A12A3"/>
    <w:rsid w:val="009A17C0"/>
    <w:rsid w:val="009A25A1"/>
    <w:rsid w:val="009A3126"/>
    <w:rsid w:val="009A441C"/>
    <w:rsid w:val="009A493F"/>
    <w:rsid w:val="009A4A23"/>
    <w:rsid w:val="009A5833"/>
    <w:rsid w:val="009A7DE6"/>
    <w:rsid w:val="009B02A6"/>
    <w:rsid w:val="009B1B54"/>
    <w:rsid w:val="009B5FF6"/>
    <w:rsid w:val="009B6635"/>
    <w:rsid w:val="009B782F"/>
    <w:rsid w:val="009C0698"/>
    <w:rsid w:val="009C37CD"/>
    <w:rsid w:val="009C3C5D"/>
    <w:rsid w:val="009C436D"/>
    <w:rsid w:val="009C4E54"/>
    <w:rsid w:val="009C7D3D"/>
    <w:rsid w:val="009C7F76"/>
    <w:rsid w:val="009D0075"/>
    <w:rsid w:val="009D0147"/>
    <w:rsid w:val="009D1168"/>
    <w:rsid w:val="009D292B"/>
    <w:rsid w:val="009D3FE5"/>
    <w:rsid w:val="009D428D"/>
    <w:rsid w:val="009D4430"/>
    <w:rsid w:val="009D4855"/>
    <w:rsid w:val="009D643D"/>
    <w:rsid w:val="009D6595"/>
    <w:rsid w:val="009D6BB9"/>
    <w:rsid w:val="009D7BE9"/>
    <w:rsid w:val="009E0463"/>
    <w:rsid w:val="009E0B0C"/>
    <w:rsid w:val="009E2B31"/>
    <w:rsid w:val="009E2EFA"/>
    <w:rsid w:val="009E304F"/>
    <w:rsid w:val="009E36D2"/>
    <w:rsid w:val="009E44CC"/>
    <w:rsid w:val="009E6F36"/>
    <w:rsid w:val="009E7B67"/>
    <w:rsid w:val="009F43FA"/>
    <w:rsid w:val="009F4A8A"/>
    <w:rsid w:val="009F6394"/>
    <w:rsid w:val="009F7434"/>
    <w:rsid w:val="00A03E09"/>
    <w:rsid w:val="00A042D7"/>
    <w:rsid w:val="00A056D5"/>
    <w:rsid w:val="00A0639D"/>
    <w:rsid w:val="00A0659E"/>
    <w:rsid w:val="00A07CAE"/>
    <w:rsid w:val="00A10165"/>
    <w:rsid w:val="00A12700"/>
    <w:rsid w:val="00A12F50"/>
    <w:rsid w:val="00A13350"/>
    <w:rsid w:val="00A13A1B"/>
    <w:rsid w:val="00A13C95"/>
    <w:rsid w:val="00A13F22"/>
    <w:rsid w:val="00A13FAA"/>
    <w:rsid w:val="00A140D6"/>
    <w:rsid w:val="00A15167"/>
    <w:rsid w:val="00A17C5A"/>
    <w:rsid w:val="00A2033A"/>
    <w:rsid w:val="00A21229"/>
    <w:rsid w:val="00A21E83"/>
    <w:rsid w:val="00A2268C"/>
    <w:rsid w:val="00A30125"/>
    <w:rsid w:val="00A30953"/>
    <w:rsid w:val="00A30F06"/>
    <w:rsid w:val="00A314A3"/>
    <w:rsid w:val="00A317F1"/>
    <w:rsid w:val="00A32ECD"/>
    <w:rsid w:val="00A3605A"/>
    <w:rsid w:val="00A36B81"/>
    <w:rsid w:val="00A36C31"/>
    <w:rsid w:val="00A45EE3"/>
    <w:rsid w:val="00A470A1"/>
    <w:rsid w:val="00A50548"/>
    <w:rsid w:val="00A513E2"/>
    <w:rsid w:val="00A52890"/>
    <w:rsid w:val="00A52A6F"/>
    <w:rsid w:val="00A541DD"/>
    <w:rsid w:val="00A57F6C"/>
    <w:rsid w:val="00A61258"/>
    <w:rsid w:val="00A6149E"/>
    <w:rsid w:val="00A61591"/>
    <w:rsid w:val="00A62149"/>
    <w:rsid w:val="00A6387F"/>
    <w:rsid w:val="00A64235"/>
    <w:rsid w:val="00A67436"/>
    <w:rsid w:val="00A707E4"/>
    <w:rsid w:val="00A70A00"/>
    <w:rsid w:val="00A70D2A"/>
    <w:rsid w:val="00A71777"/>
    <w:rsid w:val="00A73182"/>
    <w:rsid w:val="00A7347F"/>
    <w:rsid w:val="00A76D01"/>
    <w:rsid w:val="00A76D72"/>
    <w:rsid w:val="00A77721"/>
    <w:rsid w:val="00A779C7"/>
    <w:rsid w:val="00A811F7"/>
    <w:rsid w:val="00A83D02"/>
    <w:rsid w:val="00A84B8A"/>
    <w:rsid w:val="00A85F56"/>
    <w:rsid w:val="00A86EAF"/>
    <w:rsid w:val="00A873CB"/>
    <w:rsid w:val="00A91DC7"/>
    <w:rsid w:val="00A91E7E"/>
    <w:rsid w:val="00A92819"/>
    <w:rsid w:val="00A92B0F"/>
    <w:rsid w:val="00A93DA2"/>
    <w:rsid w:val="00A93E1B"/>
    <w:rsid w:val="00A94467"/>
    <w:rsid w:val="00A95748"/>
    <w:rsid w:val="00A960AC"/>
    <w:rsid w:val="00AA10CF"/>
    <w:rsid w:val="00AA2862"/>
    <w:rsid w:val="00AA3971"/>
    <w:rsid w:val="00AA5A9C"/>
    <w:rsid w:val="00AB1A35"/>
    <w:rsid w:val="00AB1DA6"/>
    <w:rsid w:val="00AB26A6"/>
    <w:rsid w:val="00AB490A"/>
    <w:rsid w:val="00AB5882"/>
    <w:rsid w:val="00AC01EC"/>
    <w:rsid w:val="00AC3292"/>
    <w:rsid w:val="00AC3833"/>
    <w:rsid w:val="00AC3EB8"/>
    <w:rsid w:val="00AC48E7"/>
    <w:rsid w:val="00AC5345"/>
    <w:rsid w:val="00AC5E73"/>
    <w:rsid w:val="00AC6075"/>
    <w:rsid w:val="00AC7071"/>
    <w:rsid w:val="00AC74C5"/>
    <w:rsid w:val="00AD01E3"/>
    <w:rsid w:val="00AD1B8D"/>
    <w:rsid w:val="00AD336A"/>
    <w:rsid w:val="00AD4607"/>
    <w:rsid w:val="00AD53F4"/>
    <w:rsid w:val="00AD5D94"/>
    <w:rsid w:val="00AE125C"/>
    <w:rsid w:val="00AE466A"/>
    <w:rsid w:val="00AE69D7"/>
    <w:rsid w:val="00AE766C"/>
    <w:rsid w:val="00AF04E1"/>
    <w:rsid w:val="00AF131D"/>
    <w:rsid w:val="00AF167D"/>
    <w:rsid w:val="00AF2373"/>
    <w:rsid w:val="00AF4E7B"/>
    <w:rsid w:val="00AF6A53"/>
    <w:rsid w:val="00AF72EB"/>
    <w:rsid w:val="00AF77E4"/>
    <w:rsid w:val="00AF7879"/>
    <w:rsid w:val="00AF790A"/>
    <w:rsid w:val="00AF79B6"/>
    <w:rsid w:val="00B00E40"/>
    <w:rsid w:val="00B00F32"/>
    <w:rsid w:val="00B01C39"/>
    <w:rsid w:val="00B0265C"/>
    <w:rsid w:val="00B03C01"/>
    <w:rsid w:val="00B03FC9"/>
    <w:rsid w:val="00B066F3"/>
    <w:rsid w:val="00B07745"/>
    <w:rsid w:val="00B10C67"/>
    <w:rsid w:val="00B115FC"/>
    <w:rsid w:val="00B13782"/>
    <w:rsid w:val="00B13B4B"/>
    <w:rsid w:val="00B141BC"/>
    <w:rsid w:val="00B1497E"/>
    <w:rsid w:val="00B14DB2"/>
    <w:rsid w:val="00B15F1B"/>
    <w:rsid w:val="00B17D40"/>
    <w:rsid w:val="00B203F2"/>
    <w:rsid w:val="00B20657"/>
    <w:rsid w:val="00B21488"/>
    <w:rsid w:val="00B2364E"/>
    <w:rsid w:val="00B24373"/>
    <w:rsid w:val="00B261AD"/>
    <w:rsid w:val="00B265D8"/>
    <w:rsid w:val="00B30090"/>
    <w:rsid w:val="00B30434"/>
    <w:rsid w:val="00B31857"/>
    <w:rsid w:val="00B360EC"/>
    <w:rsid w:val="00B360F2"/>
    <w:rsid w:val="00B367EC"/>
    <w:rsid w:val="00B409E1"/>
    <w:rsid w:val="00B410C9"/>
    <w:rsid w:val="00B41256"/>
    <w:rsid w:val="00B42AEC"/>
    <w:rsid w:val="00B43E13"/>
    <w:rsid w:val="00B45D43"/>
    <w:rsid w:val="00B474F3"/>
    <w:rsid w:val="00B47895"/>
    <w:rsid w:val="00B4791C"/>
    <w:rsid w:val="00B5117B"/>
    <w:rsid w:val="00B5262D"/>
    <w:rsid w:val="00B52B36"/>
    <w:rsid w:val="00B531C4"/>
    <w:rsid w:val="00B54257"/>
    <w:rsid w:val="00B54654"/>
    <w:rsid w:val="00B54BB9"/>
    <w:rsid w:val="00B55A05"/>
    <w:rsid w:val="00B5785D"/>
    <w:rsid w:val="00B57990"/>
    <w:rsid w:val="00B63EE7"/>
    <w:rsid w:val="00B6428D"/>
    <w:rsid w:val="00B654B4"/>
    <w:rsid w:val="00B666F0"/>
    <w:rsid w:val="00B66898"/>
    <w:rsid w:val="00B70272"/>
    <w:rsid w:val="00B7217C"/>
    <w:rsid w:val="00B7273A"/>
    <w:rsid w:val="00B73BA2"/>
    <w:rsid w:val="00B744BB"/>
    <w:rsid w:val="00B77169"/>
    <w:rsid w:val="00B80F97"/>
    <w:rsid w:val="00B81E64"/>
    <w:rsid w:val="00B825E1"/>
    <w:rsid w:val="00B83039"/>
    <w:rsid w:val="00B8342F"/>
    <w:rsid w:val="00B83F30"/>
    <w:rsid w:val="00B846E8"/>
    <w:rsid w:val="00B854CD"/>
    <w:rsid w:val="00B86955"/>
    <w:rsid w:val="00B87878"/>
    <w:rsid w:val="00B87A9F"/>
    <w:rsid w:val="00B87E6B"/>
    <w:rsid w:val="00B90143"/>
    <w:rsid w:val="00B908AC"/>
    <w:rsid w:val="00B90CAD"/>
    <w:rsid w:val="00B9155B"/>
    <w:rsid w:val="00B950DC"/>
    <w:rsid w:val="00B96391"/>
    <w:rsid w:val="00B96F01"/>
    <w:rsid w:val="00B97350"/>
    <w:rsid w:val="00BA0A06"/>
    <w:rsid w:val="00BA1409"/>
    <w:rsid w:val="00BA1BB2"/>
    <w:rsid w:val="00BA2005"/>
    <w:rsid w:val="00BA236B"/>
    <w:rsid w:val="00BA267C"/>
    <w:rsid w:val="00BA461E"/>
    <w:rsid w:val="00BA5A1C"/>
    <w:rsid w:val="00BB07DD"/>
    <w:rsid w:val="00BB0B3E"/>
    <w:rsid w:val="00BB11FB"/>
    <w:rsid w:val="00BB14B7"/>
    <w:rsid w:val="00BB2AE1"/>
    <w:rsid w:val="00BB2C1D"/>
    <w:rsid w:val="00BB31AC"/>
    <w:rsid w:val="00BB359F"/>
    <w:rsid w:val="00BB3D7E"/>
    <w:rsid w:val="00BB443F"/>
    <w:rsid w:val="00BB553D"/>
    <w:rsid w:val="00BB573D"/>
    <w:rsid w:val="00BB6D65"/>
    <w:rsid w:val="00BB7E81"/>
    <w:rsid w:val="00BC0670"/>
    <w:rsid w:val="00BC343C"/>
    <w:rsid w:val="00BC3D9B"/>
    <w:rsid w:val="00BC4A06"/>
    <w:rsid w:val="00BC61BB"/>
    <w:rsid w:val="00BC76EC"/>
    <w:rsid w:val="00BD0637"/>
    <w:rsid w:val="00BD0E61"/>
    <w:rsid w:val="00BD25C6"/>
    <w:rsid w:val="00BD6D45"/>
    <w:rsid w:val="00BD78B6"/>
    <w:rsid w:val="00BD7DC3"/>
    <w:rsid w:val="00BE0632"/>
    <w:rsid w:val="00BE32E6"/>
    <w:rsid w:val="00BE35E4"/>
    <w:rsid w:val="00BE48BB"/>
    <w:rsid w:val="00BE48E2"/>
    <w:rsid w:val="00BE6D4C"/>
    <w:rsid w:val="00BF1D11"/>
    <w:rsid w:val="00BF4CFC"/>
    <w:rsid w:val="00BF795D"/>
    <w:rsid w:val="00BF7D50"/>
    <w:rsid w:val="00C01D02"/>
    <w:rsid w:val="00C01E1E"/>
    <w:rsid w:val="00C043F8"/>
    <w:rsid w:val="00C04729"/>
    <w:rsid w:val="00C0742C"/>
    <w:rsid w:val="00C0797B"/>
    <w:rsid w:val="00C07CC9"/>
    <w:rsid w:val="00C111A2"/>
    <w:rsid w:val="00C11F9B"/>
    <w:rsid w:val="00C14774"/>
    <w:rsid w:val="00C168D5"/>
    <w:rsid w:val="00C17D03"/>
    <w:rsid w:val="00C20C8A"/>
    <w:rsid w:val="00C231AD"/>
    <w:rsid w:val="00C23BE9"/>
    <w:rsid w:val="00C24AF2"/>
    <w:rsid w:val="00C24F00"/>
    <w:rsid w:val="00C256B5"/>
    <w:rsid w:val="00C27FF0"/>
    <w:rsid w:val="00C30488"/>
    <w:rsid w:val="00C307D5"/>
    <w:rsid w:val="00C30C57"/>
    <w:rsid w:val="00C31414"/>
    <w:rsid w:val="00C31BA6"/>
    <w:rsid w:val="00C3237A"/>
    <w:rsid w:val="00C34185"/>
    <w:rsid w:val="00C3425E"/>
    <w:rsid w:val="00C350BC"/>
    <w:rsid w:val="00C36993"/>
    <w:rsid w:val="00C378FF"/>
    <w:rsid w:val="00C40556"/>
    <w:rsid w:val="00C405C4"/>
    <w:rsid w:val="00C41ECA"/>
    <w:rsid w:val="00C421CF"/>
    <w:rsid w:val="00C42F8E"/>
    <w:rsid w:val="00C43D84"/>
    <w:rsid w:val="00C442E4"/>
    <w:rsid w:val="00C45CFA"/>
    <w:rsid w:val="00C45F09"/>
    <w:rsid w:val="00C51690"/>
    <w:rsid w:val="00C52C55"/>
    <w:rsid w:val="00C532EC"/>
    <w:rsid w:val="00C5362F"/>
    <w:rsid w:val="00C57D45"/>
    <w:rsid w:val="00C60613"/>
    <w:rsid w:val="00C608B6"/>
    <w:rsid w:val="00C60FC1"/>
    <w:rsid w:val="00C61E63"/>
    <w:rsid w:val="00C62CFD"/>
    <w:rsid w:val="00C63110"/>
    <w:rsid w:val="00C631B5"/>
    <w:rsid w:val="00C63F20"/>
    <w:rsid w:val="00C64FF1"/>
    <w:rsid w:val="00C65A62"/>
    <w:rsid w:val="00C65CC9"/>
    <w:rsid w:val="00C66232"/>
    <w:rsid w:val="00C71BF6"/>
    <w:rsid w:val="00C73702"/>
    <w:rsid w:val="00C73776"/>
    <w:rsid w:val="00C76E97"/>
    <w:rsid w:val="00C778D1"/>
    <w:rsid w:val="00C8018E"/>
    <w:rsid w:val="00C807EB"/>
    <w:rsid w:val="00C813F5"/>
    <w:rsid w:val="00C821CA"/>
    <w:rsid w:val="00C865B1"/>
    <w:rsid w:val="00C86FA0"/>
    <w:rsid w:val="00C87128"/>
    <w:rsid w:val="00C87DCE"/>
    <w:rsid w:val="00C92446"/>
    <w:rsid w:val="00C92A59"/>
    <w:rsid w:val="00C93725"/>
    <w:rsid w:val="00C948FD"/>
    <w:rsid w:val="00C955EA"/>
    <w:rsid w:val="00C95683"/>
    <w:rsid w:val="00C959F7"/>
    <w:rsid w:val="00C95E10"/>
    <w:rsid w:val="00C96806"/>
    <w:rsid w:val="00C96C5E"/>
    <w:rsid w:val="00C96EC7"/>
    <w:rsid w:val="00CA16DD"/>
    <w:rsid w:val="00CA1845"/>
    <w:rsid w:val="00CA22EF"/>
    <w:rsid w:val="00CA4448"/>
    <w:rsid w:val="00CA4D61"/>
    <w:rsid w:val="00CA5DB5"/>
    <w:rsid w:val="00CA73A5"/>
    <w:rsid w:val="00CA7612"/>
    <w:rsid w:val="00CB1BE0"/>
    <w:rsid w:val="00CB1DB1"/>
    <w:rsid w:val="00CB3832"/>
    <w:rsid w:val="00CB3A49"/>
    <w:rsid w:val="00CB5A5F"/>
    <w:rsid w:val="00CB5B08"/>
    <w:rsid w:val="00CB5C9D"/>
    <w:rsid w:val="00CB7006"/>
    <w:rsid w:val="00CB7356"/>
    <w:rsid w:val="00CB7A4A"/>
    <w:rsid w:val="00CC049B"/>
    <w:rsid w:val="00CC179A"/>
    <w:rsid w:val="00CC3A67"/>
    <w:rsid w:val="00CC40AC"/>
    <w:rsid w:val="00CC6247"/>
    <w:rsid w:val="00CC62B6"/>
    <w:rsid w:val="00CC7A4B"/>
    <w:rsid w:val="00CD224C"/>
    <w:rsid w:val="00CD28BB"/>
    <w:rsid w:val="00CD3D54"/>
    <w:rsid w:val="00CD4156"/>
    <w:rsid w:val="00CD6E27"/>
    <w:rsid w:val="00CD7175"/>
    <w:rsid w:val="00CE041A"/>
    <w:rsid w:val="00CE0BE4"/>
    <w:rsid w:val="00CE5A3D"/>
    <w:rsid w:val="00CE6D19"/>
    <w:rsid w:val="00CE7C5B"/>
    <w:rsid w:val="00CF1FB9"/>
    <w:rsid w:val="00CF2CFD"/>
    <w:rsid w:val="00CF4CD7"/>
    <w:rsid w:val="00CF5476"/>
    <w:rsid w:val="00CF5DE4"/>
    <w:rsid w:val="00CF64E1"/>
    <w:rsid w:val="00CF733B"/>
    <w:rsid w:val="00CF7342"/>
    <w:rsid w:val="00D00BAE"/>
    <w:rsid w:val="00D0143E"/>
    <w:rsid w:val="00D02C85"/>
    <w:rsid w:val="00D04CE3"/>
    <w:rsid w:val="00D05243"/>
    <w:rsid w:val="00D05A35"/>
    <w:rsid w:val="00D05B4F"/>
    <w:rsid w:val="00D070A6"/>
    <w:rsid w:val="00D07AEA"/>
    <w:rsid w:val="00D10E94"/>
    <w:rsid w:val="00D147A2"/>
    <w:rsid w:val="00D16A3E"/>
    <w:rsid w:val="00D17E50"/>
    <w:rsid w:val="00D17EDE"/>
    <w:rsid w:val="00D20692"/>
    <w:rsid w:val="00D21016"/>
    <w:rsid w:val="00D241A5"/>
    <w:rsid w:val="00D24AFD"/>
    <w:rsid w:val="00D24B50"/>
    <w:rsid w:val="00D24DDC"/>
    <w:rsid w:val="00D25311"/>
    <w:rsid w:val="00D275D8"/>
    <w:rsid w:val="00D27A3D"/>
    <w:rsid w:val="00D27C63"/>
    <w:rsid w:val="00D310EE"/>
    <w:rsid w:val="00D315BD"/>
    <w:rsid w:val="00D31719"/>
    <w:rsid w:val="00D3306B"/>
    <w:rsid w:val="00D33836"/>
    <w:rsid w:val="00D33BC4"/>
    <w:rsid w:val="00D35DFC"/>
    <w:rsid w:val="00D360E9"/>
    <w:rsid w:val="00D369CE"/>
    <w:rsid w:val="00D3779F"/>
    <w:rsid w:val="00D37DA1"/>
    <w:rsid w:val="00D40282"/>
    <w:rsid w:val="00D41A3B"/>
    <w:rsid w:val="00D424E7"/>
    <w:rsid w:val="00D4346A"/>
    <w:rsid w:val="00D440B9"/>
    <w:rsid w:val="00D440E4"/>
    <w:rsid w:val="00D4425F"/>
    <w:rsid w:val="00D45D50"/>
    <w:rsid w:val="00D45FEB"/>
    <w:rsid w:val="00D50683"/>
    <w:rsid w:val="00D51AE5"/>
    <w:rsid w:val="00D5214B"/>
    <w:rsid w:val="00D52A64"/>
    <w:rsid w:val="00D536D7"/>
    <w:rsid w:val="00D53BE7"/>
    <w:rsid w:val="00D54B74"/>
    <w:rsid w:val="00D56693"/>
    <w:rsid w:val="00D57B88"/>
    <w:rsid w:val="00D616D9"/>
    <w:rsid w:val="00D61B61"/>
    <w:rsid w:val="00D62197"/>
    <w:rsid w:val="00D63786"/>
    <w:rsid w:val="00D639CF"/>
    <w:rsid w:val="00D63D61"/>
    <w:rsid w:val="00D63F76"/>
    <w:rsid w:val="00D65882"/>
    <w:rsid w:val="00D65BC4"/>
    <w:rsid w:val="00D70A46"/>
    <w:rsid w:val="00D746F9"/>
    <w:rsid w:val="00D75A84"/>
    <w:rsid w:val="00D76649"/>
    <w:rsid w:val="00D822D3"/>
    <w:rsid w:val="00D82ABF"/>
    <w:rsid w:val="00D82B08"/>
    <w:rsid w:val="00D85C39"/>
    <w:rsid w:val="00D9034A"/>
    <w:rsid w:val="00D91EE7"/>
    <w:rsid w:val="00D92DD9"/>
    <w:rsid w:val="00D9347A"/>
    <w:rsid w:val="00D94A33"/>
    <w:rsid w:val="00D94EF0"/>
    <w:rsid w:val="00D952E5"/>
    <w:rsid w:val="00D95713"/>
    <w:rsid w:val="00D95E02"/>
    <w:rsid w:val="00D9609F"/>
    <w:rsid w:val="00D96BB5"/>
    <w:rsid w:val="00D96FCC"/>
    <w:rsid w:val="00DA10C3"/>
    <w:rsid w:val="00DA4F4E"/>
    <w:rsid w:val="00DA7BA2"/>
    <w:rsid w:val="00DB1C05"/>
    <w:rsid w:val="00DB38E0"/>
    <w:rsid w:val="00DB3D02"/>
    <w:rsid w:val="00DB57E5"/>
    <w:rsid w:val="00DC04B3"/>
    <w:rsid w:val="00DC0520"/>
    <w:rsid w:val="00DC0649"/>
    <w:rsid w:val="00DC1828"/>
    <w:rsid w:val="00DC1DE5"/>
    <w:rsid w:val="00DC237A"/>
    <w:rsid w:val="00DC5092"/>
    <w:rsid w:val="00DC5D32"/>
    <w:rsid w:val="00DC5DF7"/>
    <w:rsid w:val="00DC61EC"/>
    <w:rsid w:val="00DD0B9B"/>
    <w:rsid w:val="00DD1A56"/>
    <w:rsid w:val="00DD1EEB"/>
    <w:rsid w:val="00DD4F6A"/>
    <w:rsid w:val="00DD50CC"/>
    <w:rsid w:val="00DD79AB"/>
    <w:rsid w:val="00DD7BF3"/>
    <w:rsid w:val="00DE1B89"/>
    <w:rsid w:val="00DE3224"/>
    <w:rsid w:val="00DE3358"/>
    <w:rsid w:val="00DE3922"/>
    <w:rsid w:val="00DE413F"/>
    <w:rsid w:val="00DF14F0"/>
    <w:rsid w:val="00DF2888"/>
    <w:rsid w:val="00DF2B60"/>
    <w:rsid w:val="00DF392F"/>
    <w:rsid w:val="00DF5D73"/>
    <w:rsid w:val="00DF6A13"/>
    <w:rsid w:val="00DF7455"/>
    <w:rsid w:val="00DF7F3F"/>
    <w:rsid w:val="00E042CD"/>
    <w:rsid w:val="00E047D6"/>
    <w:rsid w:val="00E063A8"/>
    <w:rsid w:val="00E06C72"/>
    <w:rsid w:val="00E13662"/>
    <w:rsid w:val="00E1388A"/>
    <w:rsid w:val="00E14EB3"/>
    <w:rsid w:val="00E151E8"/>
    <w:rsid w:val="00E155DA"/>
    <w:rsid w:val="00E16265"/>
    <w:rsid w:val="00E1694C"/>
    <w:rsid w:val="00E20999"/>
    <w:rsid w:val="00E20BE2"/>
    <w:rsid w:val="00E21499"/>
    <w:rsid w:val="00E21506"/>
    <w:rsid w:val="00E21B4F"/>
    <w:rsid w:val="00E21DA8"/>
    <w:rsid w:val="00E21E7F"/>
    <w:rsid w:val="00E21FAF"/>
    <w:rsid w:val="00E26BB2"/>
    <w:rsid w:val="00E2715F"/>
    <w:rsid w:val="00E275FB"/>
    <w:rsid w:val="00E31F6F"/>
    <w:rsid w:val="00E3323F"/>
    <w:rsid w:val="00E33B74"/>
    <w:rsid w:val="00E35E11"/>
    <w:rsid w:val="00E40C81"/>
    <w:rsid w:val="00E40DB8"/>
    <w:rsid w:val="00E42514"/>
    <w:rsid w:val="00E430E0"/>
    <w:rsid w:val="00E43158"/>
    <w:rsid w:val="00E43262"/>
    <w:rsid w:val="00E44066"/>
    <w:rsid w:val="00E45CB9"/>
    <w:rsid w:val="00E505E7"/>
    <w:rsid w:val="00E51992"/>
    <w:rsid w:val="00E52266"/>
    <w:rsid w:val="00E5336C"/>
    <w:rsid w:val="00E54BD0"/>
    <w:rsid w:val="00E54CB1"/>
    <w:rsid w:val="00E55FB8"/>
    <w:rsid w:val="00E570E6"/>
    <w:rsid w:val="00E5727E"/>
    <w:rsid w:val="00E62C61"/>
    <w:rsid w:val="00E64356"/>
    <w:rsid w:val="00E6594A"/>
    <w:rsid w:val="00E65CDD"/>
    <w:rsid w:val="00E66109"/>
    <w:rsid w:val="00E703E2"/>
    <w:rsid w:val="00E72C62"/>
    <w:rsid w:val="00E735DB"/>
    <w:rsid w:val="00E74521"/>
    <w:rsid w:val="00E74596"/>
    <w:rsid w:val="00E7461F"/>
    <w:rsid w:val="00E773EA"/>
    <w:rsid w:val="00E8034B"/>
    <w:rsid w:val="00E80D1E"/>
    <w:rsid w:val="00E812F9"/>
    <w:rsid w:val="00E8250E"/>
    <w:rsid w:val="00E82DE2"/>
    <w:rsid w:val="00E82FC9"/>
    <w:rsid w:val="00E84F7E"/>
    <w:rsid w:val="00E86D5D"/>
    <w:rsid w:val="00E949BA"/>
    <w:rsid w:val="00E95671"/>
    <w:rsid w:val="00E95881"/>
    <w:rsid w:val="00E95CA2"/>
    <w:rsid w:val="00E97CE8"/>
    <w:rsid w:val="00EA0CAD"/>
    <w:rsid w:val="00EA19B4"/>
    <w:rsid w:val="00EA39CB"/>
    <w:rsid w:val="00EA4716"/>
    <w:rsid w:val="00EA5FF6"/>
    <w:rsid w:val="00EA65CF"/>
    <w:rsid w:val="00EA66B5"/>
    <w:rsid w:val="00EB0B84"/>
    <w:rsid w:val="00EB23CD"/>
    <w:rsid w:val="00EB28A9"/>
    <w:rsid w:val="00EB3506"/>
    <w:rsid w:val="00EB4532"/>
    <w:rsid w:val="00EB6233"/>
    <w:rsid w:val="00EB7BE3"/>
    <w:rsid w:val="00EC2B23"/>
    <w:rsid w:val="00EC3413"/>
    <w:rsid w:val="00EC4654"/>
    <w:rsid w:val="00EC4FDD"/>
    <w:rsid w:val="00EC5BCC"/>
    <w:rsid w:val="00EC6950"/>
    <w:rsid w:val="00ED145D"/>
    <w:rsid w:val="00ED1B7F"/>
    <w:rsid w:val="00ED266A"/>
    <w:rsid w:val="00ED29F7"/>
    <w:rsid w:val="00ED46AB"/>
    <w:rsid w:val="00ED5132"/>
    <w:rsid w:val="00ED77B9"/>
    <w:rsid w:val="00ED7B2A"/>
    <w:rsid w:val="00EE0130"/>
    <w:rsid w:val="00EE09BD"/>
    <w:rsid w:val="00EE0D2B"/>
    <w:rsid w:val="00EE13FF"/>
    <w:rsid w:val="00EE21D9"/>
    <w:rsid w:val="00EE2BF6"/>
    <w:rsid w:val="00EE2C9F"/>
    <w:rsid w:val="00EE4C05"/>
    <w:rsid w:val="00EE51CD"/>
    <w:rsid w:val="00EE640E"/>
    <w:rsid w:val="00EE64B0"/>
    <w:rsid w:val="00EE75DD"/>
    <w:rsid w:val="00EE7B7F"/>
    <w:rsid w:val="00EE7C9A"/>
    <w:rsid w:val="00EF0AC9"/>
    <w:rsid w:val="00EF0B48"/>
    <w:rsid w:val="00EF115C"/>
    <w:rsid w:val="00EF1F89"/>
    <w:rsid w:val="00EF2306"/>
    <w:rsid w:val="00EF4184"/>
    <w:rsid w:val="00EF43D6"/>
    <w:rsid w:val="00EF4872"/>
    <w:rsid w:val="00EF532A"/>
    <w:rsid w:val="00F0062E"/>
    <w:rsid w:val="00F02431"/>
    <w:rsid w:val="00F02E91"/>
    <w:rsid w:val="00F03419"/>
    <w:rsid w:val="00F0362C"/>
    <w:rsid w:val="00F049F0"/>
    <w:rsid w:val="00F04CA2"/>
    <w:rsid w:val="00F05BB5"/>
    <w:rsid w:val="00F05D1F"/>
    <w:rsid w:val="00F063FD"/>
    <w:rsid w:val="00F06935"/>
    <w:rsid w:val="00F06E04"/>
    <w:rsid w:val="00F109F3"/>
    <w:rsid w:val="00F1161F"/>
    <w:rsid w:val="00F12037"/>
    <w:rsid w:val="00F130EB"/>
    <w:rsid w:val="00F14433"/>
    <w:rsid w:val="00F14713"/>
    <w:rsid w:val="00F14D51"/>
    <w:rsid w:val="00F15F0C"/>
    <w:rsid w:val="00F169E0"/>
    <w:rsid w:val="00F17375"/>
    <w:rsid w:val="00F17830"/>
    <w:rsid w:val="00F22D2C"/>
    <w:rsid w:val="00F23BBE"/>
    <w:rsid w:val="00F23C16"/>
    <w:rsid w:val="00F246C7"/>
    <w:rsid w:val="00F25447"/>
    <w:rsid w:val="00F26515"/>
    <w:rsid w:val="00F269AA"/>
    <w:rsid w:val="00F27ACD"/>
    <w:rsid w:val="00F31F18"/>
    <w:rsid w:val="00F32132"/>
    <w:rsid w:val="00F330E8"/>
    <w:rsid w:val="00F33C32"/>
    <w:rsid w:val="00F408ED"/>
    <w:rsid w:val="00F417D8"/>
    <w:rsid w:val="00F41B2C"/>
    <w:rsid w:val="00F433CA"/>
    <w:rsid w:val="00F4389C"/>
    <w:rsid w:val="00F438F1"/>
    <w:rsid w:val="00F44F49"/>
    <w:rsid w:val="00F5067B"/>
    <w:rsid w:val="00F50B2E"/>
    <w:rsid w:val="00F50C63"/>
    <w:rsid w:val="00F51786"/>
    <w:rsid w:val="00F517A6"/>
    <w:rsid w:val="00F54959"/>
    <w:rsid w:val="00F54CBE"/>
    <w:rsid w:val="00F555AC"/>
    <w:rsid w:val="00F56C48"/>
    <w:rsid w:val="00F570A3"/>
    <w:rsid w:val="00F61EE3"/>
    <w:rsid w:val="00F62C4E"/>
    <w:rsid w:val="00F63E02"/>
    <w:rsid w:val="00F661CD"/>
    <w:rsid w:val="00F6787B"/>
    <w:rsid w:val="00F7024D"/>
    <w:rsid w:val="00F73B86"/>
    <w:rsid w:val="00F73BA3"/>
    <w:rsid w:val="00F742DF"/>
    <w:rsid w:val="00F74585"/>
    <w:rsid w:val="00F747E9"/>
    <w:rsid w:val="00F748A9"/>
    <w:rsid w:val="00F74B56"/>
    <w:rsid w:val="00F74EE9"/>
    <w:rsid w:val="00F75423"/>
    <w:rsid w:val="00F76C26"/>
    <w:rsid w:val="00F77E3D"/>
    <w:rsid w:val="00F80BBF"/>
    <w:rsid w:val="00F845F3"/>
    <w:rsid w:val="00F8475D"/>
    <w:rsid w:val="00F84F6A"/>
    <w:rsid w:val="00F85075"/>
    <w:rsid w:val="00F858CE"/>
    <w:rsid w:val="00F87C23"/>
    <w:rsid w:val="00F916FA"/>
    <w:rsid w:val="00F93BD9"/>
    <w:rsid w:val="00F9426E"/>
    <w:rsid w:val="00F94DD0"/>
    <w:rsid w:val="00F96477"/>
    <w:rsid w:val="00F96C32"/>
    <w:rsid w:val="00F96CD5"/>
    <w:rsid w:val="00F97111"/>
    <w:rsid w:val="00FA17A3"/>
    <w:rsid w:val="00FA2678"/>
    <w:rsid w:val="00FA2AF4"/>
    <w:rsid w:val="00FA43AF"/>
    <w:rsid w:val="00FA4587"/>
    <w:rsid w:val="00FA5736"/>
    <w:rsid w:val="00FA6C26"/>
    <w:rsid w:val="00FB031D"/>
    <w:rsid w:val="00FB0346"/>
    <w:rsid w:val="00FB1376"/>
    <w:rsid w:val="00FB1BB1"/>
    <w:rsid w:val="00FB2031"/>
    <w:rsid w:val="00FB221A"/>
    <w:rsid w:val="00FB2223"/>
    <w:rsid w:val="00FB22AE"/>
    <w:rsid w:val="00FB297C"/>
    <w:rsid w:val="00FB30BB"/>
    <w:rsid w:val="00FB3C46"/>
    <w:rsid w:val="00FB5AF2"/>
    <w:rsid w:val="00FB6A14"/>
    <w:rsid w:val="00FB71CF"/>
    <w:rsid w:val="00FC0805"/>
    <w:rsid w:val="00FC2786"/>
    <w:rsid w:val="00FC2CA9"/>
    <w:rsid w:val="00FC339F"/>
    <w:rsid w:val="00FC3F9A"/>
    <w:rsid w:val="00FC65F9"/>
    <w:rsid w:val="00FC746B"/>
    <w:rsid w:val="00FC7C72"/>
    <w:rsid w:val="00FD0D1F"/>
    <w:rsid w:val="00FD1017"/>
    <w:rsid w:val="00FD2493"/>
    <w:rsid w:val="00FD2D5F"/>
    <w:rsid w:val="00FD2F75"/>
    <w:rsid w:val="00FD3BED"/>
    <w:rsid w:val="00FD43B0"/>
    <w:rsid w:val="00FD4404"/>
    <w:rsid w:val="00FD4758"/>
    <w:rsid w:val="00FD5958"/>
    <w:rsid w:val="00FD5B9E"/>
    <w:rsid w:val="00FE14D5"/>
    <w:rsid w:val="00FE252E"/>
    <w:rsid w:val="00FE5162"/>
    <w:rsid w:val="00FE566C"/>
    <w:rsid w:val="00FE694C"/>
    <w:rsid w:val="00FF07EF"/>
    <w:rsid w:val="00FF0AC8"/>
    <w:rsid w:val="00FF0E17"/>
    <w:rsid w:val="00FF0F4C"/>
    <w:rsid w:val="00FF2C96"/>
    <w:rsid w:val="00FF3354"/>
    <w:rsid w:val="00FF37A3"/>
    <w:rsid w:val="00FF4E07"/>
    <w:rsid w:val="00FF665A"/>
    <w:rsid w:val="00FF7C1F"/>
    <w:rsid w:val="010A08C5"/>
    <w:rsid w:val="011411D4"/>
    <w:rsid w:val="014A5E2B"/>
    <w:rsid w:val="023E79BD"/>
    <w:rsid w:val="028213AB"/>
    <w:rsid w:val="02A9706C"/>
    <w:rsid w:val="052D480C"/>
    <w:rsid w:val="05E53FBB"/>
    <w:rsid w:val="06B81D95"/>
    <w:rsid w:val="06FE2509"/>
    <w:rsid w:val="07DF75F9"/>
    <w:rsid w:val="08BD11E5"/>
    <w:rsid w:val="0B2628D9"/>
    <w:rsid w:val="0C09094D"/>
    <w:rsid w:val="0C724AF9"/>
    <w:rsid w:val="0CB023E0"/>
    <w:rsid w:val="0D72249E"/>
    <w:rsid w:val="0F6251CC"/>
    <w:rsid w:val="15011905"/>
    <w:rsid w:val="1542236E"/>
    <w:rsid w:val="17091CDA"/>
    <w:rsid w:val="188A6953"/>
    <w:rsid w:val="1940737B"/>
    <w:rsid w:val="1AD70716"/>
    <w:rsid w:val="1C893960"/>
    <w:rsid w:val="1CB0381F"/>
    <w:rsid w:val="1D6D7456"/>
    <w:rsid w:val="1D715E5C"/>
    <w:rsid w:val="1D954D97"/>
    <w:rsid w:val="206B6ABE"/>
    <w:rsid w:val="216E53E7"/>
    <w:rsid w:val="22973BD0"/>
    <w:rsid w:val="24315EF0"/>
    <w:rsid w:val="246D24D1"/>
    <w:rsid w:val="26004E66"/>
    <w:rsid w:val="282E547B"/>
    <w:rsid w:val="284550A0"/>
    <w:rsid w:val="288C3296"/>
    <w:rsid w:val="2A976B6E"/>
    <w:rsid w:val="2B95320E"/>
    <w:rsid w:val="2BC05357"/>
    <w:rsid w:val="2C784B05"/>
    <w:rsid w:val="2CAC6259"/>
    <w:rsid w:val="2E8B326C"/>
    <w:rsid w:val="2EF9389F"/>
    <w:rsid w:val="3013786F"/>
    <w:rsid w:val="3057125D"/>
    <w:rsid w:val="309A2FCC"/>
    <w:rsid w:val="31A85707"/>
    <w:rsid w:val="334C5DB8"/>
    <w:rsid w:val="35833459"/>
    <w:rsid w:val="358B0865"/>
    <w:rsid w:val="35B629AE"/>
    <w:rsid w:val="35F13A8D"/>
    <w:rsid w:val="36782A6C"/>
    <w:rsid w:val="367A5F70"/>
    <w:rsid w:val="3762046C"/>
    <w:rsid w:val="37843EA3"/>
    <w:rsid w:val="3B1B2786"/>
    <w:rsid w:val="3C75753F"/>
    <w:rsid w:val="3CDC01E8"/>
    <w:rsid w:val="3E5157CB"/>
    <w:rsid w:val="3E9704BE"/>
    <w:rsid w:val="40826D65"/>
    <w:rsid w:val="40AF0B2D"/>
    <w:rsid w:val="4123306B"/>
    <w:rsid w:val="41477DA7"/>
    <w:rsid w:val="41485829"/>
    <w:rsid w:val="44786965"/>
    <w:rsid w:val="44EB3421"/>
    <w:rsid w:val="45FE1FE4"/>
    <w:rsid w:val="46300235"/>
    <w:rsid w:val="4757351A"/>
    <w:rsid w:val="477C2455"/>
    <w:rsid w:val="47AC0A26"/>
    <w:rsid w:val="4B2F60E9"/>
    <w:rsid w:val="4C0E7CD6"/>
    <w:rsid w:val="4C3F04A5"/>
    <w:rsid w:val="4C6A25EE"/>
    <w:rsid w:val="4D711B1B"/>
    <w:rsid w:val="4DDF214F"/>
    <w:rsid w:val="4E057E10"/>
    <w:rsid w:val="4EE419FD"/>
    <w:rsid w:val="4F5E38C5"/>
    <w:rsid w:val="505D37E8"/>
    <w:rsid w:val="50A770DF"/>
    <w:rsid w:val="51AD440F"/>
    <w:rsid w:val="51BE212A"/>
    <w:rsid w:val="51CC1440"/>
    <w:rsid w:val="51E235E4"/>
    <w:rsid w:val="51F73589"/>
    <w:rsid w:val="526F1F4E"/>
    <w:rsid w:val="539442AF"/>
    <w:rsid w:val="5443534C"/>
    <w:rsid w:val="547748A2"/>
    <w:rsid w:val="558859E4"/>
    <w:rsid w:val="56D57C04"/>
    <w:rsid w:val="57235785"/>
    <w:rsid w:val="57B82B68"/>
    <w:rsid w:val="5889054F"/>
    <w:rsid w:val="5891595B"/>
    <w:rsid w:val="589F26F3"/>
    <w:rsid w:val="5AD86B1A"/>
    <w:rsid w:val="5BD0382F"/>
    <w:rsid w:val="5C1B042B"/>
    <w:rsid w:val="5CB73B2D"/>
    <w:rsid w:val="5DD067F8"/>
    <w:rsid w:val="5DD76183"/>
    <w:rsid w:val="5DEC06A6"/>
    <w:rsid w:val="5E9652BC"/>
    <w:rsid w:val="605A3CA3"/>
    <w:rsid w:val="61E66CAD"/>
    <w:rsid w:val="63382DD7"/>
    <w:rsid w:val="63806A4E"/>
    <w:rsid w:val="63E92BFA"/>
    <w:rsid w:val="642D45E8"/>
    <w:rsid w:val="6521617A"/>
    <w:rsid w:val="655F01DD"/>
    <w:rsid w:val="65EF204B"/>
    <w:rsid w:val="67141E2D"/>
    <w:rsid w:val="6861404E"/>
    <w:rsid w:val="68C462F1"/>
    <w:rsid w:val="690412D8"/>
    <w:rsid w:val="695E2C6C"/>
    <w:rsid w:val="6A2A10BB"/>
    <w:rsid w:val="6A942CE9"/>
    <w:rsid w:val="6AC7223E"/>
    <w:rsid w:val="6AF36585"/>
    <w:rsid w:val="6B416685"/>
    <w:rsid w:val="6B5A722E"/>
    <w:rsid w:val="6E091096"/>
    <w:rsid w:val="6EED710A"/>
    <w:rsid w:val="6F422098"/>
    <w:rsid w:val="700D4FE4"/>
    <w:rsid w:val="705B2B64"/>
    <w:rsid w:val="70B15AF2"/>
    <w:rsid w:val="73FA42D5"/>
    <w:rsid w:val="74846437"/>
    <w:rsid w:val="75B6202C"/>
    <w:rsid w:val="7789322C"/>
    <w:rsid w:val="77F5035D"/>
    <w:rsid w:val="79287455"/>
    <w:rsid w:val="7AB65962"/>
    <w:rsid w:val="7AF379C5"/>
    <w:rsid w:val="7B1E408D"/>
    <w:rsid w:val="7BB57A83"/>
    <w:rsid w:val="7C3D44E4"/>
    <w:rsid w:val="7DDC070D"/>
    <w:rsid w:val="7F957A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b/>
      <w:sz w:val="32"/>
    </w:rPr>
  </w:style>
  <w:style w:type="paragraph" w:styleId="8">
    <w:name w:val="Balloon Text"/>
    <w:basedOn w:val="1"/>
    <w:link w:val="22"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b/>
      <w:sz w:val="44"/>
    </w:rPr>
  </w:style>
  <w:style w:type="paragraph" w:styleId="12">
    <w:name w:val="toc 4"/>
    <w:basedOn w:val="1"/>
    <w:next w:val="1"/>
    <w:unhideWhenUsed/>
    <w:uiPriority w:val="39"/>
    <w:pPr>
      <w:ind w:left="1260" w:leftChars="600"/>
    </w:pPr>
    <w:rPr>
      <w:b/>
      <w:sz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  <w:rPr>
      <w:b/>
      <w:sz w:val="36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59"/>
    <w:pPr/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0">
    <w:name w:val="页眉 Char"/>
    <w:basedOn w:val="14"/>
    <w:link w:val="10"/>
    <w:uiPriority w:val="99"/>
    <w:rPr>
      <w:sz w:val="18"/>
      <w:szCs w:val="18"/>
    </w:rPr>
  </w:style>
  <w:style w:type="character" w:customStyle="1" w:styleId="21">
    <w:name w:val="页脚 Char"/>
    <w:basedOn w:val="14"/>
    <w:link w:val="9"/>
    <w:uiPriority w:val="99"/>
    <w:rPr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99"/>
    <w:rPr>
      <w:sz w:val="18"/>
      <w:szCs w:val="18"/>
    </w:rPr>
  </w:style>
  <w:style w:type="character" w:customStyle="1" w:styleId="23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6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4 Char"/>
    <w:basedOn w:val="14"/>
    <w:link w:val="5"/>
    <w:uiPriority w:val="9"/>
    <w:rPr>
      <w:rFonts w:ascii="Cambria" w:hAnsi="Cambria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32</Pages>
  <Words>3534</Words>
  <Characters>20146</Characters>
  <Lines>167</Lines>
  <Paragraphs>47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2013-11-29T18:07:00Z</dcterms:created>
  <dc:creator>王斌</dc:creator>
  <cp:lastModifiedBy>hp</cp:lastModifiedBy>
  <dcterms:modified xsi:type="dcterms:W3CDTF">2014-12-18T07:15:10Z</dcterms:modified>
  <dc:title>IMB 板卡PCIE 端FPGA寄存器定义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