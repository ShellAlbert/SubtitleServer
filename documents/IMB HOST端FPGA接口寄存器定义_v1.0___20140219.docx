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490069" w:rsidRDefault="00490069" w:rsidP="00ED77B9">
      <w:pPr>
        <w:jc w:val="center"/>
        <w:rPr>
          <w:b/>
          <w:sz w:val="28"/>
          <w:szCs w:val="28"/>
        </w:rPr>
      </w:pPr>
    </w:p>
    <w:p w:rsidR="00CA22EF" w:rsidRPr="004F3CA3" w:rsidRDefault="00195ECF" w:rsidP="00ED77B9">
      <w:pPr>
        <w:jc w:val="center"/>
        <w:rPr>
          <w:b/>
          <w:sz w:val="36"/>
          <w:szCs w:val="36"/>
        </w:rPr>
      </w:pPr>
      <w:r w:rsidRPr="004F3CA3">
        <w:rPr>
          <w:rFonts w:hint="eastAsia"/>
          <w:b/>
          <w:sz w:val="36"/>
          <w:szCs w:val="36"/>
        </w:rPr>
        <w:t xml:space="preserve">IMB </w:t>
      </w:r>
      <w:r w:rsidRPr="004F3CA3">
        <w:rPr>
          <w:rFonts w:hint="eastAsia"/>
          <w:b/>
          <w:sz w:val="36"/>
          <w:szCs w:val="36"/>
        </w:rPr>
        <w:t>板卡</w:t>
      </w:r>
      <w:r w:rsidR="00C07CC9" w:rsidRPr="004F3CA3">
        <w:rPr>
          <w:rFonts w:hint="eastAsia"/>
          <w:b/>
          <w:sz w:val="36"/>
          <w:szCs w:val="36"/>
        </w:rPr>
        <w:t xml:space="preserve">PCIE </w:t>
      </w:r>
      <w:r w:rsidR="00C07CC9" w:rsidRPr="004F3CA3">
        <w:rPr>
          <w:rFonts w:hint="eastAsia"/>
          <w:b/>
          <w:sz w:val="36"/>
          <w:szCs w:val="36"/>
        </w:rPr>
        <w:t>端</w:t>
      </w:r>
      <w:r w:rsidRPr="004F3CA3">
        <w:rPr>
          <w:rFonts w:hint="eastAsia"/>
          <w:b/>
          <w:sz w:val="36"/>
          <w:szCs w:val="36"/>
        </w:rPr>
        <w:t>FPGA</w:t>
      </w:r>
      <w:r w:rsidRPr="004F3CA3">
        <w:rPr>
          <w:rFonts w:hint="eastAsia"/>
          <w:b/>
          <w:sz w:val="36"/>
          <w:szCs w:val="36"/>
        </w:rPr>
        <w:t>寄存器定义</w:t>
      </w:r>
    </w:p>
    <w:p w:rsidR="004F3CA3" w:rsidRDefault="004F3CA3" w:rsidP="004F3CA3">
      <w:pPr>
        <w:pStyle w:val="a5"/>
        <w:ind w:leftChars="1943" w:left="4080" w:firstLineChars="71" w:firstLine="170"/>
        <w:rPr>
          <w:sz w:val="24"/>
          <w:szCs w:val="24"/>
        </w:rPr>
      </w:pPr>
    </w:p>
    <w:p w:rsidR="00ED77B9" w:rsidRPr="004E63AE" w:rsidRDefault="00ED77B9" w:rsidP="004E63AE">
      <w:pPr>
        <w:pStyle w:val="a5"/>
        <w:ind w:leftChars="1971" w:left="4139" w:firstLineChars="71" w:firstLine="170"/>
        <w:rPr>
          <w:sz w:val="24"/>
          <w:szCs w:val="24"/>
        </w:rPr>
      </w:pPr>
    </w:p>
    <w:p w:rsidR="00CA22EF" w:rsidRPr="004336F3" w:rsidRDefault="00CA22EF"/>
    <w:p w:rsidR="00CA22EF" w:rsidRDefault="00CA22EF"/>
    <w:tbl>
      <w:tblPr>
        <w:tblStyle w:val="a8"/>
        <w:tblpPr w:leftFromText="180" w:rightFromText="180" w:vertAnchor="text" w:horzAnchor="margin" w:tblpXSpec="center" w:tblpY="125"/>
        <w:tblW w:w="0" w:type="auto"/>
        <w:tblLook w:val="04A0"/>
      </w:tblPr>
      <w:tblGrid>
        <w:gridCol w:w="1569"/>
        <w:gridCol w:w="2670"/>
        <w:gridCol w:w="3557"/>
        <w:gridCol w:w="1785"/>
      </w:tblGrid>
      <w:tr w:rsidR="004C4377" w:rsidTr="004C4377">
        <w:tc>
          <w:tcPr>
            <w:tcW w:w="1569" w:type="dxa"/>
          </w:tcPr>
          <w:p w:rsidR="004C4377" w:rsidRDefault="004C4377" w:rsidP="004C4377">
            <w:r>
              <w:rPr>
                <w:rFonts w:hint="eastAsia"/>
              </w:rPr>
              <w:t>版本</w:t>
            </w:r>
          </w:p>
        </w:tc>
        <w:tc>
          <w:tcPr>
            <w:tcW w:w="2670" w:type="dxa"/>
          </w:tcPr>
          <w:p w:rsidR="004C4377" w:rsidRDefault="004C4377" w:rsidP="004C4377">
            <w:r>
              <w:rPr>
                <w:rFonts w:hint="eastAsia"/>
              </w:rPr>
              <w:t>日期</w:t>
            </w:r>
          </w:p>
        </w:tc>
        <w:tc>
          <w:tcPr>
            <w:tcW w:w="3557" w:type="dxa"/>
          </w:tcPr>
          <w:p w:rsidR="004C4377" w:rsidRDefault="004C4377" w:rsidP="004C4377">
            <w:r>
              <w:rPr>
                <w:rFonts w:hint="eastAsia"/>
              </w:rPr>
              <w:t>改动</w:t>
            </w:r>
          </w:p>
        </w:tc>
        <w:tc>
          <w:tcPr>
            <w:tcW w:w="1785" w:type="dxa"/>
          </w:tcPr>
          <w:p w:rsidR="004C4377" w:rsidRDefault="004C4377" w:rsidP="004C4377">
            <w:r>
              <w:rPr>
                <w:rFonts w:hint="eastAsia"/>
              </w:rPr>
              <w:t>作者</w:t>
            </w:r>
          </w:p>
        </w:tc>
      </w:tr>
      <w:tr w:rsidR="004C4377" w:rsidTr="004C4377">
        <w:tc>
          <w:tcPr>
            <w:tcW w:w="1569" w:type="dxa"/>
          </w:tcPr>
          <w:p w:rsidR="004C4377" w:rsidRDefault="004C4377" w:rsidP="004C4377">
            <w:r>
              <w:rPr>
                <w:rFonts w:hint="eastAsia"/>
              </w:rPr>
              <w:t>V0.3</w:t>
            </w:r>
          </w:p>
        </w:tc>
        <w:tc>
          <w:tcPr>
            <w:tcW w:w="2670" w:type="dxa"/>
          </w:tcPr>
          <w:p w:rsidR="004C4377" w:rsidRDefault="004C4377" w:rsidP="004C4377">
            <w:r>
              <w:t>2013/2/7</w:t>
            </w:r>
          </w:p>
        </w:tc>
        <w:tc>
          <w:tcPr>
            <w:tcW w:w="3557" w:type="dxa"/>
          </w:tcPr>
          <w:p w:rsidR="004C4377" w:rsidRDefault="004C4377" w:rsidP="004C4377">
            <w:r>
              <w:rPr>
                <w:rFonts w:hint="eastAsia"/>
              </w:rPr>
              <w:t>从旧的版本更新到</w:t>
            </w:r>
            <w:r>
              <w:rPr>
                <w:rFonts w:hint="eastAsia"/>
              </w:rPr>
              <w:t>V0.3</w:t>
            </w:r>
          </w:p>
          <w:p w:rsidR="004C4377" w:rsidRDefault="004C4377" w:rsidP="004C4377">
            <w:r>
              <w:rPr>
                <w:rFonts w:hint="eastAsia"/>
              </w:rPr>
              <w:t>增加总线机制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分割寄存器</w:t>
            </w:r>
          </w:p>
        </w:tc>
        <w:tc>
          <w:tcPr>
            <w:tcW w:w="1785" w:type="dxa"/>
          </w:tcPr>
          <w:p w:rsidR="004C4377" w:rsidRDefault="004C4377" w:rsidP="004C4377">
            <w:r>
              <w:rPr>
                <w:rFonts w:hint="eastAsia"/>
              </w:rPr>
              <w:t>王斌</w:t>
            </w:r>
          </w:p>
        </w:tc>
      </w:tr>
      <w:tr w:rsidR="00B141BC" w:rsidTr="004C4377">
        <w:tc>
          <w:tcPr>
            <w:tcW w:w="1569" w:type="dxa"/>
          </w:tcPr>
          <w:p w:rsidR="00B141BC" w:rsidRDefault="00B141BC" w:rsidP="00B141BC">
            <w:r>
              <w:rPr>
                <w:rFonts w:hint="eastAsia"/>
              </w:rPr>
              <w:t>V0.4</w:t>
            </w:r>
          </w:p>
        </w:tc>
        <w:tc>
          <w:tcPr>
            <w:tcW w:w="2670" w:type="dxa"/>
          </w:tcPr>
          <w:p w:rsidR="00B141BC" w:rsidRDefault="00B141BC" w:rsidP="00B141BC">
            <w:r>
              <w:t>2013/</w:t>
            </w:r>
            <w:r>
              <w:rPr>
                <w:rFonts w:hint="eastAsia"/>
              </w:rPr>
              <w:t>7</w:t>
            </w:r>
            <w:r>
              <w:t>/</w:t>
            </w:r>
            <w:r>
              <w:rPr>
                <w:rFonts w:hint="eastAsia"/>
              </w:rPr>
              <w:t>5</w:t>
            </w:r>
          </w:p>
        </w:tc>
        <w:tc>
          <w:tcPr>
            <w:tcW w:w="3557" w:type="dxa"/>
          </w:tcPr>
          <w:p w:rsidR="00B141BC" w:rsidRDefault="00B141BC" w:rsidP="00B141BC">
            <w:r>
              <w:rPr>
                <w:rFonts w:hint="eastAsia"/>
              </w:rPr>
              <w:t>从旧的版本更新到</w:t>
            </w:r>
            <w:r>
              <w:rPr>
                <w:rFonts w:hint="eastAsia"/>
              </w:rPr>
              <w:t>V0.4</w:t>
            </w:r>
          </w:p>
          <w:p w:rsidR="00B141BC" w:rsidRDefault="00B141BC" w:rsidP="00B141BC">
            <w:r>
              <w:rPr>
                <w:rFonts w:hint="eastAsia"/>
              </w:rPr>
              <w:t>增加寄存器</w:t>
            </w:r>
          </w:p>
        </w:tc>
        <w:tc>
          <w:tcPr>
            <w:tcW w:w="1785" w:type="dxa"/>
          </w:tcPr>
          <w:p w:rsidR="00B141BC" w:rsidRDefault="00B141BC" w:rsidP="00B141BC"/>
        </w:tc>
      </w:tr>
      <w:tr w:rsidR="004C4377" w:rsidTr="004C4377">
        <w:tc>
          <w:tcPr>
            <w:tcW w:w="1569" w:type="dxa"/>
          </w:tcPr>
          <w:p w:rsidR="004C4377" w:rsidRDefault="00977C38" w:rsidP="004C4377">
            <w:r>
              <w:rPr>
                <w:rFonts w:hint="eastAsia"/>
              </w:rPr>
              <w:t>V1.0</w:t>
            </w:r>
          </w:p>
        </w:tc>
        <w:tc>
          <w:tcPr>
            <w:tcW w:w="2670" w:type="dxa"/>
          </w:tcPr>
          <w:p w:rsidR="004C4377" w:rsidRDefault="00977C38" w:rsidP="004C4377">
            <w:r>
              <w:t>2014/2/19</w:t>
            </w:r>
          </w:p>
        </w:tc>
        <w:tc>
          <w:tcPr>
            <w:tcW w:w="3557" w:type="dxa"/>
          </w:tcPr>
          <w:p w:rsidR="004C4377" w:rsidRDefault="00977C38" w:rsidP="004C4377">
            <w:r>
              <w:rPr>
                <w:rFonts w:hint="eastAsia"/>
              </w:rPr>
              <w:t>适配</w:t>
            </w:r>
            <w:r>
              <w:rPr>
                <w:rFonts w:hint="eastAsia"/>
              </w:rPr>
              <w:t>MICROM</w:t>
            </w:r>
            <w:r>
              <w:rPr>
                <w:rFonts w:hint="eastAsia"/>
              </w:rPr>
              <w:t>板卡，增加及修改部分寄存器及其定义</w:t>
            </w:r>
          </w:p>
        </w:tc>
        <w:tc>
          <w:tcPr>
            <w:tcW w:w="1785" w:type="dxa"/>
          </w:tcPr>
          <w:p w:rsidR="004C4377" w:rsidRDefault="004C4377" w:rsidP="004C4377"/>
        </w:tc>
      </w:tr>
      <w:tr w:rsidR="004C4377" w:rsidTr="004C4377">
        <w:tc>
          <w:tcPr>
            <w:tcW w:w="1569" w:type="dxa"/>
          </w:tcPr>
          <w:p w:rsidR="004C4377" w:rsidRDefault="004C4377" w:rsidP="004C4377"/>
        </w:tc>
        <w:tc>
          <w:tcPr>
            <w:tcW w:w="2670" w:type="dxa"/>
          </w:tcPr>
          <w:p w:rsidR="004C4377" w:rsidRDefault="004C4377" w:rsidP="004C4377"/>
        </w:tc>
        <w:tc>
          <w:tcPr>
            <w:tcW w:w="3557" w:type="dxa"/>
          </w:tcPr>
          <w:p w:rsidR="004C4377" w:rsidRDefault="004C4377" w:rsidP="004C4377"/>
        </w:tc>
        <w:tc>
          <w:tcPr>
            <w:tcW w:w="1785" w:type="dxa"/>
          </w:tcPr>
          <w:p w:rsidR="004C4377" w:rsidRDefault="004C4377" w:rsidP="004C4377"/>
        </w:tc>
      </w:tr>
      <w:tr w:rsidR="004C4377" w:rsidTr="004C4377">
        <w:tc>
          <w:tcPr>
            <w:tcW w:w="1569" w:type="dxa"/>
          </w:tcPr>
          <w:p w:rsidR="004C4377" w:rsidRDefault="004C4377" w:rsidP="004C4377"/>
        </w:tc>
        <w:tc>
          <w:tcPr>
            <w:tcW w:w="2670" w:type="dxa"/>
          </w:tcPr>
          <w:p w:rsidR="004C4377" w:rsidRDefault="004C4377" w:rsidP="004C4377"/>
        </w:tc>
        <w:tc>
          <w:tcPr>
            <w:tcW w:w="3557" w:type="dxa"/>
          </w:tcPr>
          <w:p w:rsidR="004C4377" w:rsidRDefault="004C4377" w:rsidP="004C4377"/>
        </w:tc>
        <w:tc>
          <w:tcPr>
            <w:tcW w:w="1785" w:type="dxa"/>
          </w:tcPr>
          <w:p w:rsidR="004C4377" w:rsidRDefault="004C4377" w:rsidP="004C4377"/>
        </w:tc>
      </w:tr>
    </w:tbl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CA22EF" w:rsidRDefault="00CA22EF"/>
    <w:p w:rsidR="00F14D51" w:rsidRDefault="00F14D51"/>
    <w:p w:rsidR="00F14D51" w:rsidRDefault="00F14D51"/>
    <w:p w:rsidR="00CB7006" w:rsidRPr="00F96CD5" w:rsidRDefault="00306814" w:rsidP="008123F1">
      <w:pPr>
        <w:jc w:val="center"/>
        <w:rPr>
          <w:b/>
          <w:sz w:val="48"/>
          <w:szCs w:val="48"/>
        </w:rPr>
      </w:pPr>
      <w:r w:rsidRPr="00F96CD5">
        <w:rPr>
          <w:rFonts w:hint="eastAsia"/>
          <w:b/>
          <w:sz w:val="48"/>
          <w:szCs w:val="48"/>
        </w:rPr>
        <w:lastRenderedPageBreak/>
        <w:t>目录</w:t>
      </w:r>
    </w:p>
    <w:p w:rsidR="00FA6C26" w:rsidRDefault="007F1E05">
      <w:pPr>
        <w:pStyle w:val="10"/>
        <w:tabs>
          <w:tab w:val="right" w:leader="dot" w:pos="10456"/>
        </w:tabs>
        <w:rPr>
          <w:b w:val="0"/>
          <w:noProof/>
          <w:sz w:val="21"/>
        </w:rPr>
      </w:pPr>
      <w:r w:rsidRPr="007F1E05">
        <w:fldChar w:fldCharType="begin"/>
      </w:r>
      <w:r w:rsidR="00306814">
        <w:instrText xml:space="preserve"> TOC \o "1-4" \h \z \u </w:instrText>
      </w:r>
      <w:r w:rsidRPr="007F1E05">
        <w:fldChar w:fldCharType="separate"/>
      </w:r>
      <w:hyperlink w:anchor="_Toc380591917" w:history="1">
        <w:r w:rsidR="00FA6C26" w:rsidRPr="00665BD1">
          <w:rPr>
            <w:rStyle w:val="a7"/>
            <w:rFonts w:hint="eastAsia"/>
            <w:noProof/>
          </w:rPr>
          <w:t>一总线说明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10"/>
        <w:tabs>
          <w:tab w:val="right" w:leader="dot" w:pos="10456"/>
        </w:tabs>
        <w:rPr>
          <w:b w:val="0"/>
          <w:noProof/>
          <w:sz w:val="21"/>
        </w:rPr>
      </w:pPr>
      <w:hyperlink w:anchor="_Toc380591918" w:history="1">
        <w:r w:rsidR="00FA6C26" w:rsidRPr="00665BD1">
          <w:rPr>
            <w:rStyle w:val="a7"/>
            <w:rFonts w:hint="eastAsia"/>
            <w:noProof/>
          </w:rPr>
          <w:t>二寄存器列表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20"/>
        <w:tabs>
          <w:tab w:val="right" w:leader="dot" w:pos="10456"/>
        </w:tabs>
        <w:rPr>
          <w:b w:val="0"/>
          <w:noProof/>
          <w:sz w:val="21"/>
        </w:rPr>
      </w:pPr>
      <w:hyperlink w:anchor="_Toc380591919" w:history="1">
        <w:r w:rsidR="00FA6C26" w:rsidRPr="00665BD1">
          <w:rPr>
            <w:rStyle w:val="a7"/>
            <w:noProof/>
          </w:rPr>
          <w:t xml:space="preserve">1 </w:t>
        </w:r>
        <w:r w:rsidR="00FA6C26" w:rsidRPr="00665BD1">
          <w:rPr>
            <w:rStyle w:val="a7"/>
            <w:rFonts w:hint="eastAsia"/>
            <w:noProof/>
          </w:rPr>
          <w:t>系统总线寄存器定义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20"/>
        <w:tabs>
          <w:tab w:val="right" w:leader="dot" w:pos="10456"/>
        </w:tabs>
        <w:rPr>
          <w:b w:val="0"/>
          <w:noProof/>
          <w:sz w:val="21"/>
        </w:rPr>
      </w:pPr>
      <w:hyperlink w:anchor="_Toc380591920" w:history="1">
        <w:r w:rsidR="00FA6C26" w:rsidRPr="00665BD1">
          <w:rPr>
            <w:rStyle w:val="a7"/>
            <w:noProof/>
          </w:rPr>
          <w:t xml:space="preserve">2  OPB </w:t>
        </w:r>
        <w:r w:rsidR="00FA6C26" w:rsidRPr="00665BD1">
          <w:rPr>
            <w:rStyle w:val="a7"/>
            <w:rFonts w:hint="eastAsia"/>
            <w:noProof/>
          </w:rPr>
          <w:t>总线寄存器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20"/>
        <w:tabs>
          <w:tab w:val="right" w:leader="dot" w:pos="10456"/>
        </w:tabs>
        <w:rPr>
          <w:b w:val="0"/>
          <w:noProof/>
          <w:sz w:val="21"/>
        </w:rPr>
      </w:pPr>
      <w:hyperlink w:anchor="_Toc380591921" w:history="1">
        <w:r w:rsidR="00FA6C26" w:rsidRPr="00665BD1">
          <w:rPr>
            <w:rStyle w:val="a7"/>
            <w:noProof/>
          </w:rPr>
          <w:t xml:space="preserve">3 </w:t>
        </w:r>
        <w:r w:rsidR="00FA6C26" w:rsidRPr="00665BD1">
          <w:rPr>
            <w:rStyle w:val="a7"/>
            <w:rFonts w:hint="eastAsia"/>
            <w:noProof/>
          </w:rPr>
          <w:t>内部总线寄存器列表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10"/>
        <w:tabs>
          <w:tab w:val="right" w:leader="dot" w:pos="10456"/>
        </w:tabs>
        <w:rPr>
          <w:b w:val="0"/>
          <w:noProof/>
          <w:sz w:val="21"/>
        </w:rPr>
      </w:pPr>
      <w:hyperlink w:anchor="_Toc380591922" w:history="1">
        <w:r w:rsidR="00FA6C26" w:rsidRPr="00665BD1">
          <w:rPr>
            <w:rStyle w:val="a7"/>
            <w:rFonts w:hint="eastAsia"/>
            <w:noProof/>
          </w:rPr>
          <w:t>三寄存器说明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20"/>
        <w:tabs>
          <w:tab w:val="right" w:leader="dot" w:pos="10456"/>
        </w:tabs>
        <w:rPr>
          <w:b w:val="0"/>
          <w:noProof/>
          <w:sz w:val="21"/>
        </w:rPr>
      </w:pPr>
      <w:hyperlink w:anchor="_Toc380591923" w:history="1">
        <w:r w:rsidR="00FA6C26" w:rsidRPr="00665BD1">
          <w:rPr>
            <w:rStyle w:val="a7"/>
            <w:noProof/>
          </w:rPr>
          <w:t xml:space="preserve">1  </w:t>
        </w:r>
        <w:r w:rsidR="00FA6C26" w:rsidRPr="00665BD1">
          <w:rPr>
            <w:rStyle w:val="a7"/>
            <w:rFonts w:hint="eastAsia"/>
            <w:noProof/>
          </w:rPr>
          <w:t>系统总线寄存器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24" w:history="1">
        <w:r w:rsidR="00FA6C26" w:rsidRPr="00665BD1">
          <w:rPr>
            <w:rStyle w:val="a7"/>
            <w:noProof/>
          </w:rPr>
          <w:t>1</w:t>
        </w:r>
        <w:r w:rsidR="00FA6C26" w:rsidRPr="00665BD1">
          <w:rPr>
            <w:rStyle w:val="a7"/>
            <w:rFonts w:hint="eastAsia"/>
            <w:noProof/>
          </w:rPr>
          <w:t>）</w:t>
        </w:r>
        <w:r w:rsidR="00FA6C26" w:rsidRPr="00665BD1">
          <w:rPr>
            <w:rStyle w:val="a7"/>
            <w:noProof/>
          </w:rPr>
          <w:t xml:space="preserve">DMA </w:t>
        </w:r>
        <w:r w:rsidR="00FA6C26" w:rsidRPr="00665BD1">
          <w:rPr>
            <w:rStyle w:val="a7"/>
            <w:rFonts w:hint="eastAsia"/>
            <w:noProof/>
          </w:rPr>
          <w:t>控制寄存器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25" w:history="1">
        <w:r w:rsidR="00FA6C26" w:rsidRPr="00665BD1">
          <w:rPr>
            <w:rStyle w:val="a7"/>
            <w:noProof/>
          </w:rPr>
          <w:t>2</w:t>
        </w:r>
        <w:r w:rsidR="00FA6C26" w:rsidRPr="00665BD1">
          <w:rPr>
            <w:rStyle w:val="a7"/>
            <w:rFonts w:hint="eastAsia"/>
            <w:noProof/>
          </w:rPr>
          <w:t>）</w:t>
        </w:r>
        <w:r w:rsidR="00FA6C26" w:rsidRPr="00665BD1">
          <w:rPr>
            <w:rStyle w:val="a7"/>
            <w:noProof/>
          </w:rPr>
          <w:t xml:space="preserve">DMA </w:t>
        </w:r>
        <w:r w:rsidR="00FA6C26" w:rsidRPr="00665BD1">
          <w:rPr>
            <w:rStyle w:val="a7"/>
            <w:rFonts w:hint="eastAsia"/>
            <w:noProof/>
          </w:rPr>
          <w:t>状态寄存器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26" w:history="1">
        <w:r w:rsidR="00FA6C26" w:rsidRPr="00665BD1">
          <w:rPr>
            <w:rStyle w:val="a7"/>
            <w:noProof/>
          </w:rPr>
          <w:t xml:space="preserve">3)  DMA </w:t>
        </w:r>
        <w:r w:rsidR="00FA6C26" w:rsidRPr="00665BD1">
          <w:rPr>
            <w:rStyle w:val="a7"/>
            <w:rFonts w:hint="eastAsia"/>
            <w:noProof/>
          </w:rPr>
          <w:t>数据起始地址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27" w:history="1">
        <w:r w:rsidR="00FA6C26" w:rsidRPr="00665BD1">
          <w:rPr>
            <w:rStyle w:val="a7"/>
            <w:noProof/>
          </w:rPr>
          <w:t>4)  DMA</w:t>
        </w:r>
        <w:r w:rsidR="00FA6C26" w:rsidRPr="00665BD1">
          <w:rPr>
            <w:rStyle w:val="a7"/>
            <w:rFonts w:hint="eastAsia"/>
            <w:noProof/>
          </w:rPr>
          <w:t>数据长度寄存器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28" w:history="1">
        <w:r w:rsidR="00FA6C26" w:rsidRPr="00665BD1">
          <w:rPr>
            <w:rStyle w:val="a7"/>
            <w:noProof/>
          </w:rPr>
          <w:t xml:space="preserve">5)  DMA </w:t>
        </w:r>
        <w:r w:rsidR="00FA6C26" w:rsidRPr="00665BD1">
          <w:rPr>
            <w:rStyle w:val="a7"/>
            <w:rFonts w:hint="eastAsia"/>
            <w:noProof/>
          </w:rPr>
          <w:t>中断控制寄存器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29" w:history="1">
        <w:r w:rsidR="00FA6C26" w:rsidRPr="00665BD1">
          <w:rPr>
            <w:rStyle w:val="a7"/>
            <w:noProof/>
          </w:rPr>
          <w:t xml:space="preserve">6)  PCI to  CPU </w:t>
        </w:r>
        <w:r w:rsidR="00FA6C26" w:rsidRPr="00665BD1">
          <w:rPr>
            <w:rStyle w:val="a7"/>
            <w:rFonts w:hint="eastAsia"/>
            <w:noProof/>
          </w:rPr>
          <w:t>数据</w:t>
        </w:r>
        <w:r w:rsidR="00FA6C26" w:rsidRPr="00665BD1">
          <w:rPr>
            <w:rStyle w:val="a7"/>
            <w:noProof/>
          </w:rPr>
          <w:t>/</w:t>
        </w:r>
        <w:r w:rsidR="00FA6C26" w:rsidRPr="00665BD1">
          <w:rPr>
            <w:rStyle w:val="a7"/>
            <w:rFonts w:hint="eastAsia"/>
            <w:noProof/>
          </w:rPr>
          <w:t>长度寄存器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30" w:history="1">
        <w:r w:rsidR="00FA6C26" w:rsidRPr="00665BD1">
          <w:rPr>
            <w:rStyle w:val="a7"/>
            <w:noProof/>
          </w:rPr>
          <w:t xml:space="preserve">7)  CPU to PCI </w:t>
        </w:r>
        <w:r w:rsidR="00FA6C26" w:rsidRPr="00665BD1">
          <w:rPr>
            <w:rStyle w:val="a7"/>
            <w:rFonts w:hint="eastAsia"/>
            <w:noProof/>
          </w:rPr>
          <w:t>数据</w:t>
        </w:r>
        <w:r w:rsidR="00FA6C26" w:rsidRPr="00665BD1">
          <w:rPr>
            <w:rStyle w:val="a7"/>
            <w:noProof/>
          </w:rPr>
          <w:t>/</w:t>
        </w:r>
        <w:r w:rsidR="00FA6C26" w:rsidRPr="00665BD1">
          <w:rPr>
            <w:rStyle w:val="a7"/>
            <w:rFonts w:hint="eastAsia"/>
            <w:noProof/>
          </w:rPr>
          <w:t>长度寄存器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31" w:history="1">
        <w:r w:rsidR="00FA6C26" w:rsidRPr="00665BD1">
          <w:rPr>
            <w:rStyle w:val="a7"/>
            <w:noProof/>
          </w:rPr>
          <w:t xml:space="preserve">8)  </w:t>
        </w:r>
        <w:r w:rsidR="00FA6C26" w:rsidRPr="00665BD1">
          <w:rPr>
            <w:rStyle w:val="a7"/>
            <w:rFonts w:hint="eastAsia"/>
            <w:noProof/>
          </w:rPr>
          <w:t>软件复位控制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32" w:history="1">
        <w:r w:rsidR="00FA6C26" w:rsidRPr="00665BD1">
          <w:rPr>
            <w:rStyle w:val="a7"/>
            <w:noProof/>
          </w:rPr>
          <w:t xml:space="preserve">9)  </w:t>
        </w:r>
        <w:r w:rsidR="00FA6C26" w:rsidRPr="00665BD1">
          <w:rPr>
            <w:rStyle w:val="a7"/>
            <w:rFonts w:hint="eastAsia"/>
            <w:noProof/>
          </w:rPr>
          <w:t>中断状态寄存器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33" w:history="1">
        <w:r w:rsidR="00FA6C26" w:rsidRPr="00665BD1">
          <w:rPr>
            <w:rStyle w:val="a7"/>
            <w:noProof/>
          </w:rPr>
          <w:t>10)  OPB</w:t>
        </w:r>
        <w:r w:rsidR="00FA6C26" w:rsidRPr="00665BD1">
          <w:rPr>
            <w:rStyle w:val="a7"/>
            <w:rFonts w:hint="eastAsia"/>
            <w:noProof/>
          </w:rPr>
          <w:t>总线操作寄存器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34" w:history="1">
        <w:r w:rsidR="00FA6C26" w:rsidRPr="00665BD1">
          <w:rPr>
            <w:rStyle w:val="a7"/>
            <w:noProof/>
          </w:rPr>
          <w:t xml:space="preserve">11) </w:t>
        </w:r>
        <w:r w:rsidR="00FA6C26" w:rsidRPr="00665BD1">
          <w:rPr>
            <w:rStyle w:val="a7"/>
            <w:rFonts w:hint="eastAsia"/>
            <w:noProof/>
          </w:rPr>
          <w:t>内部总线操作寄存器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20"/>
        <w:tabs>
          <w:tab w:val="right" w:leader="dot" w:pos="10456"/>
        </w:tabs>
        <w:rPr>
          <w:b w:val="0"/>
          <w:noProof/>
          <w:sz w:val="21"/>
        </w:rPr>
      </w:pPr>
      <w:hyperlink w:anchor="_Toc380591935" w:history="1">
        <w:r w:rsidR="00FA6C26" w:rsidRPr="00665BD1">
          <w:rPr>
            <w:rStyle w:val="a7"/>
            <w:noProof/>
          </w:rPr>
          <w:t>2  OPB</w:t>
        </w:r>
        <w:r w:rsidR="00FA6C26" w:rsidRPr="00665BD1">
          <w:rPr>
            <w:rStyle w:val="a7"/>
            <w:rFonts w:hint="eastAsia"/>
            <w:noProof/>
          </w:rPr>
          <w:t>总线寄存器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20"/>
        <w:tabs>
          <w:tab w:val="right" w:leader="dot" w:pos="10456"/>
        </w:tabs>
        <w:rPr>
          <w:b w:val="0"/>
          <w:noProof/>
          <w:sz w:val="21"/>
        </w:rPr>
      </w:pPr>
      <w:hyperlink w:anchor="_Toc380591936" w:history="1">
        <w:r w:rsidR="00FA6C26" w:rsidRPr="00665BD1">
          <w:rPr>
            <w:rStyle w:val="a7"/>
            <w:noProof/>
          </w:rPr>
          <w:t xml:space="preserve">3  </w:t>
        </w:r>
        <w:r w:rsidR="00FA6C26" w:rsidRPr="00665BD1">
          <w:rPr>
            <w:rStyle w:val="a7"/>
            <w:rFonts w:hint="eastAsia"/>
            <w:noProof/>
          </w:rPr>
          <w:t>内部总线寄存器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37" w:history="1">
        <w:r w:rsidR="00FA6C26" w:rsidRPr="00665BD1">
          <w:rPr>
            <w:rStyle w:val="a7"/>
            <w:noProof/>
          </w:rPr>
          <w:t xml:space="preserve">3.1  </w:t>
        </w:r>
        <w:r w:rsidR="00FA6C26" w:rsidRPr="00665BD1">
          <w:rPr>
            <w:rStyle w:val="a7"/>
            <w:rFonts w:hint="eastAsia"/>
            <w:noProof/>
          </w:rPr>
          <w:t>播放控制相关寄存器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38" w:history="1">
        <w:r w:rsidR="00FA6C26" w:rsidRPr="00665BD1">
          <w:rPr>
            <w:rStyle w:val="a7"/>
            <w:noProof/>
          </w:rPr>
          <w:t>3.1.1</w:t>
        </w:r>
        <w:r w:rsidR="00FA6C26" w:rsidRPr="00665BD1">
          <w:rPr>
            <w:rStyle w:val="a7"/>
            <w:rFonts w:hint="eastAsia"/>
            <w:noProof/>
          </w:rPr>
          <w:t>播放控制及状态寄存器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39" w:history="1">
        <w:r w:rsidR="00FA6C26" w:rsidRPr="00665BD1">
          <w:rPr>
            <w:rStyle w:val="a7"/>
            <w:noProof/>
          </w:rPr>
          <w:t xml:space="preserve">3.1.2 </w:t>
        </w:r>
        <w:r w:rsidR="00FA6C26" w:rsidRPr="00665BD1">
          <w:rPr>
            <w:rStyle w:val="a7"/>
            <w:rFonts w:hint="eastAsia"/>
            <w:noProof/>
          </w:rPr>
          <w:t>播放完毕控制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40" w:history="1">
        <w:r w:rsidR="00FA6C26" w:rsidRPr="00665BD1">
          <w:rPr>
            <w:rStyle w:val="a7"/>
            <w:noProof/>
          </w:rPr>
          <w:t xml:space="preserve">3.2  </w:t>
        </w:r>
        <w:r w:rsidR="00FA6C26" w:rsidRPr="00665BD1">
          <w:rPr>
            <w:rStyle w:val="a7"/>
            <w:rFonts w:hint="eastAsia"/>
            <w:noProof/>
          </w:rPr>
          <w:t>视频控制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41" w:history="1">
        <w:r w:rsidR="00FA6C26" w:rsidRPr="00665BD1">
          <w:rPr>
            <w:rStyle w:val="a7"/>
            <w:noProof/>
          </w:rPr>
          <w:t>3.2.1 INTOPIX</w:t>
        </w:r>
        <w:r w:rsidR="00FA6C26" w:rsidRPr="00665BD1">
          <w:rPr>
            <w:rStyle w:val="a7"/>
            <w:rFonts w:hint="eastAsia"/>
            <w:noProof/>
          </w:rPr>
          <w:t>水印头参数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42" w:history="1">
        <w:r w:rsidR="00FA6C26" w:rsidRPr="00665BD1">
          <w:rPr>
            <w:rStyle w:val="a7"/>
            <w:rFonts w:cs="Times New Roman"/>
            <w:noProof/>
          </w:rPr>
          <w:t xml:space="preserve">3.2.2 </w:t>
        </w:r>
        <w:r w:rsidR="00FA6C26" w:rsidRPr="00665BD1">
          <w:rPr>
            <w:rStyle w:val="a7"/>
            <w:noProof/>
          </w:rPr>
          <w:t xml:space="preserve"> FRAME_RATE(</w:t>
        </w:r>
        <w:r w:rsidR="00FA6C26" w:rsidRPr="00665BD1">
          <w:rPr>
            <w:rStyle w:val="a7"/>
            <w:rFonts w:hint="eastAsia"/>
            <w:noProof/>
          </w:rPr>
          <w:t>帧率设置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43" w:history="1">
        <w:r w:rsidR="00FA6C26" w:rsidRPr="00665BD1">
          <w:rPr>
            <w:rStyle w:val="a7"/>
            <w:noProof/>
          </w:rPr>
          <w:t>3.2.3 JPEG2000_WIDTH_HEIGHT(</w:t>
        </w:r>
        <w:r w:rsidR="00FA6C26" w:rsidRPr="00665BD1">
          <w:rPr>
            <w:rStyle w:val="a7"/>
            <w:rFonts w:hint="eastAsia"/>
            <w:noProof/>
          </w:rPr>
          <w:t>图片高度宽度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44" w:history="1">
        <w:r w:rsidR="00FA6C26" w:rsidRPr="00665BD1">
          <w:rPr>
            <w:rStyle w:val="a7"/>
            <w:noProof/>
          </w:rPr>
          <w:t>3.2.4 LVDS</w:t>
        </w:r>
        <w:r w:rsidR="00FA6C26" w:rsidRPr="00665BD1">
          <w:rPr>
            <w:rStyle w:val="a7"/>
            <w:rFonts w:hint="eastAsia"/>
            <w:noProof/>
          </w:rPr>
          <w:t>参数控制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left" w:pos="2154"/>
          <w:tab w:val="right" w:leader="dot" w:pos="10456"/>
        </w:tabs>
        <w:rPr>
          <w:b w:val="0"/>
          <w:noProof/>
          <w:sz w:val="21"/>
        </w:rPr>
      </w:pPr>
      <w:hyperlink w:anchor="_Toc380591945" w:history="1">
        <w:r w:rsidR="00FA6C26" w:rsidRPr="00665BD1">
          <w:rPr>
            <w:rStyle w:val="a7"/>
            <w:noProof/>
          </w:rPr>
          <w:t>3.2. 5</w:t>
        </w:r>
        <w:r w:rsidR="00FA6C26">
          <w:rPr>
            <w:b w:val="0"/>
            <w:noProof/>
            <w:sz w:val="21"/>
          </w:rPr>
          <w:tab/>
        </w:r>
        <w:r w:rsidR="00FA6C26" w:rsidRPr="00665BD1">
          <w:rPr>
            <w:rStyle w:val="a7"/>
            <w:noProof/>
          </w:rPr>
          <w:t>V_total_mpeg (MPEG/HDMI</w:t>
        </w:r>
        <w:r w:rsidR="00FA6C26" w:rsidRPr="00665BD1">
          <w:rPr>
            <w:rStyle w:val="a7"/>
            <w:rFonts w:hint="eastAsia"/>
            <w:noProof/>
          </w:rPr>
          <w:t>图片高度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46" w:history="1">
        <w:r w:rsidR="00FA6C26" w:rsidRPr="00665BD1">
          <w:rPr>
            <w:rStyle w:val="a7"/>
            <w:noProof/>
          </w:rPr>
          <w:t>3.2.6 H_total_mpeg (MPEG/HDMI</w:t>
        </w:r>
        <w:r w:rsidR="00FA6C26" w:rsidRPr="00665BD1">
          <w:rPr>
            <w:rStyle w:val="a7"/>
            <w:rFonts w:hint="eastAsia"/>
            <w:noProof/>
          </w:rPr>
          <w:t>图片宽度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47" w:history="1">
        <w:r w:rsidR="00FA6C26" w:rsidRPr="00665BD1">
          <w:rPr>
            <w:rStyle w:val="a7"/>
            <w:noProof/>
          </w:rPr>
          <w:t xml:space="preserve">3.3  </w:t>
        </w:r>
        <w:r w:rsidR="00FA6C26" w:rsidRPr="00665BD1">
          <w:rPr>
            <w:rStyle w:val="a7"/>
            <w:rFonts w:hint="eastAsia"/>
            <w:noProof/>
          </w:rPr>
          <w:t>杂项控制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48" w:history="1">
        <w:r w:rsidR="00FA6C26" w:rsidRPr="00665BD1">
          <w:rPr>
            <w:rStyle w:val="a7"/>
            <w:noProof/>
          </w:rPr>
          <w:t>3.3.1 FPGA_VERSION</w:t>
        </w:r>
        <w:r w:rsidR="00FA6C26" w:rsidRPr="00665BD1">
          <w:rPr>
            <w:rStyle w:val="a7"/>
            <w:rFonts w:cs="Times New Roman"/>
            <w:noProof/>
          </w:rPr>
          <w:t xml:space="preserve"> </w:t>
        </w:r>
        <w:r w:rsidR="00FA6C26" w:rsidRPr="00665BD1">
          <w:rPr>
            <w:rStyle w:val="a7"/>
            <w:noProof/>
          </w:rPr>
          <w:t xml:space="preserve">(FPGA </w:t>
        </w:r>
        <w:r w:rsidR="00FA6C26" w:rsidRPr="00665BD1">
          <w:rPr>
            <w:rStyle w:val="a7"/>
            <w:rFonts w:hint="eastAsia"/>
            <w:noProof/>
          </w:rPr>
          <w:t>版本号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49" w:history="1">
        <w:r w:rsidR="00FA6C26" w:rsidRPr="00665BD1">
          <w:rPr>
            <w:rStyle w:val="a7"/>
            <w:noProof/>
          </w:rPr>
          <w:t xml:space="preserve">3.3.2 </w:t>
        </w:r>
        <w:r w:rsidR="00FA6C26" w:rsidRPr="00665BD1">
          <w:rPr>
            <w:rStyle w:val="a7"/>
            <w:rFonts w:cs="Times New Roman"/>
            <w:noProof/>
          </w:rPr>
          <w:t>codestream_kind</w:t>
        </w:r>
        <w:r w:rsidR="00FA6C26" w:rsidRPr="00665BD1">
          <w:rPr>
            <w:rStyle w:val="a7"/>
            <w:noProof/>
          </w:rPr>
          <w:t>(</w:t>
        </w:r>
        <w:r w:rsidR="00FA6C26" w:rsidRPr="00665BD1">
          <w:rPr>
            <w:rStyle w:val="a7"/>
            <w:rFonts w:hint="eastAsia"/>
            <w:noProof/>
          </w:rPr>
          <w:t>播放内容选择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50" w:history="1">
        <w:r w:rsidR="00FA6C26" w:rsidRPr="00665BD1">
          <w:rPr>
            <w:rStyle w:val="a7"/>
            <w:rFonts w:cs="Times New Roman"/>
            <w:noProof/>
          </w:rPr>
          <w:t xml:space="preserve">3.3.3 </w:t>
        </w:r>
        <w:r w:rsidR="00FA6C26" w:rsidRPr="00665BD1">
          <w:rPr>
            <w:rStyle w:val="a7"/>
            <w:noProof/>
          </w:rPr>
          <w:t>JPEG</w:t>
        </w:r>
        <w:r w:rsidR="00FA6C26" w:rsidRPr="00665BD1">
          <w:rPr>
            <w:rStyle w:val="a7"/>
            <w:rFonts w:hint="eastAsia"/>
            <w:noProof/>
          </w:rPr>
          <w:t>音视频延时控制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51" w:history="1">
        <w:r w:rsidR="00FA6C26" w:rsidRPr="00665BD1">
          <w:rPr>
            <w:rStyle w:val="a7"/>
            <w:rFonts w:cs="Times New Roman"/>
            <w:noProof/>
          </w:rPr>
          <w:t xml:space="preserve">3.3.4 </w:t>
        </w:r>
        <w:r w:rsidR="00FA6C26" w:rsidRPr="00665BD1">
          <w:rPr>
            <w:rStyle w:val="a7"/>
            <w:noProof/>
          </w:rPr>
          <w:t>MPEG</w:t>
        </w:r>
        <w:r w:rsidR="00FA6C26" w:rsidRPr="00665BD1">
          <w:rPr>
            <w:rStyle w:val="a7"/>
            <w:rFonts w:hint="eastAsia"/>
            <w:noProof/>
          </w:rPr>
          <w:t>音视频延时控制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52" w:history="1">
        <w:r w:rsidR="00FA6C26" w:rsidRPr="00665BD1">
          <w:rPr>
            <w:rStyle w:val="a7"/>
            <w:rFonts w:cs="Times New Roman"/>
            <w:noProof/>
          </w:rPr>
          <w:t xml:space="preserve">3.3.5 </w:t>
        </w:r>
        <w:r w:rsidR="00FA6C26" w:rsidRPr="00665BD1">
          <w:rPr>
            <w:rStyle w:val="a7"/>
            <w:noProof/>
          </w:rPr>
          <w:t>FRAME_IN_DDR(DDR</w:t>
        </w:r>
        <w:r w:rsidR="00FA6C26" w:rsidRPr="00665BD1">
          <w:rPr>
            <w:rStyle w:val="a7"/>
            <w:rFonts w:hint="eastAsia"/>
            <w:noProof/>
          </w:rPr>
          <w:t>缓冲帧数控制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53" w:history="1">
        <w:r w:rsidR="00FA6C26" w:rsidRPr="00665BD1">
          <w:rPr>
            <w:rStyle w:val="a7"/>
            <w:rFonts w:cs="Times New Roman"/>
            <w:noProof/>
          </w:rPr>
          <w:t xml:space="preserve">3.3.6 </w:t>
        </w:r>
        <w:r w:rsidR="00FA6C26" w:rsidRPr="00665BD1">
          <w:rPr>
            <w:rStyle w:val="a7"/>
            <w:noProof/>
          </w:rPr>
          <w:t>3D</w:t>
        </w:r>
        <w:r w:rsidR="00FA6C26" w:rsidRPr="00665BD1">
          <w:rPr>
            <w:rStyle w:val="a7"/>
            <w:rFonts w:hint="eastAsia"/>
            <w:noProof/>
          </w:rPr>
          <w:t>左右眼交织控制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54" w:history="1">
        <w:r w:rsidR="00FA6C26" w:rsidRPr="00665BD1">
          <w:rPr>
            <w:rStyle w:val="a7"/>
            <w:noProof/>
          </w:rPr>
          <w:t>3.3.7 slave_sync_sel(</w:t>
        </w:r>
        <w:r w:rsidR="00FA6C26" w:rsidRPr="00665BD1">
          <w:rPr>
            <w:rStyle w:val="a7"/>
            <w:rFonts w:hint="eastAsia"/>
            <w:noProof/>
          </w:rPr>
          <w:t>多机同步播放控制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30"/>
        <w:tabs>
          <w:tab w:val="right" w:leader="dot" w:pos="10456"/>
        </w:tabs>
        <w:rPr>
          <w:b w:val="0"/>
          <w:noProof/>
          <w:sz w:val="21"/>
        </w:rPr>
      </w:pPr>
      <w:hyperlink w:anchor="_Toc380591955" w:history="1">
        <w:r w:rsidR="00FA6C26" w:rsidRPr="00665BD1">
          <w:rPr>
            <w:rStyle w:val="a7"/>
            <w:noProof/>
          </w:rPr>
          <w:t xml:space="preserve">3.4  </w:t>
        </w:r>
        <w:r w:rsidR="00FA6C26" w:rsidRPr="00665BD1">
          <w:rPr>
            <w:rStyle w:val="a7"/>
            <w:rFonts w:hint="eastAsia"/>
            <w:noProof/>
          </w:rPr>
          <w:t>音频控制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56" w:history="1">
        <w:r w:rsidR="00FA6C26" w:rsidRPr="00665BD1">
          <w:rPr>
            <w:rStyle w:val="a7"/>
            <w:noProof/>
          </w:rPr>
          <w:t>3.4.1 AUDIO_SETUP_DELAY_CTL(</w:t>
        </w:r>
        <w:r w:rsidR="00FA6C26" w:rsidRPr="00665BD1">
          <w:rPr>
            <w:rStyle w:val="a7"/>
            <w:rFonts w:hint="eastAsia"/>
            <w:noProof/>
          </w:rPr>
          <w:t>音频输出延时功能控制寄存器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57" w:history="1">
        <w:r w:rsidR="00FA6C26" w:rsidRPr="00665BD1">
          <w:rPr>
            <w:rStyle w:val="a7"/>
            <w:noProof/>
          </w:rPr>
          <w:t>3.4.2 AUDIO_SETUP_DELAY_VALUE(</w:t>
        </w:r>
        <w:r w:rsidR="00FA6C26" w:rsidRPr="00665BD1">
          <w:rPr>
            <w:rStyle w:val="a7"/>
            <w:rFonts w:hint="eastAsia"/>
            <w:noProof/>
          </w:rPr>
          <w:t>音频输出延时功能延时值寄存器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58" w:history="1">
        <w:r w:rsidR="00FA6C26" w:rsidRPr="00665BD1">
          <w:rPr>
            <w:rStyle w:val="a7"/>
            <w:noProof/>
          </w:rPr>
          <w:t>3.4.3 AUDIO_IN_FREQ (</w:t>
        </w:r>
        <w:r w:rsidR="00FA6C26" w:rsidRPr="00665BD1">
          <w:rPr>
            <w:rStyle w:val="a7"/>
            <w:rFonts w:hint="eastAsia"/>
            <w:noProof/>
          </w:rPr>
          <w:t>音频输入源采样率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59" w:history="1">
        <w:r w:rsidR="00FA6C26" w:rsidRPr="00665BD1">
          <w:rPr>
            <w:rStyle w:val="a7"/>
            <w:noProof/>
          </w:rPr>
          <w:t>3.4.4 AUDIO_OUT_FREQ (</w:t>
        </w:r>
        <w:r w:rsidR="00FA6C26" w:rsidRPr="00665BD1">
          <w:rPr>
            <w:rStyle w:val="a7"/>
            <w:rFonts w:hint="eastAsia"/>
            <w:noProof/>
          </w:rPr>
          <w:t>音频输出采样率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60" w:history="1">
        <w:r w:rsidR="00FA6C26" w:rsidRPr="00665BD1">
          <w:rPr>
            <w:rStyle w:val="a7"/>
            <w:noProof/>
          </w:rPr>
          <w:t>3.4.5 AUDIO_CHANNEL_NUM(</w:t>
        </w:r>
        <w:r w:rsidR="00FA6C26" w:rsidRPr="00665BD1">
          <w:rPr>
            <w:rStyle w:val="a7"/>
            <w:rFonts w:hint="eastAsia"/>
            <w:noProof/>
          </w:rPr>
          <w:t>音频声道数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61" w:history="1">
        <w:r w:rsidR="00FA6C26" w:rsidRPr="00665BD1">
          <w:rPr>
            <w:rStyle w:val="a7"/>
            <w:noProof/>
          </w:rPr>
          <w:t>3.4.6 AudiaoChannelMap1/2 (</w:t>
        </w:r>
        <w:r w:rsidR="00FA6C26" w:rsidRPr="00665BD1">
          <w:rPr>
            <w:rStyle w:val="a7"/>
            <w:rFonts w:hint="eastAsia"/>
            <w:noProof/>
          </w:rPr>
          <w:t>音频声道映射</w:t>
        </w:r>
        <w:r w:rsidR="00FA6C26" w:rsidRPr="00665BD1">
          <w:rPr>
            <w:rStyle w:val="a7"/>
            <w:noProof/>
          </w:rPr>
          <w:t xml:space="preserve"> 1/2)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62" w:history="1">
        <w:r w:rsidR="00FA6C26" w:rsidRPr="00665BD1">
          <w:rPr>
            <w:rStyle w:val="a7"/>
            <w:noProof/>
          </w:rPr>
          <w:t xml:space="preserve">3.4.7 </w:t>
        </w:r>
        <w:r w:rsidR="00FA6C26" w:rsidRPr="00665BD1">
          <w:rPr>
            <w:rStyle w:val="a7"/>
            <w:rFonts w:cs="Times New Roman"/>
            <w:noProof/>
          </w:rPr>
          <w:t>AudiaoChannelMute</w:t>
        </w:r>
        <w:r w:rsidR="00FA6C26" w:rsidRPr="00665BD1">
          <w:rPr>
            <w:rStyle w:val="a7"/>
            <w:noProof/>
          </w:rPr>
          <w:t xml:space="preserve"> (</w:t>
        </w:r>
        <w:r w:rsidR="00FA6C26" w:rsidRPr="00665BD1">
          <w:rPr>
            <w:rStyle w:val="a7"/>
            <w:rFonts w:hint="eastAsia"/>
            <w:noProof/>
          </w:rPr>
          <w:t>音频声道静音设置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A6C26" w:rsidRDefault="007F1E05">
      <w:pPr>
        <w:pStyle w:val="40"/>
        <w:tabs>
          <w:tab w:val="right" w:leader="dot" w:pos="10456"/>
        </w:tabs>
        <w:rPr>
          <w:b w:val="0"/>
          <w:noProof/>
          <w:sz w:val="21"/>
        </w:rPr>
      </w:pPr>
      <w:hyperlink w:anchor="_Toc380591963" w:history="1">
        <w:r w:rsidR="00FA6C26" w:rsidRPr="00665BD1">
          <w:rPr>
            <w:rStyle w:val="a7"/>
            <w:noProof/>
          </w:rPr>
          <w:t>3.4.8 HDMIAudioChannelMapMute(HDMI</w:t>
        </w:r>
        <w:r w:rsidR="00FA6C26" w:rsidRPr="00665BD1">
          <w:rPr>
            <w:rStyle w:val="a7"/>
            <w:rFonts w:hint="eastAsia"/>
            <w:noProof/>
          </w:rPr>
          <w:t>音频声道映射及静音设置</w:t>
        </w:r>
        <w:r w:rsidR="00FA6C26" w:rsidRPr="00665BD1">
          <w:rPr>
            <w:rStyle w:val="a7"/>
            <w:noProof/>
          </w:rPr>
          <w:t>)</w:t>
        </w:r>
        <w:r w:rsidR="00FA6C2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A6C26">
          <w:rPr>
            <w:noProof/>
            <w:webHidden/>
          </w:rPr>
          <w:instrText xml:space="preserve"> PAGEREF _Toc380591963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A6C2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CB7006" w:rsidRDefault="007F1E05">
      <w:r>
        <w:fldChar w:fldCharType="end"/>
      </w:r>
    </w:p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CB7006" w:rsidRDefault="00CB7006"/>
    <w:p w:rsidR="00291C14" w:rsidRDefault="00291C14"/>
    <w:p w:rsidR="00291C14" w:rsidRDefault="00291C14"/>
    <w:p w:rsidR="00291C14" w:rsidRDefault="00291C14"/>
    <w:p w:rsidR="00291C14" w:rsidRDefault="00291C14"/>
    <w:p w:rsidR="00291C14" w:rsidRDefault="00291C14"/>
    <w:p w:rsidR="00291C14" w:rsidRDefault="00291C14"/>
    <w:p w:rsidR="00CB7006" w:rsidRDefault="00CB7006"/>
    <w:p w:rsidR="00CB7006" w:rsidRDefault="00CB7006"/>
    <w:p w:rsidR="00CB7006" w:rsidRDefault="00CB7006"/>
    <w:p w:rsidR="00CB7006" w:rsidRDefault="00CB7006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Pr="009E36D2" w:rsidRDefault="009E36D2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E36D2">
        <w:rPr>
          <w:rFonts w:hint="eastAsia"/>
          <w:b/>
        </w:rPr>
        <w:t>空白页</w:t>
      </w:r>
    </w:p>
    <w:p w:rsidR="00BA461E" w:rsidRDefault="00BA461E"/>
    <w:p w:rsidR="00BA461E" w:rsidRDefault="00BA461E"/>
    <w:p w:rsidR="00BA461E" w:rsidRDefault="000F6684" w:rsidP="00966121">
      <w:pPr>
        <w:pStyle w:val="1"/>
      </w:pPr>
      <w:bookmarkStart w:id="0" w:name="_Toc380590591"/>
      <w:bookmarkStart w:id="1" w:name="_Toc380591165"/>
      <w:bookmarkStart w:id="2" w:name="_Toc380591917"/>
      <w:r>
        <w:rPr>
          <w:rFonts w:hint="eastAsia"/>
        </w:rPr>
        <w:lastRenderedPageBreak/>
        <w:t>一</w:t>
      </w:r>
      <w:r w:rsidR="00B8342F">
        <w:rPr>
          <w:rFonts w:hint="eastAsia"/>
        </w:rPr>
        <w:t>总线说明</w:t>
      </w:r>
      <w:bookmarkEnd w:id="0"/>
      <w:bookmarkEnd w:id="1"/>
      <w:bookmarkEnd w:id="2"/>
    </w:p>
    <w:p w:rsidR="00537DB7" w:rsidRDefault="00454937">
      <w:r>
        <w:rPr>
          <w:rFonts w:hint="eastAsia"/>
        </w:rPr>
        <w:t>本设计中实现</w:t>
      </w:r>
      <w:r>
        <w:rPr>
          <w:rFonts w:hint="eastAsia"/>
        </w:rPr>
        <w:t>3</w:t>
      </w:r>
      <w:r>
        <w:rPr>
          <w:rFonts w:hint="eastAsia"/>
        </w:rPr>
        <w:t>种总线的访问：</w:t>
      </w:r>
    </w:p>
    <w:p w:rsidR="00454937" w:rsidRDefault="00BF4CFC" w:rsidP="00BF4C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系统总线：映射到</w:t>
      </w:r>
      <w:r>
        <w:rPr>
          <w:rFonts w:hint="eastAsia"/>
        </w:rPr>
        <w:t>PCIE</w:t>
      </w:r>
      <w:r>
        <w:rPr>
          <w:rFonts w:hint="eastAsia"/>
        </w:rPr>
        <w:t>总线，可直接通过</w:t>
      </w:r>
      <w:r>
        <w:rPr>
          <w:rFonts w:hint="eastAsia"/>
        </w:rPr>
        <w:t>PCIE</w:t>
      </w:r>
      <w:r>
        <w:rPr>
          <w:rFonts w:hint="eastAsia"/>
        </w:rPr>
        <w:t>地址访问</w:t>
      </w:r>
      <w:r w:rsidR="00F17830">
        <w:rPr>
          <w:rFonts w:hint="eastAsia"/>
        </w:rPr>
        <w:t>；该总线实现一些与系统操作有关的寄存器</w:t>
      </w:r>
      <w:r w:rsidR="005A6A7F">
        <w:rPr>
          <w:rFonts w:hint="eastAsia"/>
        </w:rPr>
        <w:t>。</w:t>
      </w:r>
    </w:p>
    <w:p w:rsidR="00BF4CFC" w:rsidRDefault="00BF4CFC" w:rsidP="00BF4CF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OPB</w:t>
      </w:r>
      <w:r>
        <w:rPr>
          <w:rFonts w:hint="eastAsia"/>
        </w:rPr>
        <w:t>总线：该总线挂接到</w:t>
      </w:r>
      <w:r>
        <w:rPr>
          <w:rFonts w:hint="eastAsia"/>
        </w:rPr>
        <w:t xml:space="preserve">INTOPIX </w:t>
      </w:r>
      <w:r>
        <w:rPr>
          <w:rFonts w:hint="eastAsia"/>
        </w:rPr>
        <w:t>的</w:t>
      </w:r>
      <w:r>
        <w:rPr>
          <w:rFonts w:hint="eastAsia"/>
        </w:rPr>
        <w:t xml:space="preserve"> JPEG2000</w:t>
      </w:r>
      <w:r>
        <w:rPr>
          <w:rFonts w:hint="eastAsia"/>
        </w:rPr>
        <w:t>解码核的</w:t>
      </w:r>
      <w:r>
        <w:rPr>
          <w:rFonts w:hint="eastAsia"/>
        </w:rPr>
        <w:t>OPB</w:t>
      </w:r>
      <w:r>
        <w:rPr>
          <w:rFonts w:hint="eastAsia"/>
        </w:rPr>
        <w:t>总线上。该总线访问要通过系统总线</w:t>
      </w:r>
    </w:p>
    <w:p w:rsidR="00BF4CFC" w:rsidRPr="00454937" w:rsidRDefault="00BF4CFC" w:rsidP="00BF4CFC">
      <w:pPr>
        <w:pStyle w:val="a5"/>
        <w:ind w:left="1680" w:firstLineChars="0" w:firstLine="0"/>
      </w:pPr>
      <w:r>
        <w:rPr>
          <w:rFonts w:hint="eastAsia"/>
        </w:rPr>
        <w:t>的</w:t>
      </w:r>
      <w:r w:rsidRPr="00BF4CFC">
        <w:rPr>
          <w:rFonts w:hint="eastAsia"/>
          <w:u w:val="single"/>
        </w:rPr>
        <w:t>OPB</w:t>
      </w:r>
      <w:r w:rsidRPr="00BF4CFC">
        <w:rPr>
          <w:rFonts w:hint="eastAsia"/>
          <w:u w:val="single"/>
        </w:rPr>
        <w:t>总线操作寄存器</w:t>
      </w:r>
      <w:r>
        <w:rPr>
          <w:rFonts w:hint="eastAsia"/>
        </w:rPr>
        <w:t>实现。</w:t>
      </w:r>
    </w:p>
    <w:p w:rsidR="00BA461E" w:rsidRDefault="00BF4CFC" w:rsidP="00CE7C5B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内部总线（</w:t>
      </w:r>
      <w:r>
        <w:rPr>
          <w:rFonts w:hint="eastAsia"/>
        </w:rPr>
        <w:t>Local Bus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该总线</w:t>
      </w:r>
      <w:r w:rsidR="00785507">
        <w:rPr>
          <w:rFonts w:hint="eastAsia"/>
        </w:rPr>
        <w:t>要通过系统总线的</w:t>
      </w:r>
      <w:r w:rsidR="00785507" w:rsidRPr="00CE7C5B">
        <w:rPr>
          <w:rFonts w:hint="eastAsia"/>
          <w:u w:val="single"/>
        </w:rPr>
        <w:t>内部总线操作寄存器</w:t>
      </w:r>
      <w:r w:rsidR="00785507">
        <w:rPr>
          <w:rFonts w:hint="eastAsia"/>
        </w:rPr>
        <w:t>实现操作。该总线下实现与</w:t>
      </w:r>
      <w:r w:rsidR="00CE7C5B">
        <w:rPr>
          <w:rFonts w:hint="eastAsia"/>
        </w:rPr>
        <w:t>IMB</w:t>
      </w:r>
      <w:r w:rsidR="00CE7C5B">
        <w:rPr>
          <w:rFonts w:hint="eastAsia"/>
        </w:rPr>
        <w:t>板卡</w:t>
      </w:r>
    </w:p>
    <w:p w:rsidR="00CE7C5B" w:rsidRPr="00BF4CFC" w:rsidRDefault="00CE7C5B" w:rsidP="00CE7C5B">
      <w:pPr>
        <w:pStyle w:val="a5"/>
        <w:ind w:left="1260" w:firstLineChars="0" w:firstLine="0"/>
      </w:pPr>
      <w:r>
        <w:rPr>
          <w:rFonts w:hint="eastAsia"/>
        </w:rPr>
        <w:t>功能相关的寄存器（如音视频的控制等）。</w:t>
      </w:r>
    </w:p>
    <w:p w:rsidR="00BA461E" w:rsidRDefault="00BA461E"/>
    <w:p w:rsidR="00BA461E" w:rsidRDefault="00BA461E"/>
    <w:p w:rsidR="00BA461E" w:rsidRDefault="00BA461E"/>
    <w:p w:rsidR="00BA461E" w:rsidRDefault="0022620F" w:rsidP="0022620F">
      <w:pPr>
        <w:ind w:firstLineChars="150" w:firstLine="315"/>
      </w:pPr>
      <w:r>
        <w:object w:dxaOrig="14398" w:dyaOrig="7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55.4pt" o:ole="">
            <v:imagedata r:id="rId8" o:title=""/>
          </v:shape>
          <o:OLEObject Type="Embed" ProgID="Visio.Drawing.11" ShapeID="_x0000_i1025" DrawAspect="Content" ObjectID="_1455458623" r:id="rId9"/>
        </w:object>
      </w:r>
    </w:p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966121" w:rsidRDefault="00966121"/>
    <w:p w:rsidR="00966121" w:rsidRDefault="00966121"/>
    <w:p w:rsidR="00966121" w:rsidRDefault="00966121"/>
    <w:p w:rsidR="00966121" w:rsidRDefault="00966121"/>
    <w:p w:rsidR="00966121" w:rsidRDefault="00966121"/>
    <w:p w:rsidR="00966121" w:rsidRDefault="00966121"/>
    <w:p w:rsidR="00966121" w:rsidRDefault="00966121"/>
    <w:p w:rsidR="00966121" w:rsidRDefault="00966121"/>
    <w:p w:rsidR="00BA461E" w:rsidRDefault="00BA461E"/>
    <w:p w:rsidR="00EF532A" w:rsidRPr="00A64235" w:rsidRDefault="00EF532A" w:rsidP="00EF532A">
      <w:pPr>
        <w:pStyle w:val="1"/>
      </w:pPr>
      <w:bookmarkStart w:id="3" w:name="_Toc380590592"/>
      <w:bookmarkStart w:id="4" w:name="_Toc380591166"/>
      <w:bookmarkStart w:id="5" w:name="_Toc380591918"/>
      <w:r>
        <w:rPr>
          <w:rFonts w:hint="eastAsia"/>
        </w:rPr>
        <w:lastRenderedPageBreak/>
        <w:t>二</w:t>
      </w:r>
      <w:r w:rsidRPr="00A64235">
        <w:rPr>
          <w:rFonts w:hint="eastAsia"/>
        </w:rPr>
        <w:t>寄存器列表</w:t>
      </w:r>
      <w:bookmarkEnd w:id="3"/>
      <w:bookmarkEnd w:id="4"/>
      <w:bookmarkEnd w:id="5"/>
    </w:p>
    <w:p w:rsidR="00EF532A" w:rsidRDefault="007B1D46" w:rsidP="007B1D46">
      <w:pPr>
        <w:pStyle w:val="2"/>
      </w:pPr>
      <w:bookmarkStart w:id="6" w:name="_Toc380590593"/>
      <w:bookmarkStart w:id="7" w:name="_Toc380591167"/>
      <w:bookmarkStart w:id="8" w:name="_Toc380591919"/>
      <w:r>
        <w:rPr>
          <w:rFonts w:hint="eastAsia"/>
        </w:rPr>
        <w:t xml:space="preserve">1 </w:t>
      </w:r>
      <w:r w:rsidR="00EF532A">
        <w:rPr>
          <w:rFonts w:hint="eastAsia"/>
        </w:rPr>
        <w:t>系统总线寄存器定义</w:t>
      </w:r>
      <w:bookmarkEnd w:id="6"/>
      <w:bookmarkEnd w:id="7"/>
      <w:bookmarkEnd w:id="8"/>
    </w:p>
    <w:p w:rsidR="00BA461E" w:rsidRPr="00EF532A" w:rsidRDefault="00BA461E"/>
    <w:tbl>
      <w:tblPr>
        <w:tblpPr w:leftFromText="180" w:rightFromText="180" w:vertAnchor="page" w:horzAnchor="margin" w:tblpY="3031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42"/>
        <w:gridCol w:w="1985"/>
        <w:gridCol w:w="4252"/>
        <w:gridCol w:w="993"/>
        <w:gridCol w:w="1842"/>
      </w:tblGrid>
      <w:tr w:rsidR="007B1D46" w:rsidTr="007B1D46">
        <w:tc>
          <w:tcPr>
            <w:tcW w:w="1242" w:type="dxa"/>
            <w:tcBorders>
              <w:bottom w:val="single" w:sz="4" w:space="0" w:color="auto"/>
            </w:tcBorders>
            <w:shd w:val="clear" w:color="auto" w:fill="00FFFF"/>
          </w:tcPr>
          <w:p w:rsidR="007B1D46" w:rsidRDefault="007B1D46" w:rsidP="007B1D46">
            <w:pPr>
              <w:ind w:firstLineChars="50" w:firstLine="1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FFFF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名称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00FFFF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00FFFF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读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写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FFFF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宽度</w:t>
            </w:r>
          </w:p>
        </w:tc>
      </w:tr>
      <w:tr w:rsidR="007B1D46" w:rsidTr="007B1D46">
        <w:trPr>
          <w:trHeight w:val="300"/>
        </w:trPr>
        <w:tc>
          <w:tcPr>
            <w:tcW w:w="10314" w:type="dxa"/>
            <w:gridSpan w:val="5"/>
            <w:shd w:val="clear" w:color="auto" w:fill="auto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相关寄存器</w:t>
            </w:r>
          </w:p>
        </w:tc>
      </w:tr>
      <w:tr w:rsidR="007B1D46" w:rsidTr="007B1D46">
        <w:trPr>
          <w:trHeight w:val="482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DMA_CTL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控制寄存器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405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0x1004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DMA_STS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状态寄存器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424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0x1008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DMA_ADDR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数据地址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453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0x100C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DMA_LEN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数据长度寄存器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widowControl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521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0x1010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DMA_INT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中断控制寄存器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401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0x1014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 w:rsidRPr="008E347E">
              <w:rPr>
                <w:rFonts w:ascii="Calibri" w:eastAsia="宋体" w:hAnsi="Calibri" w:cs="Times New Roman"/>
              </w:rPr>
              <w:t>DMA_INT_DI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6F1A0B" w:rsidRDefault="007B1D46" w:rsidP="007B1D46">
            <w:pPr>
              <w:rPr>
                <w:rFonts w:ascii="Calibri" w:eastAsia="宋体" w:hAnsi="Calibri" w:cs="Times New Roman"/>
              </w:rPr>
            </w:pPr>
            <w:r w:rsidRPr="008E347E">
              <w:rPr>
                <w:rFonts w:ascii="Calibri" w:eastAsia="宋体" w:hAnsi="Calibri" w:cs="Times New Roman"/>
              </w:rPr>
              <w:t>DMA_INT_DI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暂不使用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7B1D46" w:rsidTr="007B1D46">
        <w:trPr>
          <w:trHeight w:val="285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79"/>
        </w:trPr>
        <w:tc>
          <w:tcPr>
            <w:tcW w:w="10314" w:type="dxa"/>
            <w:gridSpan w:val="5"/>
            <w:shd w:val="clear" w:color="auto" w:fill="FFFFFF" w:themeFill="background1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IP </w:t>
            </w:r>
            <w:r>
              <w:rPr>
                <w:rFonts w:ascii="Calibri" w:eastAsia="宋体" w:hAnsi="Calibri" w:cs="Times New Roman" w:hint="eastAsia"/>
              </w:rPr>
              <w:t>通讯寄存器</w:t>
            </w:r>
          </w:p>
        </w:tc>
      </w:tr>
      <w:tr w:rsidR="007B1D46" w:rsidTr="007B1D46">
        <w:trPr>
          <w:trHeight w:val="330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0x1200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PCI2PXA_DATA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PCI to PXA CPU </w:t>
            </w:r>
            <w:r>
              <w:rPr>
                <w:rFonts w:ascii="Calibri" w:eastAsia="宋体" w:hAnsi="Calibri" w:cs="Times New Roman" w:hint="eastAsia"/>
              </w:rPr>
              <w:t>数据通道缓存地址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79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0x1204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PXA2PCI_DATA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PXA CPU to PCI </w:t>
            </w:r>
            <w:r>
              <w:rPr>
                <w:rFonts w:ascii="Calibri" w:eastAsia="宋体" w:hAnsi="Calibri" w:cs="Times New Roman" w:hint="eastAsia"/>
              </w:rPr>
              <w:t>数据通道缓存地址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30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0x1208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PCI2PXA_LEN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 w:rsidRPr="00875981">
              <w:rPr>
                <w:rFonts w:ascii="Calibri" w:eastAsia="宋体" w:hAnsi="Calibri" w:cs="Times New Roman" w:hint="eastAsia"/>
              </w:rPr>
              <w:t xml:space="preserve">PCI to PXA </w:t>
            </w:r>
            <w:r w:rsidRPr="00875981">
              <w:rPr>
                <w:rFonts w:ascii="Calibri" w:eastAsia="宋体" w:hAnsi="Calibri" w:cs="Times New Roman" w:hint="eastAsia"/>
              </w:rPr>
              <w:t>数据包长度寄存器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0x120C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PXA2PCI_LEN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 w:rsidRPr="00875981">
              <w:rPr>
                <w:rFonts w:ascii="Calibri" w:eastAsia="宋体" w:hAnsi="Calibri" w:cs="Times New Roman" w:hint="eastAsia"/>
              </w:rPr>
              <w:t xml:space="preserve">PXA to PCI </w:t>
            </w:r>
            <w:r w:rsidRPr="00875981">
              <w:rPr>
                <w:rFonts w:ascii="Calibri" w:eastAsia="宋体" w:hAnsi="Calibri" w:cs="Times New Roman" w:hint="eastAsia"/>
              </w:rPr>
              <w:t>数据包长度寄存器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60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49"/>
        </w:trPr>
        <w:tc>
          <w:tcPr>
            <w:tcW w:w="10314" w:type="dxa"/>
            <w:gridSpan w:val="5"/>
            <w:shd w:val="clear" w:color="auto" w:fill="FFFFFF" w:themeFill="background1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总线操作寄存器</w:t>
            </w:r>
          </w:p>
        </w:tc>
      </w:tr>
      <w:tr w:rsidR="007B1D46" w:rsidTr="007B1D46">
        <w:trPr>
          <w:trHeight w:val="360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0x1400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OPB_ADDR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总线地址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49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0x1404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OPB_WDATA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总线写数据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60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0x1408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OPB_ANC_RDATA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总线辅助读数据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06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0x140c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OPB_RDATA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总线读数据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09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0x1410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OPB_STS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OPB</w:t>
            </w:r>
            <w:r>
              <w:rPr>
                <w:rFonts w:ascii="Calibri" w:eastAsia="宋体" w:hAnsi="Calibri" w:cs="Times New Roman" w:hint="eastAsia"/>
              </w:rPr>
              <w:t>总线读状态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97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30"/>
        </w:trPr>
        <w:tc>
          <w:tcPr>
            <w:tcW w:w="10314" w:type="dxa"/>
            <w:gridSpan w:val="5"/>
            <w:shd w:val="clear" w:color="auto" w:fill="FFFFFF" w:themeFill="background1"/>
          </w:tcPr>
          <w:p w:rsidR="007B1D46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全局功能寄存器</w:t>
            </w:r>
          </w:p>
        </w:tc>
      </w:tr>
      <w:tr w:rsidR="007B1D46" w:rsidTr="007B1D46">
        <w:trPr>
          <w:trHeight w:val="390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0x1800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RST_CTL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软复位控制寄存器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15"/>
        </w:trPr>
        <w:tc>
          <w:tcPr>
            <w:tcW w:w="1242" w:type="dxa"/>
            <w:shd w:val="clear" w:color="auto" w:fill="D9D9D9" w:themeFill="background1" w:themeFillShade="D9"/>
          </w:tcPr>
          <w:p w:rsidR="007B1D46" w:rsidRPr="00415293" w:rsidRDefault="007B1D46" w:rsidP="007B1D46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0x1804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Pr="00415293" w:rsidRDefault="007B1D46" w:rsidP="007B1D46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INT_STS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Pr="00415293" w:rsidRDefault="007B1D46" w:rsidP="007B1D46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中断状态寄存器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Pr="002F720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85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70"/>
        </w:trPr>
        <w:tc>
          <w:tcPr>
            <w:tcW w:w="10314" w:type="dxa"/>
            <w:gridSpan w:val="5"/>
            <w:shd w:val="clear" w:color="auto" w:fill="FFFFFF" w:themeFill="background1"/>
          </w:tcPr>
          <w:p w:rsidR="007B1D46" w:rsidRPr="005C6FB7" w:rsidRDefault="007B1D46" w:rsidP="007B1D46">
            <w:pPr>
              <w:jc w:val="center"/>
              <w:rPr>
                <w:rFonts w:ascii="Calibri" w:eastAsia="宋体" w:hAnsi="Calibri" w:cs="Times New Roman"/>
              </w:rPr>
            </w:pPr>
            <w:r w:rsidRPr="005C6FB7">
              <w:rPr>
                <w:rFonts w:ascii="Calibri" w:eastAsia="宋体" w:hAnsi="Calibri" w:cs="Times New Roman" w:hint="eastAsia"/>
              </w:rPr>
              <w:t>内部总线操作寄存器</w:t>
            </w:r>
          </w:p>
        </w:tc>
      </w:tr>
      <w:tr w:rsidR="007B1D46" w:rsidTr="007B1D46">
        <w:trPr>
          <w:trHeight w:val="279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0x1C00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LBUS_ADDR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内部总线地址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30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0x1C04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LBUS _WDATA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内部总线写数据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90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0x1C08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LBUS _ANC_RDATA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内部总线辅助读数据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00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0x1C0c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LBUS _RDATA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内部总线读数据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309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0x1C10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LBUS _STS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内部总线读状态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70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  <w:tr w:rsidR="007B1D46" w:rsidTr="007B1D46">
        <w:trPr>
          <w:trHeight w:val="270"/>
        </w:trPr>
        <w:tc>
          <w:tcPr>
            <w:tcW w:w="12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425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7B1D46" w:rsidRDefault="007B1D46" w:rsidP="007B1D46">
            <w:pPr>
              <w:rPr>
                <w:rFonts w:ascii="Calibri" w:eastAsia="宋体" w:hAnsi="Calibri" w:cs="Times New Roman"/>
              </w:rPr>
            </w:pPr>
          </w:p>
        </w:tc>
      </w:tr>
    </w:tbl>
    <w:p w:rsidR="00BA461E" w:rsidRDefault="00BA461E"/>
    <w:p w:rsidR="00BA461E" w:rsidRDefault="00BA461E"/>
    <w:p w:rsidR="00BA461E" w:rsidRDefault="00BA461E"/>
    <w:p w:rsidR="0069766A" w:rsidRDefault="00025016" w:rsidP="00574A36">
      <w:pPr>
        <w:pStyle w:val="2"/>
      </w:pPr>
      <w:bookmarkStart w:id="9" w:name="_Toc380590594"/>
      <w:bookmarkStart w:id="10" w:name="_Toc380591168"/>
      <w:bookmarkStart w:id="11" w:name="_Toc380591920"/>
      <w:r>
        <w:rPr>
          <w:rFonts w:hint="eastAsia"/>
        </w:rPr>
        <w:lastRenderedPageBreak/>
        <w:t xml:space="preserve">2 </w:t>
      </w:r>
      <w:r w:rsidR="00FA17A3">
        <w:rPr>
          <w:rFonts w:hint="eastAsia"/>
        </w:rPr>
        <w:t xml:space="preserve"> </w:t>
      </w:r>
      <w:r w:rsidR="00F5067B">
        <w:rPr>
          <w:rFonts w:hint="eastAsia"/>
        </w:rPr>
        <w:t xml:space="preserve">OPB </w:t>
      </w:r>
      <w:r w:rsidR="00F5067B">
        <w:rPr>
          <w:rFonts w:hint="eastAsia"/>
        </w:rPr>
        <w:t>总线寄存器</w:t>
      </w:r>
      <w:bookmarkEnd w:id="9"/>
      <w:bookmarkEnd w:id="10"/>
      <w:bookmarkEnd w:id="11"/>
    </w:p>
    <w:p w:rsidR="003E161C" w:rsidRDefault="003E161C">
      <w:r>
        <w:rPr>
          <w:rFonts w:hint="eastAsia"/>
        </w:rPr>
        <w:t>该总线上的寄存器定义，请参考</w:t>
      </w:r>
      <w:r>
        <w:rPr>
          <w:rFonts w:hint="eastAsia"/>
        </w:rPr>
        <w:t>INTOPIX JPEG2000</w:t>
      </w:r>
      <w:r>
        <w:rPr>
          <w:rFonts w:hint="eastAsia"/>
        </w:rPr>
        <w:t>解码核的数据手册。</w:t>
      </w:r>
    </w:p>
    <w:p w:rsidR="00BA461E" w:rsidRDefault="00027E7B">
      <w:r>
        <w:rPr>
          <w:rFonts w:hint="eastAsia"/>
        </w:rPr>
        <w:t>另</w:t>
      </w:r>
      <w:r w:rsidR="00576055">
        <w:rPr>
          <w:rFonts w:hint="eastAsia"/>
        </w:rPr>
        <w:t>参考下面</w:t>
      </w:r>
      <w:r w:rsidR="00576055">
        <w:rPr>
          <w:rFonts w:hint="eastAsia"/>
        </w:rPr>
        <w:t>OPB</w:t>
      </w:r>
      <w:r w:rsidR="00576055">
        <w:rPr>
          <w:rFonts w:hint="eastAsia"/>
        </w:rPr>
        <w:t>寄存器说明</w:t>
      </w:r>
    </w:p>
    <w:p w:rsidR="00BA461E" w:rsidRDefault="00BA461E"/>
    <w:p w:rsidR="00574A36" w:rsidRDefault="00574A36"/>
    <w:p w:rsidR="00574A36" w:rsidRDefault="00574A36"/>
    <w:p w:rsidR="000900B1" w:rsidRDefault="000900B1"/>
    <w:p w:rsidR="00BA461E" w:rsidRDefault="00BA461E"/>
    <w:p w:rsidR="00BA461E" w:rsidRDefault="00BA461E"/>
    <w:p w:rsidR="00BA461E" w:rsidRDefault="00BA461E"/>
    <w:p w:rsidR="00BA461E" w:rsidRDefault="00BA461E"/>
    <w:p w:rsidR="00BB553D" w:rsidRDefault="00BB553D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BA461E" w:rsidRDefault="00BA461E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4775F5" w:rsidRDefault="004775F5"/>
    <w:p w:rsidR="00BB553D" w:rsidRDefault="00BB553D"/>
    <w:p w:rsidR="00BB553D" w:rsidRDefault="00BB553D"/>
    <w:p w:rsidR="00574A36" w:rsidRDefault="00574A36" w:rsidP="00574A36">
      <w:pPr>
        <w:pStyle w:val="2"/>
      </w:pPr>
      <w:bookmarkStart w:id="12" w:name="_Toc380590595"/>
      <w:bookmarkStart w:id="13" w:name="_Toc380591169"/>
      <w:bookmarkStart w:id="14" w:name="_Toc380591921"/>
      <w:r>
        <w:rPr>
          <w:rFonts w:hint="eastAsia"/>
        </w:rPr>
        <w:lastRenderedPageBreak/>
        <w:t xml:space="preserve">3 </w:t>
      </w:r>
      <w:r>
        <w:rPr>
          <w:rFonts w:hint="eastAsia"/>
        </w:rPr>
        <w:t>内部总线寄存器列表</w:t>
      </w:r>
      <w:bookmarkEnd w:id="12"/>
      <w:bookmarkEnd w:id="13"/>
      <w:bookmarkEnd w:id="14"/>
    </w:p>
    <w:tbl>
      <w:tblPr>
        <w:tblpPr w:leftFromText="180" w:rightFromText="180" w:vertAnchor="page" w:horzAnchor="margin" w:tblpY="1876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  <w:tblPrChange w:id="15" w:author="王斌" w:date="2014-02-19T13:31:00Z">
          <w:tblPr>
            <w:tblpPr w:leftFromText="180" w:rightFromText="180" w:vertAnchor="page" w:horzAnchor="margin" w:tblpY="1876"/>
            <w:tblW w:w="1031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/>
          </w:tblPr>
        </w:tblPrChange>
      </w:tblPr>
      <w:tblGrid>
        <w:gridCol w:w="1242"/>
        <w:gridCol w:w="1985"/>
        <w:gridCol w:w="425"/>
        <w:gridCol w:w="3827"/>
        <w:gridCol w:w="993"/>
        <w:gridCol w:w="1842"/>
        <w:tblGridChange w:id="16">
          <w:tblGrid>
            <w:gridCol w:w="1242"/>
            <w:gridCol w:w="1985"/>
            <w:gridCol w:w="425"/>
            <w:gridCol w:w="3827"/>
            <w:gridCol w:w="993"/>
            <w:gridCol w:w="1842"/>
          </w:tblGrid>
        </w:tblGridChange>
      </w:tblGrid>
      <w:tr w:rsidR="004775F5" w:rsidTr="00C111A2">
        <w:tc>
          <w:tcPr>
            <w:tcW w:w="1242" w:type="dxa"/>
            <w:tcBorders>
              <w:bottom w:val="single" w:sz="4" w:space="0" w:color="auto"/>
            </w:tcBorders>
            <w:shd w:val="clear" w:color="auto" w:fill="00FFFF"/>
            <w:tcPrChange w:id="17" w:author="王斌" w:date="2014-02-19T13:31:00Z">
              <w:tcPr>
                <w:tcW w:w="1242" w:type="dxa"/>
                <w:tcBorders>
                  <w:bottom w:val="single" w:sz="4" w:space="0" w:color="auto"/>
                </w:tcBorders>
                <w:shd w:val="clear" w:color="auto" w:fill="00FFFF"/>
              </w:tcPr>
            </w:tcPrChange>
          </w:tcPr>
          <w:p w:rsidR="004775F5" w:rsidRDefault="004775F5" w:rsidP="00C111A2">
            <w:pPr>
              <w:ind w:firstLineChars="50" w:firstLine="105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地址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00FFFF"/>
            <w:tcPrChange w:id="18" w:author="王斌" w:date="2014-02-19T13:31:00Z">
              <w:tcPr>
                <w:tcW w:w="1985" w:type="dxa"/>
                <w:tcBorders>
                  <w:bottom w:val="single" w:sz="4" w:space="0" w:color="auto"/>
                </w:tcBorders>
                <w:shd w:val="clear" w:color="auto" w:fill="00FFFF"/>
              </w:tcPr>
            </w:tcPrChange>
          </w:tcPr>
          <w:p w:rsidR="004775F5" w:rsidRDefault="004775F5" w:rsidP="00C111A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名称</w:t>
            </w:r>
          </w:p>
        </w:tc>
        <w:tc>
          <w:tcPr>
            <w:tcW w:w="4252" w:type="dxa"/>
            <w:gridSpan w:val="2"/>
            <w:tcBorders>
              <w:bottom w:val="single" w:sz="4" w:space="0" w:color="auto"/>
            </w:tcBorders>
            <w:shd w:val="clear" w:color="auto" w:fill="00FFFF"/>
            <w:tcPrChange w:id="19" w:author="王斌" w:date="2014-02-19T13:31:00Z">
              <w:tcPr>
                <w:tcW w:w="4252" w:type="dxa"/>
                <w:gridSpan w:val="2"/>
                <w:tcBorders>
                  <w:bottom w:val="single" w:sz="4" w:space="0" w:color="auto"/>
                </w:tcBorders>
                <w:shd w:val="clear" w:color="auto" w:fill="00FFFF"/>
              </w:tcPr>
            </w:tcPrChange>
          </w:tcPr>
          <w:p w:rsidR="004775F5" w:rsidRDefault="004775F5" w:rsidP="00C111A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说明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00FFFF"/>
            <w:tcPrChange w:id="20" w:author="王斌" w:date="2014-02-19T13:31:00Z">
              <w:tcPr>
                <w:tcW w:w="993" w:type="dxa"/>
                <w:tcBorders>
                  <w:bottom w:val="single" w:sz="4" w:space="0" w:color="auto"/>
                </w:tcBorders>
                <w:shd w:val="clear" w:color="auto" w:fill="00FFFF"/>
              </w:tcPr>
            </w:tcPrChange>
          </w:tcPr>
          <w:p w:rsidR="004775F5" w:rsidRDefault="004775F5" w:rsidP="00C111A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读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写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00FFFF"/>
            <w:tcPrChange w:id="21" w:author="王斌" w:date="2014-02-19T13:31:00Z">
              <w:tcPr>
                <w:tcW w:w="1842" w:type="dxa"/>
                <w:tcBorders>
                  <w:bottom w:val="single" w:sz="4" w:space="0" w:color="auto"/>
                </w:tcBorders>
                <w:shd w:val="clear" w:color="auto" w:fill="00FFFF"/>
              </w:tcPr>
            </w:tcPrChange>
          </w:tcPr>
          <w:p w:rsidR="004775F5" w:rsidRDefault="004775F5" w:rsidP="00C111A2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宽度</w:t>
            </w:r>
          </w:p>
        </w:tc>
      </w:tr>
      <w:tr w:rsidR="004775F5" w:rsidTr="00C111A2">
        <w:trPr>
          <w:trHeight w:val="450"/>
          <w:trPrChange w:id="22" w:author="王斌" w:date="2014-02-19T13:31:00Z">
            <w:trPr>
              <w:trHeight w:val="450"/>
            </w:trPr>
          </w:trPrChange>
        </w:trPr>
        <w:tc>
          <w:tcPr>
            <w:tcW w:w="10314" w:type="dxa"/>
            <w:gridSpan w:val="6"/>
            <w:tcBorders>
              <w:bottom w:val="single" w:sz="4" w:space="0" w:color="auto"/>
            </w:tcBorders>
            <w:shd w:val="clear" w:color="auto" w:fill="548DD4" w:themeFill="text2" w:themeFillTint="99"/>
            <w:tcPrChange w:id="23" w:author="王斌" w:date="2014-02-19T13:31:00Z">
              <w:tcPr>
                <w:tcW w:w="10314" w:type="dxa"/>
                <w:gridSpan w:val="6"/>
                <w:tcBorders>
                  <w:bottom w:val="single" w:sz="4" w:space="0" w:color="auto"/>
                </w:tcBorders>
                <w:shd w:val="clear" w:color="auto" w:fill="FFFFFF" w:themeFill="background1"/>
              </w:tcPr>
            </w:tcPrChange>
          </w:tcPr>
          <w:p w:rsidR="004775F5" w:rsidRDefault="00BD7DC3" w:rsidP="00C111A2">
            <w:pPr>
              <w:jc w:val="center"/>
              <w:rPr>
                <w:ins w:id="24" w:author="王斌" w:date="2014-02-19T13:32:00Z"/>
                <w:rFonts w:ascii="Calibri" w:eastAsia="宋体" w:hAnsi="Calibri" w:cs="Times New Roman"/>
              </w:rPr>
            </w:pPr>
            <w:ins w:id="25" w:author="王斌" w:date="2014-02-19T13:31:00Z">
              <w:r>
                <w:rPr>
                  <w:rFonts w:ascii="Calibri" w:eastAsia="宋体" w:hAnsi="Calibri" w:cs="Times New Roman" w:hint="eastAsia"/>
                </w:rPr>
                <w:t>播放控制</w:t>
              </w:r>
            </w:ins>
          </w:p>
          <w:p w:rsidR="0000234C" w:rsidRDefault="0000234C" w:rsidP="00C111A2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4775F5" w:rsidTr="00C111A2">
        <w:trPr>
          <w:trHeight w:val="403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4835A0" w:rsidRDefault="004775F5" w:rsidP="00C111A2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0x</w:t>
            </w:r>
            <w:r>
              <w:rPr>
                <w:rFonts w:ascii="Calibri" w:eastAsia="宋体" w:hAnsi="Calibri" w:cs="Times New Roman" w:hint="eastAsia"/>
              </w:rPr>
              <w:t>0</w:t>
            </w:r>
            <w:r w:rsidRPr="004835A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Default="004775F5" w:rsidP="00C111A2">
            <w:pPr>
              <w:rPr>
                <w:rFonts w:ascii="Calibri" w:eastAsia="宋体" w:hAnsi="Calibri" w:cs="Times New Roman"/>
              </w:rPr>
            </w:pPr>
          </w:p>
          <w:p w:rsidR="00884B6D" w:rsidRPr="004835A0" w:rsidRDefault="00884B6D" w:rsidP="0049234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PLAY</w:t>
            </w:r>
            <w:r w:rsidR="0049234F">
              <w:rPr>
                <w:rFonts w:ascii="Calibri" w:eastAsia="宋体" w:hAnsi="Calibri" w:cs="Times New Roman" w:hint="eastAsia"/>
              </w:rPr>
              <w:t>BACK</w:t>
            </w:r>
            <w:r>
              <w:rPr>
                <w:rFonts w:ascii="Calibri" w:eastAsia="宋体" w:hAnsi="Calibri" w:cs="Times New Roman" w:hint="eastAsia"/>
              </w:rPr>
              <w:t>_</w:t>
            </w:r>
            <w:r w:rsidR="0049234F">
              <w:rPr>
                <w:rFonts w:ascii="Calibri" w:eastAsia="宋体" w:hAnsi="Calibri" w:cs="Times New Roman" w:hint="eastAsia"/>
              </w:rPr>
              <w:t>CTL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4835A0" w:rsidRDefault="004775F5" w:rsidP="00C111A2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播放控制</w:t>
            </w:r>
            <w:r w:rsidR="00884B6D">
              <w:rPr>
                <w:rFonts w:ascii="Calibri" w:eastAsia="宋体" w:hAnsi="Calibri" w:cs="Times New Roman" w:hint="eastAsia"/>
              </w:rPr>
              <w:t>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4835A0" w:rsidRDefault="004775F5" w:rsidP="00C111A2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Pr="004835A0" w:rsidRDefault="004775F5" w:rsidP="00C111A2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4775F5" w:rsidTr="00C111A2">
        <w:trPr>
          <w:trHeight w:val="525"/>
          <w:trPrChange w:id="26" w:author="王斌" w:date="2014-02-19T13:28:00Z">
            <w:trPr>
              <w:trHeight w:val="525"/>
            </w:trPr>
          </w:trPrChange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27" w:author="王斌" w:date="2014-02-19T13:28:00Z">
              <w:tcPr>
                <w:tcW w:w="1242" w:type="dxa"/>
                <w:shd w:val="clear" w:color="auto" w:fill="D9D9D9" w:themeFill="background1" w:themeFillShade="D9"/>
              </w:tcPr>
            </w:tcPrChange>
          </w:tcPr>
          <w:p w:rsidR="004775F5" w:rsidRPr="004835A0" w:rsidRDefault="004775F5" w:rsidP="00C111A2">
            <w:pPr>
              <w:rPr>
                <w:rFonts w:ascii="Calibri" w:eastAsia="宋体" w:hAnsi="Calibri" w:cs="Times New Roman"/>
              </w:rPr>
            </w:pPr>
            <w:r w:rsidRPr="004835A0">
              <w:rPr>
                <w:rFonts w:ascii="Calibri" w:eastAsia="宋体" w:hAnsi="Calibri" w:cs="Times New Roman" w:hint="eastAsia"/>
              </w:rPr>
              <w:t>0x</w:t>
            </w:r>
            <w:r>
              <w:rPr>
                <w:rFonts w:ascii="Calibri" w:eastAsia="宋体" w:hAnsi="Calibri" w:cs="Times New Roman" w:hint="eastAsia"/>
              </w:rPr>
              <w:t>0</w:t>
            </w:r>
            <w:r w:rsidRPr="004835A0"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28" w:author="王斌" w:date="2014-02-19T13:28:00Z">
              <w:tcPr>
                <w:tcW w:w="2410" w:type="dxa"/>
                <w:gridSpan w:val="2"/>
                <w:shd w:val="clear" w:color="auto" w:fill="D9D9D9" w:themeFill="background1" w:themeFillShade="D9"/>
              </w:tcPr>
            </w:tcPrChange>
          </w:tcPr>
          <w:p w:rsidR="004775F5" w:rsidRPr="004835A0" w:rsidRDefault="004775F5" w:rsidP="00C111A2">
            <w:pPr>
              <w:rPr>
                <w:rFonts w:ascii="Calibri" w:eastAsia="宋体" w:hAnsi="Calibri" w:cs="Times New Roman"/>
              </w:rPr>
            </w:pPr>
            <w:del w:id="29" w:author="王斌" w:date="2014-02-20T13:55:00Z">
              <w:r w:rsidRPr="004835A0" w:rsidDel="00761782">
                <w:rPr>
                  <w:rFonts w:ascii="Calibri" w:eastAsia="宋体" w:hAnsi="Calibri" w:cs="Times New Roman" w:hint="eastAsia"/>
                </w:rPr>
                <w:delText>END_CTL</w:delText>
              </w:r>
            </w:del>
            <w:ins w:id="30" w:author="王斌" w:date="2014-02-20T13:55:00Z">
              <w:r w:rsidR="00761782">
                <w:rPr>
                  <w:rFonts w:ascii="Calibri" w:eastAsia="宋体" w:hAnsi="Calibri" w:cs="Times New Roman" w:hint="eastAsia"/>
                </w:rPr>
                <w:t>PLAYBACK_STS</w:t>
              </w:r>
            </w:ins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31" w:author="王斌" w:date="2014-02-19T13:28:00Z">
              <w:tcPr>
                <w:tcW w:w="3827" w:type="dxa"/>
                <w:shd w:val="clear" w:color="auto" w:fill="D9D9D9" w:themeFill="background1" w:themeFillShade="D9"/>
              </w:tcPr>
            </w:tcPrChange>
          </w:tcPr>
          <w:p w:rsidR="004775F5" w:rsidRPr="004835A0" w:rsidRDefault="004775F5" w:rsidP="0049234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播放</w:t>
            </w:r>
            <w:r w:rsidR="0049234F">
              <w:rPr>
                <w:rFonts w:ascii="Calibri" w:eastAsia="宋体" w:hAnsi="Calibri" w:cs="Times New Roman" w:hint="eastAsia"/>
              </w:rPr>
              <w:t>状态寄存器</w:t>
            </w:r>
            <w:r w:rsidR="0049234F">
              <w:rPr>
                <w:rFonts w:ascii="Calibri" w:eastAsia="宋体" w:hAnsi="Calibri" w:cs="Times New Roman" w:hint="eastAsia"/>
              </w:rPr>
              <w:t xml:space="preserve"> 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32" w:author="王斌" w:date="2014-02-19T13:28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:rsidR="004775F5" w:rsidRPr="004835A0" w:rsidRDefault="00C42F8E" w:rsidP="00C111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33" w:author="王斌" w:date="2014-02-19T13:28:00Z">
              <w:tcPr>
                <w:tcW w:w="1842" w:type="dxa"/>
                <w:shd w:val="clear" w:color="auto" w:fill="D9D9D9" w:themeFill="background1" w:themeFillShade="D9"/>
              </w:tcPr>
            </w:tcPrChange>
          </w:tcPr>
          <w:p w:rsidR="004775F5" w:rsidRDefault="004775F5" w:rsidP="00C111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  <w:p w:rsidR="0006109C" w:rsidRPr="004835A0" w:rsidRDefault="0006109C" w:rsidP="00C111A2">
            <w:pPr>
              <w:rPr>
                <w:rFonts w:ascii="Calibri" w:eastAsia="宋体" w:hAnsi="Calibri" w:cs="Times New Roman"/>
              </w:rPr>
            </w:pPr>
          </w:p>
        </w:tc>
      </w:tr>
      <w:tr w:rsidR="0006109C" w:rsidTr="00C111A2">
        <w:trPr>
          <w:trHeight w:val="396"/>
          <w:trPrChange w:id="34" w:author="王斌" w:date="2014-02-19T13:28:00Z">
            <w:trPr>
              <w:trHeight w:val="396"/>
            </w:trPr>
          </w:trPrChange>
        </w:trPr>
        <w:tc>
          <w:tcPr>
            <w:tcW w:w="10314" w:type="dxa"/>
            <w:gridSpan w:val="6"/>
            <w:shd w:val="clear" w:color="auto" w:fill="548DD4" w:themeFill="text2" w:themeFillTint="99"/>
            <w:tcPrChange w:id="35" w:author="王斌" w:date="2014-02-19T13:28:00Z">
              <w:tcPr>
                <w:tcW w:w="10314" w:type="dxa"/>
                <w:gridSpan w:val="6"/>
                <w:shd w:val="clear" w:color="auto" w:fill="D9D9D9" w:themeFill="background1" w:themeFillShade="D9"/>
              </w:tcPr>
            </w:tcPrChange>
          </w:tcPr>
          <w:p w:rsidR="00000000" w:rsidRDefault="0006109C">
            <w:pPr>
              <w:jc w:val="center"/>
              <w:rPr>
                <w:ins w:id="36" w:author="王斌" w:date="2014-02-19T13:27:00Z"/>
                <w:rFonts w:ascii="Calibri" w:eastAsia="宋体" w:hAnsi="Calibri" w:cs="Times New Roman"/>
              </w:rPr>
              <w:pPrChange w:id="37" w:author="王斌" w:date="2014-02-19T13:32:00Z">
                <w:pPr>
                  <w:framePr w:hSpace="180" w:wrap="around" w:vAnchor="page" w:hAnchor="margin" w:y="1876"/>
                </w:pPr>
              </w:pPrChange>
            </w:pPr>
            <w:ins w:id="38" w:author="王斌" w:date="2014-02-19T11:43:00Z">
              <w:r>
                <w:rPr>
                  <w:rFonts w:ascii="Calibri" w:eastAsia="宋体" w:hAnsi="Calibri" w:cs="Times New Roman" w:hint="eastAsia"/>
                </w:rPr>
                <w:t>视</w:t>
              </w:r>
            </w:ins>
            <w:ins w:id="39" w:author="王斌" w:date="2014-02-19T11:42:00Z">
              <w:r>
                <w:rPr>
                  <w:rFonts w:ascii="Calibri" w:eastAsia="宋体" w:hAnsi="Calibri" w:cs="Times New Roman" w:hint="eastAsia"/>
                </w:rPr>
                <w:t>频</w:t>
              </w:r>
            </w:ins>
            <w:ins w:id="40" w:author="王斌" w:date="2014-02-19T11:43:00Z">
              <w:r>
                <w:rPr>
                  <w:rFonts w:ascii="Calibri" w:eastAsia="宋体" w:hAnsi="Calibri" w:cs="Times New Roman" w:hint="eastAsia"/>
                </w:rPr>
                <w:t>设置</w:t>
              </w:r>
            </w:ins>
          </w:p>
          <w:p w:rsidR="0093288C" w:rsidRDefault="0093288C" w:rsidP="00C111A2">
            <w:pPr>
              <w:rPr>
                <w:rFonts w:ascii="Calibri" w:eastAsia="宋体" w:hAnsi="Calibri" w:cs="Times New Roman"/>
              </w:rPr>
            </w:pPr>
          </w:p>
        </w:tc>
      </w:tr>
      <w:tr w:rsidR="004775F5" w:rsidTr="00C111A2">
        <w:trPr>
          <w:trHeight w:val="351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415293" w:rsidRDefault="004775F5" w:rsidP="00C111A2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0x</w:t>
            </w:r>
            <w:r>
              <w:rPr>
                <w:rFonts w:ascii="Calibri" w:eastAsia="宋体" w:hAnsi="Calibri" w:cs="Times New Roman" w:hint="eastAsia"/>
                <w:color w:val="000000" w:themeColor="text1"/>
              </w:rPr>
              <w:t>0</w:t>
            </w: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415293" w:rsidRDefault="004775F5" w:rsidP="00C111A2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WM_HEADER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415293" w:rsidRDefault="004775F5" w:rsidP="00C111A2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 xml:space="preserve">INTOPIX </w:t>
            </w: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水印头参数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415293" w:rsidRDefault="004775F5" w:rsidP="00C111A2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WR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Pr="00415293" w:rsidRDefault="004775F5" w:rsidP="00C111A2">
            <w:pPr>
              <w:rPr>
                <w:rFonts w:ascii="Calibri" w:eastAsia="宋体" w:hAnsi="Calibri" w:cs="Times New Roman"/>
                <w:color w:val="000000" w:themeColor="text1"/>
              </w:rPr>
            </w:pPr>
            <w:r w:rsidRPr="00415293">
              <w:rPr>
                <w:rFonts w:ascii="Calibri" w:eastAsia="宋体" w:hAnsi="Calibri" w:cs="Times New Roman" w:hint="eastAsia"/>
                <w:color w:val="000000" w:themeColor="text1"/>
              </w:rPr>
              <w:t>32</w:t>
            </w:r>
          </w:p>
        </w:tc>
      </w:tr>
      <w:tr w:rsidR="004775F5" w:rsidTr="00C111A2">
        <w:trPr>
          <w:trHeight w:val="345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415293" w:rsidRDefault="00613D1B" w:rsidP="00C111A2">
            <w:pPr>
              <w:rPr>
                <w:rFonts w:ascii="Calibri" w:eastAsia="宋体" w:hAnsi="Calibri" w:cs="Times New Roman"/>
                <w:color w:val="000000" w:themeColor="text1"/>
              </w:rPr>
            </w:pPr>
            <w:ins w:id="41" w:author="王斌" w:date="2014-02-19T11:45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0x0c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415293" w:rsidRDefault="004775F5" w:rsidP="00C111A2">
            <w:pPr>
              <w:rPr>
                <w:rFonts w:ascii="Calibri" w:eastAsia="宋体" w:hAnsi="Calibri" w:cs="Times New Roman"/>
                <w:color w:val="000000" w:themeColor="text1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415293" w:rsidRDefault="004D0254" w:rsidP="00C111A2">
            <w:pPr>
              <w:rPr>
                <w:rFonts w:ascii="Calibri" w:eastAsia="宋体" w:hAnsi="Calibri" w:cs="Times New Roman"/>
                <w:color w:val="000000" w:themeColor="text1"/>
              </w:rPr>
            </w:pPr>
            <w:ins w:id="42" w:author="王斌" w:date="2014-02-19T11:46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保留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415293" w:rsidRDefault="004775F5" w:rsidP="00C111A2">
            <w:pPr>
              <w:rPr>
                <w:rFonts w:ascii="Calibri" w:eastAsia="宋体" w:hAnsi="Calibri" w:cs="Times New Roman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Pr="00415293" w:rsidRDefault="004775F5" w:rsidP="00C111A2">
            <w:pPr>
              <w:rPr>
                <w:rFonts w:ascii="Calibri" w:eastAsia="宋体" w:hAnsi="Calibri" w:cs="Times New Roman"/>
                <w:color w:val="000000" w:themeColor="text1"/>
              </w:rPr>
            </w:pPr>
          </w:p>
        </w:tc>
      </w:tr>
      <w:tr w:rsidR="004775F5" w:rsidTr="00C111A2">
        <w:trPr>
          <w:trHeight w:val="405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0x10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C778D1" w:rsidRDefault="004775F5" w:rsidP="00C111A2">
            <w:pPr>
              <w:rPr>
                <w:ins w:id="43" w:author="王斌" w:date="2014-02-19T11:43:00Z"/>
                <w:rFonts w:ascii="Calibri" w:eastAsia="宋体" w:hAnsi="Calibri" w:cs="Times New Roman"/>
              </w:rPr>
            </w:pPr>
            <w:del w:id="44" w:author="王斌" w:date="2014-02-19T11:14:00Z">
              <w:r w:rsidDel="00DF2888">
                <w:rPr>
                  <w:rFonts w:ascii="Calibri" w:eastAsia="宋体" w:hAnsi="Calibri" w:cs="Times New Roman" w:hint="eastAsia"/>
                </w:rPr>
                <w:delText>VIDEO</w:delText>
              </w:r>
              <w:r w:rsidRPr="00AB1DA6" w:rsidDel="00DF2888">
                <w:rPr>
                  <w:rFonts w:ascii="Calibri" w:eastAsia="宋体" w:hAnsi="Calibri" w:cs="Times New Roman"/>
                </w:rPr>
                <w:delText>_PARA1</w:delText>
              </w:r>
            </w:del>
          </w:p>
          <w:p w:rsidR="004775F5" w:rsidRPr="00D16A3E" w:rsidRDefault="00DF2888" w:rsidP="00C111A2">
            <w:pPr>
              <w:rPr>
                <w:rFonts w:ascii="Calibri" w:eastAsia="宋体" w:hAnsi="Calibri" w:cs="Times New Roman"/>
              </w:rPr>
            </w:pPr>
            <w:ins w:id="45" w:author="王斌" w:date="2014-02-19T11:14:00Z">
              <w:r>
                <w:rPr>
                  <w:rFonts w:ascii="Calibri" w:eastAsia="宋体" w:hAnsi="Calibri" w:cs="Times New Roman" w:hint="eastAsia"/>
                </w:rPr>
                <w:t>FRAME_RATE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C778D1" w:rsidRDefault="004775F5" w:rsidP="00C111A2">
            <w:pPr>
              <w:rPr>
                <w:ins w:id="46" w:author="王斌" w:date="2014-02-19T11:43:00Z"/>
                <w:rFonts w:ascii="Calibri" w:eastAsia="宋体" w:hAnsi="Calibri" w:cs="Times New Roman"/>
              </w:rPr>
            </w:pPr>
            <w:del w:id="47" w:author="王斌" w:date="2014-02-19T11:15:00Z">
              <w:r w:rsidRPr="00AB1DA6" w:rsidDel="00156CD8">
                <w:rPr>
                  <w:rFonts w:ascii="Calibri" w:eastAsia="宋体" w:hAnsi="Calibri" w:cs="Times New Roman"/>
                </w:rPr>
                <w:delText>Video Source Parameter1</w:delText>
              </w:r>
            </w:del>
          </w:p>
          <w:p w:rsidR="004775F5" w:rsidRPr="00D16A3E" w:rsidRDefault="00156CD8" w:rsidP="00C111A2">
            <w:pPr>
              <w:rPr>
                <w:rFonts w:ascii="Calibri" w:eastAsia="宋体" w:hAnsi="Calibri" w:cs="Times New Roman"/>
              </w:rPr>
            </w:pPr>
            <w:ins w:id="48" w:author="王斌" w:date="2014-02-19T11:15:00Z">
              <w:r>
                <w:rPr>
                  <w:rFonts w:ascii="Calibri" w:eastAsia="宋体" w:hAnsi="Calibri" w:cs="Times New Roman" w:hint="eastAsia"/>
                </w:rPr>
                <w:t xml:space="preserve">FRAME RATE </w:t>
              </w:r>
            </w:ins>
            <w:ins w:id="49" w:author="王斌" w:date="2014-02-19T11:16:00Z">
              <w:r>
                <w:rPr>
                  <w:rFonts w:ascii="Calibri" w:eastAsia="宋体" w:hAnsi="Calibri" w:cs="Times New Roman" w:hint="eastAsia"/>
                </w:rPr>
                <w:t>设置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32</w:t>
            </w:r>
          </w:p>
        </w:tc>
      </w:tr>
      <w:tr w:rsidR="004775F5" w:rsidTr="00C111A2">
        <w:trPr>
          <w:trHeight w:val="603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0x14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C778D1" w:rsidRDefault="004775F5" w:rsidP="00C111A2">
            <w:pPr>
              <w:rPr>
                <w:ins w:id="50" w:author="王斌" w:date="2014-02-19T11:43:00Z"/>
                <w:rFonts w:ascii="Calibri" w:eastAsia="宋体" w:hAnsi="Calibri" w:cs="Times New Roman"/>
              </w:rPr>
            </w:pPr>
            <w:del w:id="51" w:author="王斌" w:date="2014-02-19T11:15:00Z">
              <w:r w:rsidDel="00563A90">
                <w:rPr>
                  <w:rFonts w:ascii="Calibri" w:eastAsia="宋体" w:hAnsi="Calibri" w:cs="Times New Roman" w:hint="eastAsia"/>
                </w:rPr>
                <w:delText>VIDEO</w:delText>
              </w:r>
              <w:r w:rsidRPr="00AB1DA6" w:rsidDel="00563A90">
                <w:rPr>
                  <w:rFonts w:ascii="Calibri" w:eastAsia="宋体" w:hAnsi="Calibri" w:cs="Times New Roman"/>
                </w:rPr>
                <w:delText>_PARA2</w:delText>
              </w:r>
            </w:del>
          </w:p>
          <w:p w:rsidR="004775F5" w:rsidRPr="00D16A3E" w:rsidRDefault="00A77721" w:rsidP="00C111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JPEG_</w:t>
            </w:r>
            <w:ins w:id="52" w:author="王斌" w:date="2014-02-19T11:15:00Z">
              <w:r w:rsidR="00563A90">
                <w:rPr>
                  <w:rFonts w:ascii="Calibri" w:eastAsia="宋体" w:hAnsi="Calibri" w:cs="Times New Roman" w:hint="eastAsia"/>
                </w:rPr>
                <w:t>WIDTH_HEIGHT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C778D1" w:rsidRDefault="004775F5" w:rsidP="00C111A2">
            <w:pPr>
              <w:rPr>
                <w:ins w:id="53" w:author="王斌" w:date="2014-02-19T11:43:00Z"/>
                <w:rFonts w:ascii="Calibri" w:eastAsia="宋体" w:hAnsi="Calibri" w:cs="Times New Roman"/>
              </w:rPr>
            </w:pPr>
            <w:del w:id="54" w:author="王斌" w:date="2014-02-19T11:16:00Z">
              <w:r w:rsidRPr="00AB1DA6" w:rsidDel="00156CD8">
                <w:rPr>
                  <w:rFonts w:ascii="Calibri" w:eastAsia="宋体" w:hAnsi="Calibri" w:cs="Times New Roman"/>
                </w:rPr>
                <w:delText>Video Source Parameter2</w:delText>
              </w:r>
            </w:del>
          </w:p>
          <w:p w:rsidR="004775F5" w:rsidRPr="00D16A3E" w:rsidRDefault="00156CD8" w:rsidP="00C111A2">
            <w:pPr>
              <w:rPr>
                <w:rFonts w:ascii="Calibri" w:eastAsia="宋体" w:hAnsi="Calibri" w:cs="Times New Roman"/>
              </w:rPr>
            </w:pPr>
            <w:ins w:id="55" w:author="王斌" w:date="2014-02-19T11:16:00Z">
              <w:r>
                <w:rPr>
                  <w:rFonts w:ascii="Calibri" w:eastAsia="宋体" w:hAnsi="Calibri" w:cs="Times New Roman" w:hint="eastAsia"/>
                </w:rPr>
                <w:t>图像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  <w:r>
                <w:rPr>
                  <w:rFonts w:ascii="Calibri" w:eastAsia="宋体" w:hAnsi="Calibri" w:cs="Times New Roman" w:hint="eastAsia"/>
                </w:rPr>
                <w:t>高</w:t>
              </w:r>
              <w:r>
                <w:rPr>
                  <w:rFonts w:ascii="Calibri" w:eastAsia="宋体" w:hAnsi="Calibri" w:cs="Times New Roman" w:hint="eastAsia"/>
                </w:rPr>
                <w:t>/</w:t>
              </w:r>
              <w:r>
                <w:rPr>
                  <w:rFonts w:ascii="Calibri" w:eastAsia="宋体" w:hAnsi="Calibri" w:cs="Times New Roman" w:hint="eastAsia"/>
                </w:rPr>
                <w:t>宽设置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C111A2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32</w:t>
            </w:r>
          </w:p>
        </w:tc>
      </w:tr>
      <w:tr w:rsidR="004775F5" w:rsidTr="00C111A2">
        <w:trPr>
          <w:trHeight w:val="317"/>
          <w:trPrChange w:id="56" w:author="王斌" w:date="2014-02-19T11:45:00Z">
            <w:trPr>
              <w:trHeight w:val="540"/>
            </w:trPr>
          </w:trPrChange>
        </w:trPr>
        <w:tc>
          <w:tcPr>
            <w:tcW w:w="1242" w:type="dxa"/>
            <w:shd w:val="clear" w:color="auto" w:fill="D9D9D9" w:themeFill="background1" w:themeFillShade="D9"/>
            <w:tcPrChange w:id="57" w:author="王斌" w:date="2014-02-19T11:45:00Z">
              <w:tcPr>
                <w:tcW w:w="1242" w:type="dxa"/>
                <w:shd w:val="clear" w:color="auto" w:fill="D9D9D9" w:themeFill="background1" w:themeFillShade="D9"/>
              </w:tcPr>
            </w:tcPrChange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  <w:tcPrChange w:id="58" w:author="王斌" w:date="2014-02-19T11:45:00Z">
              <w:tcPr>
                <w:tcW w:w="2410" w:type="dxa"/>
                <w:gridSpan w:val="2"/>
                <w:shd w:val="clear" w:color="auto" w:fill="D9D9D9" w:themeFill="background1" w:themeFillShade="D9"/>
              </w:tcPr>
            </w:tcPrChange>
          </w:tcPr>
          <w:p w:rsidR="004775F5" w:rsidRPr="00D16A3E" w:rsidRDefault="00DE3358" w:rsidP="00C111A2">
            <w:pPr>
              <w:rPr>
                <w:rFonts w:ascii="Calibri" w:eastAsia="宋体" w:hAnsi="Calibri" w:cs="Times New Roman"/>
              </w:rPr>
            </w:pPr>
            <w:ins w:id="59" w:author="王斌" w:date="2014-02-25T13:05:00Z">
              <w:r>
                <w:rPr>
                  <w:rFonts w:ascii="Calibri" w:eastAsia="宋体" w:hAnsi="Calibri" w:cs="Times New Roman" w:hint="eastAsia"/>
                </w:rPr>
                <w:t>4KMODE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  <w:tcPrChange w:id="60" w:author="王斌" w:date="2014-02-19T11:45:00Z">
              <w:tcPr>
                <w:tcW w:w="3827" w:type="dxa"/>
                <w:shd w:val="clear" w:color="auto" w:fill="D9D9D9" w:themeFill="background1" w:themeFillShade="D9"/>
              </w:tcPr>
            </w:tcPrChange>
          </w:tcPr>
          <w:p w:rsidR="004775F5" w:rsidRPr="00D16A3E" w:rsidRDefault="00DE3358" w:rsidP="00C111A2">
            <w:pPr>
              <w:rPr>
                <w:rFonts w:ascii="Calibri" w:eastAsia="宋体" w:hAnsi="Calibri" w:cs="Times New Roman"/>
              </w:rPr>
            </w:pPr>
            <w:ins w:id="61" w:author="王斌" w:date="2014-02-25T13:05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设置</w:t>
              </w:r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4K</w:t>
              </w:r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模式</w:t>
              </w:r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 xml:space="preserve"> 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  <w:tcPrChange w:id="62" w:author="王斌" w:date="2014-02-19T11:45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tcPrChange w:id="63" w:author="王斌" w:date="2014-02-19T11:45:00Z">
              <w:tcPr>
                <w:tcW w:w="1842" w:type="dxa"/>
                <w:shd w:val="clear" w:color="auto" w:fill="D9D9D9" w:themeFill="background1" w:themeFillShade="D9"/>
              </w:tcPr>
            </w:tcPrChange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</w:p>
        </w:tc>
      </w:tr>
      <w:tr w:rsidR="004775F5" w:rsidTr="00C111A2">
        <w:trPr>
          <w:trHeight w:val="381"/>
        </w:trPr>
        <w:tc>
          <w:tcPr>
            <w:tcW w:w="1242" w:type="dxa"/>
            <w:shd w:val="clear" w:color="auto" w:fill="D9D9D9" w:themeFill="background1" w:themeFillShade="D9"/>
          </w:tcPr>
          <w:p w:rsidR="004775F5" w:rsidRDefault="004775F5" w:rsidP="00C111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0x1C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Default="004775F5" w:rsidP="00C111A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Default="004D0254" w:rsidP="00C111A2">
            <w:pPr>
              <w:rPr>
                <w:rFonts w:ascii="Calibri" w:eastAsia="宋体" w:hAnsi="Calibri" w:cs="Times New Roman"/>
              </w:rPr>
            </w:pPr>
            <w:ins w:id="64" w:author="王斌" w:date="2014-02-19T11:46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保留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Default="004775F5" w:rsidP="00C111A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C111A2">
            <w:pPr>
              <w:rPr>
                <w:rFonts w:ascii="Calibri" w:eastAsia="宋体" w:hAnsi="Calibri" w:cs="Times New Roman"/>
              </w:rPr>
            </w:pPr>
          </w:p>
        </w:tc>
      </w:tr>
      <w:tr w:rsidR="004775F5" w:rsidTr="00C111A2">
        <w:trPr>
          <w:trHeight w:val="285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0x20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D16A3E" w:rsidRDefault="004D0254" w:rsidP="00C111A2">
            <w:pPr>
              <w:rPr>
                <w:rFonts w:ascii="Calibri" w:eastAsia="宋体" w:hAnsi="Calibri" w:cs="Times New Roman"/>
              </w:rPr>
            </w:pPr>
            <w:ins w:id="65" w:author="王斌" w:date="2014-02-19T11:46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保留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C111A2">
            <w:pPr>
              <w:rPr>
                <w:rFonts w:ascii="Calibri" w:eastAsia="宋体" w:hAnsi="Calibri" w:cs="Times New Roman"/>
              </w:rPr>
            </w:pPr>
          </w:p>
        </w:tc>
      </w:tr>
      <w:tr w:rsidR="004775F5" w:rsidTr="00C111A2">
        <w:trPr>
          <w:trHeight w:val="330"/>
        </w:trPr>
        <w:tc>
          <w:tcPr>
            <w:tcW w:w="1242" w:type="dxa"/>
            <w:shd w:val="clear" w:color="auto" w:fill="D9D9D9" w:themeFill="background1" w:themeFillShade="D9"/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0x24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4775F5" w:rsidRPr="00D16A3E" w:rsidRDefault="004D0254" w:rsidP="00C111A2">
            <w:pPr>
              <w:rPr>
                <w:rFonts w:ascii="Calibri" w:eastAsia="宋体" w:hAnsi="Calibri" w:cs="Times New Roman"/>
              </w:rPr>
            </w:pPr>
            <w:ins w:id="66" w:author="王斌" w:date="2014-02-19T11:46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保留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4775F5" w:rsidRPr="00D16A3E" w:rsidRDefault="004775F5" w:rsidP="00C111A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4775F5" w:rsidRDefault="004775F5" w:rsidP="00C111A2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Tr="00C111A2">
        <w:trPr>
          <w:trHeight w:val="282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0x28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ins w:id="67" w:author="王斌" w:date="2014-02-19T16:58:00Z">
              <w:r w:rsidRPr="00443F2A">
                <w:rPr>
                  <w:rFonts w:ascii="Calibri" w:eastAsia="宋体" w:hAnsi="Calibri" w:cs="Times New Roman"/>
                </w:rPr>
                <w:t>left_eye_white_line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ins w:id="68" w:author="王斌" w:date="2014-02-19T16:58:00Z">
              <w:r>
                <w:rPr>
                  <w:rFonts w:ascii="Calibri" w:eastAsia="宋体" w:hAnsi="Calibri" w:cs="Times New Roman" w:hint="eastAsia"/>
                </w:rPr>
                <w:t>3D</w:t>
              </w:r>
              <w:r>
                <w:rPr>
                  <w:rFonts w:ascii="Calibri" w:eastAsia="宋体" w:hAnsi="Calibri" w:cs="Times New Roman" w:hint="eastAsia"/>
                </w:rPr>
                <w:t>左右眼信号交织控制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ins w:id="69" w:author="王斌" w:date="2014-02-19T16:58:00Z">
              <w:r>
                <w:rPr>
                  <w:rFonts w:ascii="Calibri" w:eastAsia="宋体" w:hAnsi="Calibri" w:cs="Times New Roman" w:hint="eastAsia"/>
                </w:rPr>
                <w:t>W/R</w:t>
              </w:r>
            </w:ins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70" w:author="王斌" w:date="2014-02-19T16:58:00Z">
              <w:r>
                <w:rPr>
                  <w:rFonts w:ascii="Calibri" w:eastAsia="宋体" w:hAnsi="Calibri" w:cs="Times New Roman" w:hint="eastAsia"/>
                </w:rPr>
                <w:t>32</w:t>
              </w:r>
            </w:ins>
          </w:p>
        </w:tc>
      </w:tr>
      <w:tr w:rsidR="001C1ED7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71" w:author="王斌" w:date="2014-02-19T11:46:00Z">
              <w:r>
                <w:rPr>
                  <w:rFonts w:ascii="Calibri" w:eastAsia="宋体" w:hAnsi="Calibri" w:cs="Times New Roman" w:hint="eastAsia"/>
                </w:rPr>
                <w:t>0x2c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ins w:id="72" w:author="王斌" w:date="2014-02-19T16:58:00Z">
              <w:r w:rsidRPr="006F490B">
                <w:rPr>
                  <w:rFonts w:ascii="Calibri" w:eastAsia="宋体" w:hAnsi="Calibri" w:cs="Times New Roman"/>
                </w:rPr>
                <w:t>right_eye_white_line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ins w:id="73" w:author="王斌" w:date="2014-02-19T16:58:00Z">
              <w:r>
                <w:rPr>
                  <w:rFonts w:ascii="Calibri" w:eastAsia="宋体" w:hAnsi="Calibri" w:cs="Times New Roman" w:hint="eastAsia"/>
                </w:rPr>
                <w:t>3D</w:t>
              </w:r>
              <w:r>
                <w:rPr>
                  <w:rFonts w:ascii="Calibri" w:eastAsia="宋体" w:hAnsi="Calibri" w:cs="Times New Roman" w:hint="eastAsia"/>
                </w:rPr>
                <w:t>左右眼信号交织控制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ins w:id="74" w:author="王斌" w:date="2014-02-19T16:58:00Z">
              <w:r>
                <w:rPr>
                  <w:rFonts w:ascii="Calibri" w:eastAsia="宋体" w:hAnsi="Calibri" w:cs="Times New Roman" w:hint="eastAsia"/>
                </w:rPr>
                <w:t>W/R</w:t>
              </w:r>
            </w:ins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75" w:author="王斌" w:date="2014-02-19T16:58:00Z">
              <w:r>
                <w:rPr>
                  <w:rFonts w:ascii="Calibri" w:eastAsia="宋体" w:hAnsi="Calibri" w:cs="Times New Roman" w:hint="eastAsia"/>
                </w:rPr>
                <w:t>32</w:t>
              </w:r>
            </w:ins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0x30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P_H_ACTIVE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0x34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P_H_BACK_PORCH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0x38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P_H_FRONT_PORCH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0x3c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P_H_TOTAL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0x40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P_V_ACTIVE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0x44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P_V_BACK_PORCH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0x48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P_V_FRONT_PORCH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0x4c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P_V_TOTAL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76" w:author="王斌" w:date="2014-02-19T13:26:00Z">
              <w:r>
                <w:rPr>
                  <w:rFonts w:ascii="Calibri" w:eastAsia="宋体" w:hAnsi="Calibri" w:cs="Times New Roman" w:hint="eastAsia"/>
                </w:rPr>
                <w:t>0x50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77" w:author="王斌" w:date="2014-02-19T13:26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保留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0x54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0A4C89">
              <w:rPr>
                <w:rFonts w:ascii="Calibri" w:eastAsia="宋体" w:hAnsi="Calibri" w:cs="Times New Roman"/>
              </w:rPr>
              <w:t>V_total_mpeg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MPEG V total size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  <w:trPrChange w:id="78" w:author="王斌" w:date="2014-02-19T13:28:00Z">
            <w:trPr>
              <w:trHeight w:val="255"/>
            </w:trPr>
          </w:trPrChange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79" w:author="王斌" w:date="2014-02-19T13:28:00Z">
              <w:tcPr>
                <w:tcW w:w="1242" w:type="dxa"/>
                <w:shd w:val="clear" w:color="auto" w:fill="D9D9D9" w:themeFill="background1" w:themeFillShade="D9"/>
              </w:tcPr>
            </w:tcPrChange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0x58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80" w:author="王斌" w:date="2014-02-19T13:28:00Z">
              <w:tcPr>
                <w:tcW w:w="2410" w:type="dxa"/>
                <w:gridSpan w:val="2"/>
                <w:shd w:val="clear" w:color="auto" w:fill="D9D9D9" w:themeFill="background1" w:themeFillShade="D9"/>
              </w:tcPr>
            </w:tcPrChange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0A4C89">
              <w:rPr>
                <w:rFonts w:ascii="Calibri" w:eastAsia="宋体" w:hAnsi="Calibri" w:cs="Times New Roman"/>
              </w:rPr>
              <w:t>H_total_mpeg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81" w:author="王斌" w:date="2014-02-19T13:28:00Z">
              <w:tcPr>
                <w:tcW w:w="3827" w:type="dxa"/>
                <w:shd w:val="clear" w:color="auto" w:fill="D9D9D9" w:themeFill="background1" w:themeFillShade="D9"/>
              </w:tcPr>
            </w:tcPrChange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MPEG H total size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82" w:author="王斌" w:date="2014-02-19T13:28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83" w:author="王斌" w:date="2014-02-19T13:28:00Z">
              <w:tcPr>
                <w:tcW w:w="1842" w:type="dxa"/>
                <w:shd w:val="clear" w:color="auto" w:fill="D9D9D9" w:themeFill="background1" w:themeFillShade="D9"/>
              </w:tcPr>
            </w:tcPrChange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  <w:trPrChange w:id="84" w:author="王斌" w:date="2014-02-19T13:28:00Z">
            <w:trPr>
              <w:trHeight w:val="255"/>
            </w:trPr>
          </w:trPrChange>
        </w:trPr>
        <w:tc>
          <w:tcPr>
            <w:tcW w:w="10314" w:type="dxa"/>
            <w:gridSpan w:val="6"/>
            <w:shd w:val="clear" w:color="auto" w:fill="548DD4" w:themeFill="text2" w:themeFillTint="99"/>
            <w:tcPrChange w:id="85" w:author="王斌" w:date="2014-02-19T13:28:00Z">
              <w:tcPr>
                <w:tcW w:w="10314" w:type="dxa"/>
                <w:gridSpan w:val="6"/>
                <w:shd w:val="clear" w:color="auto" w:fill="D9D9D9" w:themeFill="background1" w:themeFillShade="D9"/>
              </w:tcPr>
            </w:tcPrChange>
          </w:tcPr>
          <w:p w:rsidR="00000000" w:rsidRDefault="001C1ED7">
            <w:pPr>
              <w:jc w:val="center"/>
              <w:rPr>
                <w:ins w:id="86" w:author="王斌" w:date="2014-02-19T13:27:00Z"/>
                <w:rFonts w:ascii="Calibri" w:eastAsia="宋体" w:hAnsi="Calibri" w:cs="Times New Roman"/>
              </w:rPr>
              <w:pPrChange w:id="87" w:author="王斌" w:date="2014-02-19T13:32:00Z">
                <w:pPr>
                  <w:framePr w:hSpace="180" w:wrap="around" w:vAnchor="page" w:hAnchor="margin" w:y="1876"/>
                </w:pPr>
              </w:pPrChange>
            </w:pPr>
            <w:ins w:id="88" w:author="王斌" w:date="2014-02-19T11:51:00Z">
              <w:r>
                <w:rPr>
                  <w:rFonts w:ascii="Calibri" w:eastAsia="宋体" w:hAnsi="Calibri" w:cs="Times New Roman" w:hint="eastAsia"/>
                </w:rPr>
                <w:t>杂项控制</w:t>
              </w:r>
            </w:ins>
          </w:p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249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89" w:author="王斌" w:date="2014-02-19T13:25:00Z">
              <w:r>
                <w:rPr>
                  <w:rFonts w:ascii="Calibri" w:eastAsia="宋体" w:hAnsi="Calibri" w:cs="Times New Roman" w:hint="eastAsia"/>
                </w:rPr>
                <w:t>0x5c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90" w:author="王斌" w:date="2014-02-19T13:25:00Z">
              <w:r>
                <w:rPr>
                  <w:rFonts w:ascii="Calibri" w:eastAsia="宋体" w:hAnsi="Calibri" w:cs="Times New Roman"/>
                </w:rPr>
                <w:t>F</w:t>
              </w:r>
              <w:r>
                <w:rPr>
                  <w:rFonts w:ascii="Calibri" w:eastAsia="宋体" w:hAnsi="Calibri" w:cs="Times New Roman" w:hint="eastAsia"/>
                </w:rPr>
                <w:t>pga_version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91" w:author="王斌" w:date="2014-02-19T13:25:00Z">
              <w:r>
                <w:rPr>
                  <w:rFonts w:ascii="Calibri" w:eastAsia="宋体" w:hAnsi="Calibri" w:cs="Times New Roman" w:hint="eastAsia"/>
                </w:rPr>
                <w:t>FPGA</w:t>
              </w:r>
              <w:r>
                <w:rPr>
                  <w:rFonts w:ascii="Calibri" w:eastAsia="宋体" w:hAnsi="Calibri" w:cs="Times New Roman" w:hint="eastAsia"/>
                </w:rPr>
                <w:t>程序</w:t>
              </w:r>
            </w:ins>
            <w:ins w:id="92" w:author="王斌" w:date="2014-02-19T13:26:00Z">
              <w:r>
                <w:rPr>
                  <w:rFonts w:ascii="Calibri" w:eastAsia="宋体" w:hAnsi="Calibri" w:cs="Times New Roman" w:hint="eastAsia"/>
                </w:rPr>
                <w:t>当前版本号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ins w:id="93" w:author="王斌" w:date="2014-02-19T13:26:00Z">
              <w:r>
                <w:rPr>
                  <w:rFonts w:ascii="Calibri" w:eastAsia="宋体" w:hAnsi="Calibri" w:cs="Times New Roman" w:hint="eastAsia"/>
                </w:rPr>
                <w:t>R</w:t>
              </w:r>
            </w:ins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94" w:author="王斌" w:date="2014-02-19T13:26:00Z">
              <w:r>
                <w:rPr>
                  <w:rFonts w:ascii="Calibri" w:eastAsia="宋体" w:hAnsi="Calibri" w:cs="Times New Roman" w:hint="eastAsia"/>
                </w:rPr>
                <w:t xml:space="preserve">32 </w:t>
              </w:r>
            </w:ins>
          </w:p>
        </w:tc>
      </w:tr>
      <w:tr w:rsidR="001C1ED7" w:rsidRPr="004D7544" w:rsidTr="00C111A2">
        <w:trPr>
          <w:trHeight w:val="360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 w:rsidRPr="003568C2">
              <w:rPr>
                <w:rFonts w:ascii="Calibri" w:eastAsia="宋体" w:hAnsi="Calibri" w:cs="Times New Roman"/>
              </w:rPr>
              <w:t>codestream_kind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码流类型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del w:id="95" w:author="王斌" w:date="2014-02-19T11:52:00Z">
              <w:r w:rsidRPr="0093334B" w:rsidDel="00676670">
                <w:rPr>
                  <w:rFonts w:ascii="Calibri" w:eastAsia="宋体" w:hAnsi="Calibri" w:cs="Times New Roman"/>
                </w:rPr>
                <w:delText>audio_channel_num</w:delText>
              </w:r>
            </w:del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ins w:id="96" w:author="王斌" w:date="2014-02-19T13:29:00Z"/>
                <w:rFonts w:ascii="Calibri" w:eastAsia="宋体" w:hAnsi="Calibri" w:cs="Times New Roman"/>
              </w:rPr>
            </w:pPr>
            <w:del w:id="97" w:author="王斌" w:date="2014-02-19T11:52:00Z">
              <w:r w:rsidDel="00676670">
                <w:rPr>
                  <w:rFonts w:ascii="Calibri" w:eastAsia="宋体" w:hAnsi="Calibri" w:cs="Times New Roman" w:hint="eastAsia"/>
                </w:rPr>
                <w:delText>音频通道数</w:delText>
              </w:r>
            </w:del>
          </w:p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98" w:author="王斌" w:date="2014-02-19T13:29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保留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del w:id="99" w:author="王斌" w:date="2014-02-19T11:52:00Z">
              <w:r w:rsidDel="00676670">
                <w:rPr>
                  <w:rFonts w:ascii="Calibri" w:eastAsia="宋体" w:hAnsi="Calibri" w:cs="Times New Roman" w:hint="eastAsia"/>
                </w:rPr>
                <w:delText>W/R</w:delText>
              </w:r>
            </w:del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del w:id="100" w:author="王斌" w:date="2014-02-19T11:52:00Z">
              <w:r w:rsidDel="00676670">
                <w:rPr>
                  <w:rFonts w:ascii="Calibri" w:eastAsia="宋体" w:hAnsi="Calibri" w:cs="Times New Roman" w:hint="eastAsia"/>
                </w:rPr>
                <w:delText>32</w:delText>
              </w:r>
            </w:del>
          </w:p>
        </w:tc>
      </w:tr>
      <w:tr w:rsidR="001C1ED7" w:rsidRPr="004D7544" w:rsidTr="00C111A2">
        <w:trPr>
          <w:trHeight w:val="407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del w:id="101" w:author="王斌" w:date="2014-02-19T11:52:00Z">
              <w:r w:rsidRPr="003612E2" w:rsidDel="00676670">
                <w:rPr>
                  <w:rFonts w:ascii="Calibri" w:eastAsia="宋体" w:hAnsi="Calibri" w:cs="Times New Roman"/>
                </w:rPr>
                <w:delText>audio_freq</w:delText>
              </w:r>
            </w:del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ins w:id="102" w:author="王斌" w:date="2014-02-19T13:26:00Z"/>
                <w:rFonts w:ascii="Calibri" w:eastAsia="宋体" w:hAnsi="Calibri" w:cs="Times New Roman"/>
              </w:rPr>
            </w:pPr>
            <w:del w:id="103" w:author="王斌" w:date="2014-02-19T11:52:00Z">
              <w:r w:rsidDel="00676670">
                <w:rPr>
                  <w:rFonts w:ascii="Calibri" w:eastAsia="宋体" w:hAnsi="Calibri" w:cs="Times New Roman"/>
                </w:rPr>
                <w:delText>A</w:delText>
              </w:r>
              <w:r w:rsidDel="00676670">
                <w:rPr>
                  <w:rFonts w:ascii="Calibri" w:eastAsia="宋体" w:hAnsi="Calibri" w:cs="Times New Roman" w:hint="eastAsia"/>
                </w:rPr>
                <w:delText>udio frequency</w:delText>
              </w:r>
            </w:del>
          </w:p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04" w:author="王斌" w:date="2014-02-19T13:26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保留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del w:id="105" w:author="王斌" w:date="2014-02-19T11:52:00Z">
              <w:r w:rsidDel="00676670">
                <w:rPr>
                  <w:rFonts w:ascii="Calibri" w:eastAsia="宋体" w:hAnsi="Calibri" w:cs="Times New Roman" w:hint="eastAsia"/>
                </w:rPr>
                <w:delText>W/R</w:delText>
              </w:r>
            </w:del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del w:id="106" w:author="王斌" w:date="2014-02-19T11:52:00Z">
              <w:r w:rsidDel="00676670">
                <w:rPr>
                  <w:rFonts w:ascii="Calibri" w:eastAsia="宋体" w:hAnsi="Calibri" w:cs="Times New Roman" w:hint="eastAsia"/>
                </w:rPr>
                <w:delText>32</w:delText>
              </w:r>
            </w:del>
          </w:p>
        </w:tc>
      </w:tr>
      <w:tr w:rsidR="001C1ED7" w:rsidRPr="004D7544" w:rsidTr="00C111A2">
        <w:trPr>
          <w:trHeight w:val="516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0x6c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3612E2" w:rsidDel="00676670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Del="00676670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保留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Del="00676670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Del="00676670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0x70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C93725">
              <w:rPr>
                <w:rFonts w:ascii="Calibri" w:eastAsia="宋体" w:hAnsi="Calibri" w:cs="Times New Roman"/>
              </w:rPr>
              <w:t>jpeg_video_delay_num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JPEG</w:t>
            </w:r>
            <w:r>
              <w:rPr>
                <w:rFonts w:ascii="Calibri" w:eastAsia="宋体" w:hAnsi="Calibri" w:cs="Times New Roman" w:hint="eastAsia"/>
              </w:rPr>
              <w:t>视频输出延时控制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0x74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C93725">
              <w:rPr>
                <w:rFonts w:ascii="Calibri" w:eastAsia="宋体" w:hAnsi="Calibri" w:cs="Times New Roman"/>
              </w:rPr>
              <w:t>jpeg_audio_delay_num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JPEG</w:t>
            </w:r>
            <w:r>
              <w:rPr>
                <w:rFonts w:ascii="Calibri" w:eastAsia="宋体" w:hAnsi="Calibri" w:cs="Times New Roman" w:hint="eastAsia"/>
              </w:rPr>
              <w:t>音频输出延时控制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0x78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C93725">
              <w:rPr>
                <w:rFonts w:ascii="Calibri" w:eastAsia="宋体" w:hAnsi="Calibri" w:cs="Times New Roman"/>
              </w:rPr>
              <w:t>mpeg_video_delay_num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MPEG</w:t>
            </w:r>
            <w:r>
              <w:rPr>
                <w:rFonts w:ascii="Calibri" w:eastAsia="宋体" w:hAnsi="Calibri" w:cs="Times New Roman" w:hint="eastAsia"/>
              </w:rPr>
              <w:t>视频输出延时控制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0x7c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C93725">
              <w:rPr>
                <w:rFonts w:ascii="Calibri" w:eastAsia="宋体" w:hAnsi="Calibri" w:cs="Times New Roman"/>
              </w:rPr>
              <w:t>mpeg_audio_delay_num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MPEG</w:t>
            </w:r>
            <w:r>
              <w:rPr>
                <w:rFonts w:ascii="Calibri" w:eastAsia="宋体" w:hAnsi="Calibri" w:cs="Times New Roman" w:hint="eastAsia"/>
              </w:rPr>
              <w:t>音频输出延时控制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0x80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C93725">
              <w:rPr>
                <w:rFonts w:ascii="Calibri" w:eastAsia="宋体" w:hAnsi="Calibri" w:cs="Times New Roman"/>
              </w:rPr>
              <w:t>frame_in_ddr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DDR</w:t>
            </w:r>
            <w:r>
              <w:rPr>
                <w:rFonts w:ascii="Calibri" w:eastAsia="宋体" w:hAnsi="Calibri" w:cs="Times New Roman" w:hint="eastAsia"/>
              </w:rPr>
              <w:t>缓存帧数控制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0x84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del w:id="107" w:author="王斌" w:date="2014-02-19T16:58:00Z">
              <w:r w:rsidRPr="00443F2A" w:rsidDel="001C1ED7">
                <w:rPr>
                  <w:rFonts w:ascii="Calibri" w:eastAsia="宋体" w:hAnsi="Calibri" w:cs="Times New Roman"/>
                </w:rPr>
                <w:delText>left_eye_white_line</w:delText>
              </w:r>
            </w:del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del w:id="108" w:author="王斌" w:date="2014-02-19T16:58:00Z">
              <w:r w:rsidDel="001C1ED7">
                <w:rPr>
                  <w:rFonts w:ascii="Calibri" w:eastAsia="宋体" w:hAnsi="Calibri" w:cs="Times New Roman" w:hint="eastAsia"/>
                </w:rPr>
                <w:delText>3D</w:delText>
              </w:r>
              <w:r w:rsidDel="001C1ED7">
                <w:rPr>
                  <w:rFonts w:ascii="Calibri" w:eastAsia="宋体" w:hAnsi="Calibri" w:cs="Times New Roman" w:hint="eastAsia"/>
                </w:rPr>
                <w:delText>左右眼信号交织控制</w:delText>
              </w:r>
            </w:del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del w:id="109" w:author="王斌" w:date="2014-02-19T16:58:00Z">
              <w:r w:rsidDel="001C1ED7">
                <w:rPr>
                  <w:rFonts w:ascii="Calibri" w:eastAsia="宋体" w:hAnsi="Calibri" w:cs="Times New Roman" w:hint="eastAsia"/>
                </w:rPr>
                <w:delText>W/R</w:delText>
              </w:r>
            </w:del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del w:id="110" w:author="王斌" w:date="2014-02-19T16:58:00Z">
              <w:r w:rsidDel="001C1ED7">
                <w:rPr>
                  <w:rFonts w:ascii="Calibri" w:eastAsia="宋体" w:hAnsi="Calibri" w:cs="Times New Roman" w:hint="eastAsia"/>
                </w:rPr>
                <w:delText>32</w:delText>
              </w:r>
            </w:del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0x88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del w:id="111" w:author="王斌" w:date="2014-02-19T16:58:00Z">
              <w:r w:rsidRPr="006F490B" w:rsidDel="001C1ED7">
                <w:rPr>
                  <w:rFonts w:ascii="Calibri" w:eastAsia="宋体" w:hAnsi="Calibri" w:cs="Times New Roman"/>
                </w:rPr>
                <w:delText>right_eye_white_line</w:delText>
              </w:r>
            </w:del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del w:id="112" w:author="王斌" w:date="2014-02-19T16:58:00Z">
              <w:r w:rsidDel="001C1ED7">
                <w:rPr>
                  <w:rFonts w:ascii="Calibri" w:eastAsia="宋体" w:hAnsi="Calibri" w:cs="Times New Roman" w:hint="eastAsia"/>
                </w:rPr>
                <w:delText>3D</w:delText>
              </w:r>
              <w:r w:rsidDel="001C1ED7">
                <w:rPr>
                  <w:rFonts w:ascii="Calibri" w:eastAsia="宋体" w:hAnsi="Calibri" w:cs="Times New Roman" w:hint="eastAsia"/>
                </w:rPr>
                <w:delText>左右眼信号交织控制</w:delText>
              </w:r>
            </w:del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del w:id="113" w:author="王斌" w:date="2014-02-19T16:58:00Z">
              <w:r w:rsidDel="001C1ED7">
                <w:rPr>
                  <w:rFonts w:ascii="Calibri" w:eastAsia="宋体" w:hAnsi="Calibri" w:cs="Times New Roman" w:hint="eastAsia"/>
                </w:rPr>
                <w:delText>W/R</w:delText>
              </w:r>
            </w:del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del w:id="114" w:author="王斌" w:date="2014-02-19T16:58:00Z">
              <w:r w:rsidDel="001C1ED7">
                <w:rPr>
                  <w:rFonts w:ascii="Calibri" w:eastAsia="宋体" w:hAnsi="Calibri" w:cs="Times New Roman" w:hint="eastAsia"/>
                </w:rPr>
                <w:delText>32</w:delText>
              </w:r>
            </w:del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15" w:author="王斌" w:date="2014-02-19T13:27:00Z">
              <w:r>
                <w:rPr>
                  <w:rFonts w:ascii="Calibri" w:eastAsia="宋体" w:hAnsi="Calibri" w:cs="Times New Roman" w:hint="eastAsia"/>
                </w:rPr>
                <w:t>0x8c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16" w:author="王斌" w:date="2014-02-19T13:27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保留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0x90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 w:rsidRPr="005B28AB">
              <w:rPr>
                <w:rFonts w:ascii="Calibri" w:eastAsia="宋体" w:hAnsi="Calibri" w:cs="Times New Roman"/>
              </w:rPr>
              <w:t>slave_sync_sel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主从板同步控制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360"/>
        </w:trPr>
        <w:tc>
          <w:tcPr>
            <w:tcW w:w="12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0x94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4A4245" w:rsidP="001C1ED7">
            <w:pPr>
              <w:rPr>
                <w:rFonts w:ascii="Calibri" w:eastAsia="宋体" w:hAnsi="Calibri" w:cs="Times New Roman"/>
              </w:rPr>
            </w:pPr>
            <w:del w:id="117" w:author="王斌" w:date="2014-02-21T13:39:00Z">
              <w:r w:rsidDel="009B1B54">
                <w:rPr>
                  <w:rFonts w:ascii="Calibri" w:eastAsia="宋体" w:hAnsi="Calibri" w:cs="Times New Roman"/>
                </w:rPr>
                <w:delText>S</w:delText>
              </w:r>
              <w:r w:rsidR="00082C15" w:rsidDel="009B1B54">
                <w:rPr>
                  <w:rFonts w:ascii="Calibri" w:eastAsia="宋体" w:hAnsi="Calibri" w:cs="Times New Roman" w:hint="eastAsia"/>
                </w:rPr>
                <w:delText>et</w:delText>
              </w:r>
              <w:r w:rsidDel="009B1B54">
                <w:rPr>
                  <w:rFonts w:ascii="Calibri" w:eastAsia="宋体" w:hAnsi="Calibri" w:cs="Times New Roman" w:hint="eastAsia"/>
                </w:rPr>
                <w:delText>_</w:delText>
              </w:r>
            </w:del>
            <w:r>
              <w:rPr>
                <w:rFonts w:ascii="Calibri" w:eastAsia="宋体" w:hAnsi="Calibri" w:cs="Times New Roman" w:hint="eastAsia"/>
              </w:rPr>
              <w:t>aux_fpga</w:t>
            </w:r>
            <w:ins w:id="118" w:author="王斌" w:date="2014-02-21T13:39:00Z">
              <w:r w:rsidR="009B1B54">
                <w:rPr>
                  <w:rFonts w:ascii="Calibri" w:eastAsia="宋体" w:hAnsi="Calibri" w:cs="Times New Roman" w:hint="eastAsia"/>
                </w:rPr>
                <w:t>_CTL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4A4245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设置辅助</w:t>
            </w:r>
            <w:r>
              <w:rPr>
                <w:rFonts w:ascii="Calibri" w:eastAsia="宋体" w:hAnsi="Calibri" w:cs="Times New Roman" w:hint="eastAsia"/>
              </w:rPr>
              <w:t xml:space="preserve">FPGA </w:t>
            </w:r>
            <w:r>
              <w:rPr>
                <w:rFonts w:ascii="Calibri" w:eastAsia="宋体" w:hAnsi="Calibri" w:cs="Times New Roman" w:hint="eastAsia"/>
              </w:rPr>
              <w:t>参数（</w:t>
            </w:r>
            <w:r>
              <w:rPr>
                <w:rFonts w:ascii="Calibri" w:eastAsia="宋体" w:hAnsi="Calibri" w:cs="Times New Roman" w:hint="eastAsia"/>
              </w:rPr>
              <w:t>SPARTAN6</w:t>
            </w:r>
            <w:r>
              <w:rPr>
                <w:rFonts w:ascii="Calibri" w:eastAsia="宋体" w:hAnsi="Calibri" w:cs="Times New Roman" w:hint="eastAsia"/>
              </w:rPr>
              <w:t>）</w:t>
            </w:r>
            <w:ins w:id="119" w:author="王斌" w:date="2014-02-21T13:39:00Z">
              <w:r w:rsidR="00EA65CF">
                <w:rPr>
                  <w:rFonts w:ascii="Calibri" w:eastAsia="宋体" w:hAnsi="Calibri" w:cs="Times New Roman" w:hint="eastAsia"/>
                </w:rPr>
                <w:t>控制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W/R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32</w:t>
            </w:r>
          </w:p>
        </w:tc>
      </w:tr>
      <w:tr w:rsidR="001C1ED7" w:rsidRPr="004D7544" w:rsidTr="00C111A2">
        <w:trPr>
          <w:trHeight w:val="345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20" w:author="王斌" w:date="2014-02-19T13:29:00Z">
              <w:r>
                <w:rPr>
                  <w:rFonts w:ascii="Calibri" w:eastAsia="宋体" w:hAnsi="Calibri" w:cs="Times New Roman" w:hint="eastAsia"/>
                </w:rPr>
                <w:t>0x98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200FAB" w:rsidDel="00D63F76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Del="00D63F76" w:rsidRDefault="001C1ED7" w:rsidP="001C1ED7">
            <w:pPr>
              <w:rPr>
                <w:rFonts w:ascii="Calibri" w:eastAsia="宋体" w:hAnsi="Calibri" w:cs="Times New Roman"/>
              </w:rPr>
            </w:pPr>
            <w:ins w:id="121" w:author="王斌" w:date="2014-02-19T13:29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保留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264"/>
          <w:trPrChange w:id="122" w:author="王斌" w:date="2014-02-19T13:29:00Z">
            <w:trPr>
              <w:trHeight w:val="264"/>
            </w:trPr>
          </w:trPrChange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23" w:author="王斌" w:date="2014-02-19T13:29:00Z">
              <w:tcPr>
                <w:tcW w:w="1242" w:type="dxa"/>
                <w:shd w:val="clear" w:color="auto" w:fill="D9D9D9" w:themeFill="background1" w:themeFillShade="D9"/>
              </w:tcPr>
            </w:tcPrChange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24" w:author="王斌" w:date="2014-02-19T13:29:00Z">
              <w:r>
                <w:rPr>
                  <w:rFonts w:ascii="Calibri" w:eastAsia="宋体" w:hAnsi="Calibri" w:cs="Times New Roman" w:hint="eastAsia"/>
                </w:rPr>
                <w:t>0x9c</w:t>
              </w:r>
            </w:ins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25" w:author="王斌" w:date="2014-02-19T13:29:00Z">
              <w:tcPr>
                <w:tcW w:w="2410" w:type="dxa"/>
                <w:gridSpan w:val="2"/>
                <w:shd w:val="clear" w:color="auto" w:fill="D9D9D9" w:themeFill="background1" w:themeFillShade="D9"/>
              </w:tcPr>
            </w:tcPrChange>
          </w:tcPr>
          <w:p w:rsidR="001C1ED7" w:rsidRPr="00200FAB" w:rsidDel="00D63F76" w:rsidRDefault="002F79B1" w:rsidP="001C1ED7">
            <w:pPr>
              <w:rPr>
                <w:rFonts w:ascii="Calibri" w:eastAsia="宋体" w:hAnsi="Calibri" w:cs="Times New Roman"/>
              </w:rPr>
            </w:pPr>
            <w:ins w:id="126" w:author="王斌" w:date="2014-02-21T17:21:00Z">
              <w:r>
                <w:rPr>
                  <w:rFonts w:ascii="Calibri" w:eastAsia="宋体" w:hAnsi="Calibri" w:cs="Times New Roman"/>
                </w:rPr>
                <w:t>T</w:t>
              </w:r>
              <w:r>
                <w:rPr>
                  <w:rFonts w:ascii="Calibri" w:eastAsia="宋体" w:hAnsi="Calibri" w:cs="Times New Roman" w:hint="eastAsia"/>
                </w:rPr>
                <w:t>imecode</w:t>
              </w:r>
            </w:ins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27" w:author="王斌" w:date="2014-02-19T13:29:00Z">
              <w:tcPr>
                <w:tcW w:w="3827" w:type="dxa"/>
                <w:shd w:val="clear" w:color="auto" w:fill="D9D9D9" w:themeFill="background1" w:themeFillShade="D9"/>
              </w:tcPr>
            </w:tcPrChange>
          </w:tcPr>
          <w:p w:rsidR="001C1ED7" w:rsidRDefault="002F79B1" w:rsidP="001C1ED7">
            <w:pPr>
              <w:rPr>
                <w:rFonts w:ascii="Calibri" w:eastAsia="宋体" w:hAnsi="Calibri" w:cs="Times New Roman"/>
                <w:color w:val="000000" w:themeColor="text1"/>
              </w:rPr>
            </w:pPr>
            <w:ins w:id="128" w:author="王斌" w:date="2014-02-21T17:21:00Z"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时间码，记录当前播放的</w:t>
              </w:r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 xml:space="preserve"> </w:t>
              </w:r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>小时、分钟、秒、帧数</w:t>
              </w:r>
              <w:r>
                <w:rPr>
                  <w:rFonts w:ascii="Calibri" w:eastAsia="宋体" w:hAnsi="Calibri" w:cs="Times New Roman" w:hint="eastAsia"/>
                  <w:color w:val="000000" w:themeColor="text1"/>
                </w:rPr>
                <w:t xml:space="preserve"> </w:t>
              </w:r>
            </w:ins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29" w:author="王斌" w:date="2014-02-19T13:29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:rsidR="001C1ED7" w:rsidRPr="002F79B1" w:rsidRDefault="002F79B1" w:rsidP="001C1ED7">
            <w:pPr>
              <w:rPr>
                <w:rFonts w:ascii="Calibri" w:eastAsia="宋体" w:hAnsi="Calibri" w:cs="Times New Roman"/>
              </w:rPr>
            </w:pPr>
            <w:ins w:id="130" w:author="王斌" w:date="2014-02-21T17:21:00Z">
              <w:r>
                <w:rPr>
                  <w:rFonts w:ascii="Calibri" w:eastAsia="宋体" w:hAnsi="Calibri" w:cs="Times New Roman" w:hint="eastAsia"/>
                </w:rPr>
                <w:t xml:space="preserve">W/R </w:t>
              </w:r>
            </w:ins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31" w:author="王斌" w:date="2014-02-19T13:29:00Z">
              <w:tcPr>
                <w:tcW w:w="1842" w:type="dxa"/>
                <w:shd w:val="clear" w:color="auto" w:fill="D9D9D9" w:themeFill="background1" w:themeFillShade="D9"/>
              </w:tcPr>
            </w:tcPrChange>
          </w:tcPr>
          <w:p w:rsidR="001C1ED7" w:rsidRDefault="002F79B1" w:rsidP="001C1ED7">
            <w:pPr>
              <w:rPr>
                <w:rFonts w:ascii="Calibri" w:eastAsia="宋体" w:hAnsi="Calibri" w:cs="Times New Roman"/>
              </w:rPr>
            </w:pPr>
            <w:ins w:id="132" w:author="王斌" w:date="2014-02-21T17:21:00Z">
              <w:r>
                <w:rPr>
                  <w:rFonts w:ascii="Calibri" w:eastAsia="宋体" w:hAnsi="Calibri" w:cs="Times New Roman" w:hint="eastAsia"/>
                </w:rPr>
                <w:t>32</w:t>
              </w:r>
            </w:ins>
          </w:p>
        </w:tc>
      </w:tr>
      <w:tr w:rsidR="001C1ED7" w:rsidRPr="004D7544" w:rsidTr="00C111A2">
        <w:trPr>
          <w:trHeight w:val="300"/>
          <w:trPrChange w:id="133" w:author="王斌" w:date="2014-02-19T13:29:00Z">
            <w:trPr>
              <w:trHeight w:val="300"/>
            </w:trPr>
          </w:trPrChange>
        </w:trPr>
        <w:tc>
          <w:tcPr>
            <w:tcW w:w="10314" w:type="dxa"/>
            <w:gridSpan w:val="6"/>
            <w:shd w:val="clear" w:color="auto" w:fill="548DD4" w:themeFill="text2" w:themeFillTint="99"/>
            <w:tcPrChange w:id="134" w:author="王斌" w:date="2014-02-19T13:29:00Z">
              <w:tcPr>
                <w:tcW w:w="10314" w:type="dxa"/>
                <w:gridSpan w:val="6"/>
                <w:shd w:val="clear" w:color="auto" w:fill="D9D9D9" w:themeFill="background1" w:themeFillShade="D9"/>
              </w:tcPr>
            </w:tcPrChange>
          </w:tcPr>
          <w:p w:rsidR="00000000" w:rsidRDefault="001C1ED7">
            <w:pPr>
              <w:jc w:val="center"/>
              <w:rPr>
                <w:ins w:id="135" w:author="王斌" w:date="2014-02-19T13:27:00Z"/>
                <w:rFonts w:ascii="Calibri" w:eastAsia="宋体" w:hAnsi="Calibri" w:cs="Times New Roman"/>
              </w:rPr>
              <w:pPrChange w:id="136" w:author="王斌" w:date="2014-02-19T13:32:00Z">
                <w:pPr>
                  <w:framePr w:hSpace="180" w:wrap="around" w:vAnchor="page" w:hAnchor="margin" w:y="1876"/>
                </w:pPr>
              </w:pPrChange>
            </w:pPr>
            <w:ins w:id="137" w:author="王斌" w:date="2014-02-19T11:52:00Z">
              <w:r>
                <w:rPr>
                  <w:rFonts w:ascii="Calibri" w:eastAsia="宋体" w:hAnsi="Calibri" w:cs="Times New Roman" w:hint="eastAsia"/>
                </w:rPr>
                <w:t>音频控制</w:t>
              </w:r>
            </w:ins>
          </w:p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258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38" w:author="王斌" w:date="2014-02-19T13:3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  <w:ins w:id="139" w:author="王斌" w:date="2014-02-19T11:53:00Z">
              <w:r>
                <w:rPr>
                  <w:rFonts w:ascii="Calibri" w:eastAsia="宋体" w:hAnsi="Calibri" w:cs="Times New Roman" w:hint="eastAsia"/>
                </w:rPr>
                <w:t>xa0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40" w:author="王斌" w:date="2014-02-19T11:53:00Z">
              <w:r w:rsidRPr="00D40282">
                <w:rPr>
                  <w:rFonts w:ascii="Calibri" w:eastAsia="宋体" w:hAnsi="Calibri" w:cs="Times New Roman"/>
                </w:rPr>
                <w:t>audio_setup_delay_CTL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41" w:author="王斌" w:date="2014-02-19T11:54:00Z">
              <w:r>
                <w:rPr>
                  <w:rFonts w:ascii="Calibri" w:eastAsia="宋体" w:hAnsi="Calibri" w:cs="Times New Roman" w:hint="eastAsia"/>
                </w:rPr>
                <w:t>音频输出延时（相对于视频）控制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42" w:author="王斌" w:date="2014-02-19T11:54:00Z">
              <w:r>
                <w:rPr>
                  <w:rFonts w:ascii="Calibri" w:eastAsia="宋体" w:hAnsi="Calibri" w:cs="Times New Roman" w:hint="eastAsia"/>
                </w:rPr>
                <w:t>W</w:t>
              </w:r>
            </w:ins>
            <w:ins w:id="143" w:author="王斌" w:date="2014-02-19T11:56:00Z"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44" w:author="王斌" w:date="2014-02-19T11:54:00Z">
              <w:r>
                <w:rPr>
                  <w:rFonts w:ascii="Calibri" w:eastAsia="宋体" w:hAnsi="Calibri" w:cs="Times New Roman" w:hint="eastAsia"/>
                </w:rPr>
                <w:t>32</w:t>
              </w:r>
            </w:ins>
          </w:p>
        </w:tc>
      </w:tr>
      <w:tr w:rsidR="001C1ED7" w:rsidRPr="004D7544" w:rsidTr="00C111A2">
        <w:trPr>
          <w:trHeight w:val="330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45" w:author="王斌" w:date="2014-02-19T11:54:00Z">
              <w:r>
                <w:rPr>
                  <w:rFonts w:ascii="Calibri" w:eastAsia="宋体" w:hAnsi="Calibri" w:cs="Times New Roman" w:hint="eastAsia"/>
                </w:rPr>
                <w:t>0xa4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46" w:author="王斌" w:date="2014-02-19T11:54:00Z">
              <w:r w:rsidRPr="00F02E91">
                <w:rPr>
                  <w:rFonts w:ascii="Calibri" w:eastAsia="宋体" w:hAnsi="Calibri" w:cs="Times New Roman"/>
                </w:rPr>
                <w:t>audio_setup_delay_</w:t>
              </w:r>
              <w:r>
                <w:rPr>
                  <w:rFonts w:ascii="Calibri" w:eastAsia="宋体" w:hAnsi="Calibri" w:cs="Times New Roman" w:hint="eastAsia"/>
                </w:rPr>
                <w:t>VALUE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47" w:author="王斌" w:date="2014-02-19T11:54:00Z">
              <w:r>
                <w:rPr>
                  <w:rFonts w:ascii="Calibri" w:eastAsia="宋体" w:hAnsi="Calibri" w:cs="Times New Roman" w:hint="eastAsia"/>
                </w:rPr>
                <w:t>音频输出延时值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48" w:author="王斌" w:date="2014-02-19T11:54:00Z">
              <w:r>
                <w:rPr>
                  <w:rFonts w:ascii="Calibri" w:eastAsia="宋体" w:hAnsi="Calibri" w:cs="Times New Roman" w:hint="eastAsia"/>
                </w:rPr>
                <w:t>w</w:t>
              </w:r>
            </w:ins>
            <w:ins w:id="149" w:author="王斌" w:date="2014-02-19T11:56:00Z"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50" w:author="王斌" w:date="2014-02-19T11:55:00Z">
              <w:r>
                <w:rPr>
                  <w:rFonts w:ascii="Calibri" w:eastAsia="宋体" w:hAnsi="Calibri" w:cs="Times New Roman" w:hint="eastAsia"/>
                </w:rPr>
                <w:t>32</w:t>
              </w:r>
            </w:ins>
          </w:p>
        </w:tc>
      </w:tr>
      <w:tr w:rsidR="001C1ED7" w:rsidRPr="004D7544" w:rsidTr="00C111A2">
        <w:trPr>
          <w:trHeight w:val="340"/>
          <w:trPrChange w:id="151" w:author="王斌" w:date="2014-02-19T13:30:00Z">
            <w:trPr>
              <w:trHeight w:val="315"/>
            </w:trPr>
          </w:trPrChange>
        </w:trPr>
        <w:tc>
          <w:tcPr>
            <w:tcW w:w="1242" w:type="dxa"/>
            <w:shd w:val="clear" w:color="auto" w:fill="D9D9D9" w:themeFill="background1" w:themeFillShade="D9"/>
            <w:tcPrChange w:id="152" w:author="王斌" w:date="2014-02-19T13:30:00Z">
              <w:tcPr>
                <w:tcW w:w="1242" w:type="dxa"/>
                <w:shd w:val="clear" w:color="auto" w:fill="D9D9D9" w:themeFill="background1" w:themeFillShade="D9"/>
              </w:tcPr>
            </w:tcPrChange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53" w:author="王斌" w:date="2014-02-19T13:37:00Z">
              <w:r>
                <w:rPr>
                  <w:rFonts w:ascii="Calibri" w:eastAsia="宋体" w:hAnsi="Calibri" w:cs="Times New Roman" w:hint="eastAsia"/>
                </w:rPr>
                <w:t>0xa8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  <w:tcPrChange w:id="154" w:author="王斌" w:date="2014-02-19T13:30:00Z">
              <w:tcPr>
                <w:tcW w:w="2410" w:type="dxa"/>
                <w:gridSpan w:val="2"/>
                <w:shd w:val="clear" w:color="auto" w:fill="D9D9D9" w:themeFill="background1" w:themeFillShade="D9"/>
              </w:tcPr>
            </w:tcPrChange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55" w:author="王斌" w:date="2014-02-19T11:57:00Z">
              <w:r>
                <w:rPr>
                  <w:rFonts w:hint="eastAsia"/>
                  <w:sz w:val="24"/>
                </w:rPr>
                <w:t>AUDIO_IN_FREQ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  <w:tcPrChange w:id="156" w:author="王斌" w:date="2014-02-19T13:30:00Z">
              <w:tcPr>
                <w:tcW w:w="3827" w:type="dxa"/>
                <w:shd w:val="clear" w:color="auto" w:fill="D9D9D9" w:themeFill="background1" w:themeFillShade="D9"/>
              </w:tcPr>
            </w:tcPrChange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57" w:author="王斌" w:date="2014-02-19T13:30:00Z">
              <w:r>
                <w:rPr>
                  <w:rFonts w:ascii="Calibri" w:eastAsia="宋体" w:hAnsi="Calibri" w:cs="Times New Roman" w:hint="eastAsia"/>
                </w:rPr>
                <w:t>音频输入源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  <w:r>
                <w:rPr>
                  <w:rFonts w:ascii="Calibri" w:eastAsia="宋体" w:hAnsi="Calibri" w:cs="Times New Roman" w:hint="eastAsia"/>
                </w:rPr>
                <w:t>采样率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  <w:tcPrChange w:id="158" w:author="王斌" w:date="2014-02-19T13:30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  <w:tcPrChange w:id="159" w:author="王斌" w:date="2014-02-19T13:30:00Z">
              <w:tcPr>
                <w:tcW w:w="1842" w:type="dxa"/>
                <w:shd w:val="clear" w:color="auto" w:fill="D9D9D9" w:themeFill="background1" w:themeFillShade="D9"/>
              </w:tcPr>
            </w:tcPrChange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297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60" w:author="王斌" w:date="2014-02-19T13:37:00Z">
              <w:r>
                <w:rPr>
                  <w:rFonts w:ascii="Calibri" w:eastAsia="宋体" w:hAnsi="Calibri" w:cs="Times New Roman" w:hint="eastAsia"/>
                </w:rPr>
                <w:t>0xac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61" w:author="王斌" w:date="2014-02-19T11:57:00Z">
              <w:r>
                <w:rPr>
                  <w:rFonts w:hint="eastAsia"/>
                  <w:sz w:val="24"/>
                </w:rPr>
                <w:t>AUDIO_OUT_FREQ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62" w:author="王斌" w:date="2014-02-19T13:30:00Z">
              <w:r>
                <w:rPr>
                  <w:rFonts w:ascii="Calibri" w:eastAsia="宋体" w:hAnsi="Calibri" w:cs="Times New Roman" w:hint="eastAsia"/>
                </w:rPr>
                <w:t>音频输出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  <w:ins w:id="163" w:author="王斌" w:date="2014-02-19T13:31:00Z">
              <w:r>
                <w:rPr>
                  <w:rFonts w:ascii="Calibri" w:eastAsia="宋体" w:hAnsi="Calibri" w:cs="Times New Roman" w:hint="eastAsia"/>
                </w:rPr>
                <w:t>采样率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300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64" w:author="王斌" w:date="2014-02-19T13:37:00Z">
              <w:r>
                <w:rPr>
                  <w:rFonts w:ascii="Calibri" w:eastAsia="宋体" w:hAnsi="Calibri" w:cs="Times New Roman" w:hint="eastAsia"/>
                </w:rPr>
                <w:t>0x</w:t>
              </w:r>
            </w:ins>
            <w:ins w:id="165" w:author="王斌" w:date="2014-02-19T13:38:00Z">
              <w:r>
                <w:rPr>
                  <w:rFonts w:ascii="Calibri" w:eastAsia="宋体" w:hAnsi="Calibri" w:cs="Times New Roman" w:hint="eastAsia"/>
                </w:rPr>
                <w:t>b0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66" w:author="王斌" w:date="2014-02-19T13:33:00Z">
              <w:r>
                <w:rPr>
                  <w:rFonts w:ascii="Calibri" w:eastAsia="宋体" w:hAnsi="Calibri" w:cs="Times New Roman" w:hint="eastAsia"/>
                </w:rPr>
                <w:t>AUDIO_CHANNEL_NUM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67" w:author="王斌" w:date="2014-02-19T13:30:00Z">
              <w:r>
                <w:rPr>
                  <w:rFonts w:ascii="Calibri" w:eastAsia="宋体" w:hAnsi="Calibri" w:cs="Times New Roman" w:hint="eastAsia"/>
                </w:rPr>
                <w:t>音频通道数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303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68" w:author="王斌" w:date="2014-02-19T13:38:00Z">
              <w:r>
                <w:rPr>
                  <w:rFonts w:ascii="Calibri" w:eastAsia="宋体" w:hAnsi="Calibri" w:cs="Times New Roman" w:hint="eastAsia"/>
                </w:rPr>
                <w:t>0xb4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69" w:author="王斌" w:date="2014-02-19T13:33:00Z">
              <w:r>
                <w:rPr>
                  <w:rFonts w:hint="eastAsia"/>
                  <w:sz w:val="24"/>
                </w:rPr>
                <w:t>Audio</w:t>
              </w:r>
            </w:ins>
            <w:ins w:id="170" w:author="王斌" w:date="2014-02-19T13:32:00Z">
              <w:r>
                <w:rPr>
                  <w:sz w:val="24"/>
                </w:rPr>
                <w:t>ChannelMap</w:t>
              </w:r>
            </w:ins>
            <w:ins w:id="171" w:author="王斌" w:date="2014-02-19T13:33:00Z">
              <w:r>
                <w:rPr>
                  <w:rFonts w:hint="eastAsia"/>
                  <w:sz w:val="24"/>
                </w:rPr>
                <w:t>1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72" w:author="王斌" w:date="2014-02-19T13:35:00Z">
              <w:r>
                <w:rPr>
                  <w:rFonts w:ascii="Calibri" w:eastAsia="宋体" w:hAnsi="Calibri" w:cs="Times New Roman" w:hint="eastAsia"/>
                </w:rPr>
                <w:t>JPEG200</w:t>
              </w:r>
            </w:ins>
            <w:ins w:id="173" w:author="王斌" w:date="2014-02-19T13:36:00Z">
              <w:r>
                <w:rPr>
                  <w:rFonts w:ascii="Calibri" w:eastAsia="宋体" w:hAnsi="Calibri" w:cs="Times New Roman" w:hint="eastAsia"/>
                </w:rPr>
                <w:t xml:space="preserve">0/MPEG </w:t>
              </w:r>
              <w:r>
                <w:rPr>
                  <w:rFonts w:ascii="Calibri" w:eastAsia="宋体" w:hAnsi="Calibri" w:cs="Times New Roman" w:hint="eastAsia"/>
                </w:rPr>
                <w:t>音频声道映射</w:t>
              </w:r>
              <w:r>
                <w:rPr>
                  <w:rFonts w:ascii="Calibri" w:eastAsia="宋体" w:hAnsi="Calibri" w:cs="Times New Roman" w:hint="eastAsia"/>
                </w:rPr>
                <w:t>1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306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74" w:author="王斌" w:date="2014-02-19T13:38:00Z">
              <w:r>
                <w:rPr>
                  <w:rFonts w:ascii="Calibri" w:eastAsia="宋体" w:hAnsi="Calibri" w:cs="Times New Roman" w:hint="eastAsia"/>
                </w:rPr>
                <w:t>0xb8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75" w:author="王斌" w:date="2014-02-19T13:33:00Z">
              <w:r>
                <w:rPr>
                  <w:rFonts w:hint="eastAsia"/>
                  <w:sz w:val="24"/>
                </w:rPr>
                <w:t>Audio</w:t>
              </w:r>
              <w:r>
                <w:rPr>
                  <w:sz w:val="24"/>
                </w:rPr>
                <w:t>ChannelMap</w:t>
              </w:r>
              <w:r>
                <w:rPr>
                  <w:rFonts w:hint="eastAsia"/>
                  <w:sz w:val="24"/>
                </w:rPr>
                <w:t>2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76" w:author="王斌" w:date="2014-02-19T13:36:00Z">
              <w:r>
                <w:rPr>
                  <w:rFonts w:ascii="Calibri" w:eastAsia="宋体" w:hAnsi="Calibri" w:cs="Times New Roman" w:hint="eastAsia"/>
                </w:rPr>
                <w:t xml:space="preserve">JPEG2000/MPEG </w:t>
              </w:r>
              <w:r>
                <w:rPr>
                  <w:rFonts w:ascii="Calibri" w:eastAsia="宋体" w:hAnsi="Calibri" w:cs="Times New Roman" w:hint="eastAsia"/>
                </w:rPr>
                <w:t>音频声道映射</w:t>
              </w:r>
              <w:r>
                <w:rPr>
                  <w:rFonts w:ascii="Calibri" w:eastAsia="宋体" w:hAnsi="Calibri" w:cs="Times New Roman" w:hint="eastAsia"/>
                </w:rPr>
                <w:t>2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249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77" w:author="王斌" w:date="2014-02-19T13:38:00Z">
              <w:r>
                <w:rPr>
                  <w:rFonts w:ascii="Calibri" w:eastAsia="宋体" w:hAnsi="Calibri" w:cs="Times New Roman" w:hint="eastAsia"/>
                </w:rPr>
                <w:t>0xbc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78" w:author="王斌" w:date="2014-02-19T13:34:00Z">
              <w:r>
                <w:rPr>
                  <w:rFonts w:hint="eastAsia"/>
                  <w:sz w:val="24"/>
                </w:rPr>
                <w:t>Audio</w:t>
              </w:r>
            </w:ins>
            <w:ins w:id="179" w:author="王斌" w:date="2014-02-19T13:33:00Z">
              <w:r>
                <w:rPr>
                  <w:sz w:val="24"/>
                </w:rPr>
                <w:t>ChannelM</w:t>
              </w:r>
              <w:r>
                <w:rPr>
                  <w:rFonts w:hint="eastAsia"/>
                  <w:sz w:val="24"/>
                </w:rPr>
                <w:t>ute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80" w:author="王斌" w:date="2014-02-19T13:36:00Z">
              <w:r>
                <w:rPr>
                  <w:rFonts w:ascii="Calibri" w:eastAsia="宋体" w:hAnsi="Calibri" w:cs="Times New Roman" w:hint="eastAsia"/>
                </w:rPr>
                <w:t xml:space="preserve">JPEG2000/MPEG </w:t>
              </w:r>
              <w:r>
                <w:rPr>
                  <w:rFonts w:ascii="Calibri" w:eastAsia="宋体" w:hAnsi="Calibri" w:cs="Times New Roman" w:hint="eastAsia"/>
                </w:rPr>
                <w:t>音频声道静音控制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360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81" w:author="王斌" w:date="2014-02-19T13:38:00Z">
              <w:r>
                <w:rPr>
                  <w:rFonts w:ascii="Calibri" w:eastAsia="宋体" w:hAnsi="Calibri" w:cs="Times New Roman" w:hint="eastAsia"/>
                </w:rPr>
                <w:t>0xc0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82" w:author="王斌" w:date="2014-02-19T13:33:00Z">
              <w:r>
                <w:rPr>
                  <w:rFonts w:ascii="Calibri" w:eastAsia="宋体" w:hAnsi="Calibri" w:cs="Times New Roman" w:hint="eastAsia"/>
                </w:rPr>
                <w:t>HDMI</w:t>
              </w:r>
            </w:ins>
            <w:ins w:id="183" w:author="王斌" w:date="2014-02-19T13:34:00Z">
              <w:r>
                <w:rPr>
                  <w:rFonts w:ascii="Calibri" w:eastAsia="宋体" w:hAnsi="Calibri" w:cs="Times New Roman" w:hint="eastAsia"/>
                </w:rPr>
                <w:t>AudioChannelMa</w:t>
              </w:r>
            </w:ins>
            <w:ins w:id="184" w:author="王斌" w:date="2014-02-19T13:36:00Z">
              <w:r>
                <w:rPr>
                  <w:rFonts w:ascii="Calibri" w:eastAsia="宋体" w:hAnsi="Calibri" w:cs="Times New Roman" w:hint="eastAsia"/>
                </w:rPr>
                <w:t>pMute</w:t>
              </w:r>
            </w:ins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85" w:author="王斌" w:date="2014-02-19T13:36:00Z">
              <w:r>
                <w:rPr>
                  <w:rFonts w:ascii="Calibri" w:eastAsia="宋体" w:hAnsi="Calibri" w:cs="Times New Roman" w:hint="eastAsia"/>
                </w:rPr>
                <w:t xml:space="preserve">HDMI </w:t>
              </w:r>
              <w:r>
                <w:rPr>
                  <w:rFonts w:ascii="Calibri" w:eastAsia="宋体" w:hAnsi="Calibri" w:cs="Times New Roman" w:hint="eastAsia"/>
                </w:rPr>
                <w:t>音频声道映</w:t>
              </w:r>
            </w:ins>
            <w:ins w:id="186" w:author="王斌" w:date="2014-02-19T13:37:00Z">
              <w:r>
                <w:rPr>
                  <w:rFonts w:ascii="Calibri" w:eastAsia="宋体" w:hAnsi="Calibri" w:cs="Times New Roman" w:hint="eastAsia"/>
                </w:rPr>
                <w:t>射和静音控制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330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ins w:id="187" w:author="王斌" w:date="2014-02-19T13:38:00Z">
              <w:r>
                <w:rPr>
                  <w:rFonts w:ascii="Calibri" w:eastAsia="宋体" w:hAnsi="Calibri" w:cs="Times New Roman" w:hint="eastAsia"/>
                </w:rPr>
                <w:t>其他</w:t>
              </w:r>
            </w:ins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  <w:ins w:id="188" w:author="王斌" w:date="2014-02-19T13:38:00Z">
              <w:r>
                <w:rPr>
                  <w:rFonts w:ascii="Calibri" w:eastAsia="宋体" w:hAnsi="Calibri" w:cs="Times New Roman" w:hint="eastAsia"/>
                </w:rPr>
                <w:t>保留</w:t>
              </w:r>
            </w:ins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318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366"/>
          <w:trPrChange w:id="189" w:author="王斌" w:date="2014-02-19T13:35:00Z">
            <w:trPr>
              <w:trHeight w:val="366"/>
            </w:trPr>
          </w:trPrChange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90" w:author="王斌" w:date="2014-02-19T13:35:00Z">
              <w:tcPr>
                <w:tcW w:w="1242" w:type="dxa"/>
                <w:shd w:val="clear" w:color="auto" w:fill="D9D9D9" w:themeFill="background1" w:themeFillShade="D9"/>
              </w:tcPr>
            </w:tcPrChange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91" w:author="王斌" w:date="2014-02-19T13:35:00Z">
              <w:tcPr>
                <w:tcW w:w="2410" w:type="dxa"/>
                <w:gridSpan w:val="2"/>
                <w:shd w:val="clear" w:color="auto" w:fill="D9D9D9" w:themeFill="background1" w:themeFillShade="D9"/>
              </w:tcPr>
            </w:tcPrChange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92" w:author="王斌" w:date="2014-02-19T13:35:00Z">
              <w:tcPr>
                <w:tcW w:w="3827" w:type="dxa"/>
                <w:shd w:val="clear" w:color="auto" w:fill="D9D9D9" w:themeFill="background1" w:themeFillShade="D9"/>
              </w:tcPr>
            </w:tcPrChange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93" w:author="王斌" w:date="2014-02-19T13:35:00Z">
              <w:tcPr>
                <w:tcW w:w="993" w:type="dxa"/>
                <w:shd w:val="clear" w:color="auto" w:fill="D9D9D9" w:themeFill="background1" w:themeFillShade="D9"/>
              </w:tcPr>
            </w:tcPrChange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D9D9D9" w:themeFill="background1" w:themeFillShade="D9"/>
            <w:tcPrChange w:id="194" w:author="王斌" w:date="2014-02-19T13:35:00Z">
              <w:tcPr>
                <w:tcW w:w="1842" w:type="dxa"/>
                <w:shd w:val="clear" w:color="auto" w:fill="D9D9D9" w:themeFill="background1" w:themeFillShade="D9"/>
              </w:tcPr>
            </w:tcPrChange>
          </w:tcPr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RPr="004D7544" w:rsidTr="00C111A2">
        <w:trPr>
          <w:trHeight w:val="555"/>
          <w:trPrChange w:id="195" w:author="王斌" w:date="2014-02-19T13:35:00Z">
            <w:trPr>
              <w:trHeight w:val="555"/>
            </w:trPr>
          </w:trPrChange>
        </w:trPr>
        <w:tc>
          <w:tcPr>
            <w:tcW w:w="10314" w:type="dxa"/>
            <w:gridSpan w:val="6"/>
            <w:shd w:val="clear" w:color="auto" w:fill="548DD4" w:themeFill="text2" w:themeFillTint="99"/>
            <w:tcPrChange w:id="196" w:author="王斌" w:date="2014-02-19T13:35:00Z">
              <w:tcPr>
                <w:tcW w:w="10314" w:type="dxa"/>
                <w:gridSpan w:val="6"/>
                <w:shd w:val="clear" w:color="auto" w:fill="D9D9D9" w:themeFill="background1" w:themeFillShade="D9"/>
              </w:tcPr>
            </w:tcPrChange>
          </w:tcPr>
          <w:p w:rsidR="00000000" w:rsidRDefault="001C1ED7">
            <w:pPr>
              <w:jc w:val="center"/>
              <w:rPr>
                <w:ins w:id="197" w:author="王斌" w:date="2014-02-19T11:56:00Z"/>
                <w:rFonts w:ascii="Calibri" w:eastAsia="宋体" w:hAnsi="Calibri" w:cs="Times New Roman"/>
              </w:rPr>
              <w:pPrChange w:id="198" w:author="王斌" w:date="2014-02-19T13:35:00Z">
                <w:pPr>
                  <w:framePr w:hSpace="180" w:wrap="around" w:vAnchor="page" w:hAnchor="margin" w:y="1876"/>
                </w:pPr>
              </w:pPrChange>
            </w:pPr>
            <w:ins w:id="199" w:author="王斌" w:date="2014-02-19T13:35:00Z">
              <w:r>
                <w:rPr>
                  <w:rFonts w:ascii="Calibri" w:eastAsia="宋体" w:hAnsi="Calibri" w:cs="Times New Roman" w:hint="eastAsia"/>
                </w:rPr>
                <w:t xml:space="preserve">DEBUG </w:t>
              </w:r>
              <w:r>
                <w:rPr>
                  <w:rFonts w:ascii="Calibri" w:eastAsia="宋体" w:hAnsi="Calibri" w:cs="Times New Roman" w:hint="eastAsia"/>
                </w:rPr>
                <w:t>模式</w:t>
              </w:r>
            </w:ins>
          </w:p>
          <w:p w:rsidR="001C1ED7" w:rsidRPr="004D7544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Tr="00C111A2">
        <w:trPr>
          <w:trHeight w:val="255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0xf0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DEBUG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测试模式寄存器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  <w:tr w:rsidR="001C1ED7" w:rsidTr="00C111A2">
        <w:trPr>
          <w:trHeight w:val="390"/>
        </w:trPr>
        <w:tc>
          <w:tcPr>
            <w:tcW w:w="12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827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:rsidR="001C1ED7" w:rsidRPr="00D16A3E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42" w:type="dxa"/>
            <w:shd w:val="clear" w:color="auto" w:fill="D9D9D9" w:themeFill="background1" w:themeFillShade="D9"/>
          </w:tcPr>
          <w:p w:rsidR="001C1ED7" w:rsidRDefault="001C1ED7" w:rsidP="001C1ED7">
            <w:pPr>
              <w:rPr>
                <w:rFonts w:ascii="Calibri" w:eastAsia="宋体" w:hAnsi="Calibri" w:cs="Times New Roman"/>
              </w:rPr>
            </w:pPr>
          </w:p>
        </w:tc>
      </w:tr>
    </w:tbl>
    <w:p w:rsidR="00BA461E" w:rsidRDefault="00BA461E"/>
    <w:p w:rsidR="00BA461E" w:rsidRDefault="00BA461E"/>
    <w:p w:rsidR="00BA461E" w:rsidRDefault="00BA461E"/>
    <w:p w:rsidR="000900B1" w:rsidRDefault="000900B1"/>
    <w:p w:rsidR="000900B1" w:rsidRDefault="000900B1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F17375" w:rsidRDefault="00F17375" w:rsidP="000900B1"/>
    <w:p w:rsidR="00282EDE" w:rsidRDefault="00282EDE"/>
    <w:p w:rsidR="00251C56" w:rsidRPr="00E21B4F" w:rsidRDefault="004C18B4" w:rsidP="004C18B4">
      <w:pPr>
        <w:pStyle w:val="1"/>
      </w:pPr>
      <w:bookmarkStart w:id="200" w:name="_Toc380590596"/>
      <w:bookmarkStart w:id="201" w:name="_Toc380591170"/>
      <w:bookmarkStart w:id="202" w:name="_Toc380591922"/>
      <w:r>
        <w:rPr>
          <w:rFonts w:hint="eastAsia"/>
        </w:rPr>
        <w:t>三</w:t>
      </w:r>
      <w:r w:rsidR="00C01E1E" w:rsidRPr="00E21B4F">
        <w:rPr>
          <w:rFonts w:hint="eastAsia"/>
        </w:rPr>
        <w:t>寄存器说明</w:t>
      </w:r>
      <w:bookmarkEnd w:id="200"/>
      <w:bookmarkEnd w:id="201"/>
      <w:bookmarkEnd w:id="202"/>
    </w:p>
    <w:p w:rsidR="00054564" w:rsidRDefault="007548BE" w:rsidP="007548BE">
      <w:pPr>
        <w:pStyle w:val="2"/>
      </w:pPr>
      <w:bookmarkStart w:id="203" w:name="_Toc380590597"/>
      <w:bookmarkStart w:id="204" w:name="_Toc380591171"/>
      <w:bookmarkStart w:id="205" w:name="_Toc380591923"/>
      <w:r>
        <w:rPr>
          <w:rFonts w:hint="eastAsia"/>
        </w:rPr>
        <w:t xml:space="preserve">1  </w:t>
      </w:r>
      <w:r>
        <w:rPr>
          <w:rFonts w:hint="eastAsia"/>
        </w:rPr>
        <w:t>系统总线寄存器</w:t>
      </w:r>
      <w:bookmarkEnd w:id="203"/>
      <w:bookmarkEnd w:id="204"/>
      <w:bookmarkEnd w:id="205"/>
    </w:p>
    <w:p w:rsidR="00251C56" w:rsidRDefault="00E21B4F" w:rsidP="00C378FF">
      <w:pPr>
        <w:pStyle w:val="3"/>
      </w:pPr>
      <w:bookmarkStart w:id="206" w:name="_Toc380590598"/>
      <w:bookmarkStart w:id="207" w:name="_Toc380591172"/>
      <w:bookmarkStart w:id="208" w:name="_Toc380591924"/>
      <w:r>
        <w:rPr>
          <w:rFonts w:hint="eastAsia"/>
        </w:rPr>
        <w:t>1</w:t>
      </w:r>
      <w:r w:rsidR="00C378FF">
        <w:rPr>
          <w:rFonts w:hint="eastAsia"/>
        </w:rPr>
        <w:t>）</w:t>
      </w:r>
      <w:r w:rsidR="00FD1017">
        <w:rPr>
          <w:rFonts w:hint="eastAsia"/>
        </w:rPr>
        <w:t xml:space="preserve">DMA </w:t>
      </w:r>
      <w:r w:rsidR="00FD1017">
        <w:rPr>
          <w:rFonts w:hint="eastAsia"/>
        </w:rPr>
        <w:t>控制寄存器</w:t>
      </w:r>
      <w:bookmarkEnd w:id="206"/>
      <w:bookmarkEnd w:id="207"/>
      <w:bookmarkEnd w:id="208"/>
    </w:p>
    <w:p w:rsidR="00FD1017" w:rsidRDefault="00FD1017" w:rsidP="00251C56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51C56" w:rsidTr="004D7544">
        <w:tc>
          <w:tcPr>
            <w:tcW w:w="1080" w:type="dxa"/>
            <w:shd w:val="clear" w:color="auto" w:fill="00FFFF"/>
          </w:tcPr>
          <w:p w:rsidR="00251C56" w:rsidRPr="004E4605" w:rsidRDefault="00251C5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51C56" w:rsidRPr="004E4605" w:rsidRDefault="00251C5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51C56" w:rsidRPr="004E4605" w:rsidRDefault="00251C5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51C56" w:rsidRPr="004E4605" w:rsidRDefault="00251C5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51C56" w:rsidRPr="004E4605" w:rsidRDefault="00251C5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51C56" w:rsidTr="004D7544">
        <w:tc>
          <w:tcPr>
            <w:tcW w:w="108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51C56" w:rsidRDefault="00FD1017" w:rsidP="00FD1017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</w:t>
            </w:r>
            <w:r w:rsidR="00251C56">
              <w:rPr>
                <w:rFonts w:ascii="Calibri" w:eastAsia="宋体" w:hAnsi="Calibri" w:cs="Times New Roman" w:hint="eastAsia"/>
              </w:rPr>
              <w:t>CTL</w:t>
            </w:r>
          </w:p>
        </w:tc>
        <w:tc>
          <w:tcPr>
            <w:tcW w:w="3600" w:type="dxa"/>
          </w:tcPr>
          <w:p w:rsidR="00251C56" w:rsidRDefault="00FD1017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控制寄存器</w:t>
            </w:r>
          </w:p>
        </w:tc>
        <w:tc>
          <w:tcPr>
            <w:tcW w:w="935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R/W</w:t>
            </w:r>
          </w:p>
        </w:tc>
        <w:tc>
          <w:tcPr>
            <w:tcW w:w="1971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51C56" w:rsidRDefault="00251C56" w:rsidP="00251C56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620"/>
        <w:gridCol w:w="5760"/>
        <w:gridCol w:w="1106"/>
      </w:tblGrid>
      <w:tr w:rsidR="00251C56" w:rsidTr="004D7544">
        <w:tc>
          <w:tcPr>
            <w:tcW w:w="9386" w:type="dxa"/>
            <w:gridSpan w:val="4"/>
          </w:tcPr>
          <w:p w:rsidR="00251C56" w:rsidRDefault="00251C56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251C56" w:rsidTr="004D7544">
        <w:tc>
          <w:tcPr>
            <w:tcW w:w="90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251C56" w:rsidTr="004D7544">
        <w:tc>
          <w:tcPr>
            <w:tcW w:w="90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620" w:type="dxa"/>
          </w:tcPr>
          <w:p w:rsidR="00251C56" w:rsidRDefault="00D45D50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DMA_START</w:t>
            </w:r>
          </w:p>
        </w:tc>
        <w:tc>
          <w:tcPr>
            <w:tcW w:w="5760" w:type="dxa"/>
          </w:tcPr>
          <w:p w:rsidR="00D45D50" w:rsidRDefault="00D45D50" w:rsidP="00D45D5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开始工作控制位；</w:t>
            </w:r>
          </w:p>
          <w:p w:rsidR="00251C56" w:rsidRDefault="00D45D50" w:rsidP="00D45D5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启动；</w:t>
            </w:r>
          </w:p>
          <w:p w:rsidR="00D45D50" w:rsidRDefault="00D45D50" w:rsidP="00D45D5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，无效；</w:t>
            </w:r>
          </w:p>
        </w:tc>
        <w:tc>
          <w:tcPr>
            <w:tcW w:w="1106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51C56" w:rsidTr="004D7544">
        <w:tc>
          <w:tcPr>
            <w:tcW w:w="90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620" w:type="dxa"/>
          </w:tcPr>
          <w:p w:rsidR="00251C56" w:rsidRDefault="00B30090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INT_DIS</w:t>
            </w:r>
          </w:p>
        </w:tc>
        <w:tc>
          <w:tcPr>
            <w:tcW w:w="5760" w:type="dxa"/>
          </w:tcPr>
          <w:p w:rsidR="00251C56" w:rsidRDefault="00B30090" w:rsidP="00B3009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中断使能控制位：</w:t>
            </w:r>
          </w:p>
          <w:p w:rsidR="00B30090" w:rsidRDefault="00B30090" w:rsidP="00B3009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结束</w:t>
            </w:r>
            <w:r w:rsidR="00E047D6">
              <w:rPr>
                <w:rFonts w:ascii="Calibri" w:eastAsia="宋体" w:hAnsi="Calibri" w:cs="Times New Roman" w:hint="eastAsia"/>
              </w:rPr>
              <w:t>时</w:t>
            </w:r>
            <w:r>
              <w:rPr>
                <w:rFonts w:ascii="Calibri" w:eastAsia="宋体" w:hAnsi="Calibri" w:cs="Times New Roman" w:hint="eastAsia"/>
              </w:rPr>
              <w:t>不产生中断</w:t>
            </w:r>
            <w:r w:rsidR="0041649F">
              <w:rPr>
                <w:rFonts w:ascii="Calibri" w:eastAsia="宋体" w:hAnsi="Calibri" w:cs="Times New Roman" w:hint="eastAsia"/>
              </w:rPr>
              <w:t>；</w:t>
            </w:r>
          </w:p>
          <w:p w:rsidR="0041649F" w:rsidRDefault="00806A2F" w:rsidP="00B3009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结束</w:t>
            </w:r>
            <w:r w:rsidR="00E047D6">
              <w:rPr>
                <w:rFonts w:ascii="Calibri" w:eastAsia="宋体" w:hAnsi="Calibri" w:cs="Times New Roman" w:hint="eastAsia"/>
              </w:rPr>
              <w:t>时</w:t>
            </w:r>
            <w:r>
              <w:rPr>
                <w:rFonts w:ascii="Calibri" w:eastAsia="宋体" w:hAnsi="Calibri" w:cs="Times New Roman" w:hint="eastAsia"/>
              </w:rPr>
              <w:t>产生中断；</w:t>
            </w:r>
          </w:p>
        </w:tc>
        <w:tc>
          <w:tcPr>
            <w:tcW w:w="1106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51C56" w:rsidTr="004D7544">
        <w:tc>
          <w:tcPr>
            <w:tcW w:w="90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5760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51C56" w:rsidRDefault="00251C56" w:rsidP="004D7544">
            <w:pPr>
              <w:rPr>
                <w:rFonts w:ascii="Calibri" w:eastAsia="宋体" w:hAnsi="Calibri" w:cs="Times New Roman"/>
              </w:rPr>
            </w:pPr>
          </w:p>
        </w:tc>
      </w:tr>
    </w:tbl>
    <w:p w:rsidR="00251C56" w:rsidRDefault="00251C56" w:rsidP="00251C56">
      <w:pPr>
        <w:rPr>
          <w:rFonts w:ascii="Calibri" w:eastAsia="宋体" w:hAnsi="Calibri" w:cs="Times New Roman"/>
        </w:rPr>
      </w:pPr>
    </w:p>
    <w:p w:rsidR="00E14EB3" w:rsidRDefault="00E14EB3"/>
    <w:p w:rsidR="00D95E02" w:rsidRDefault="00D95E02"/>
    <w:p w:rsidR="00D95E02" w:rsidRDefault="00D95E02"/>
    <w:p w:rsidR="009E2B31" w:rsidRDefault="00A21229" w:rsidP="00A21229">
      <w:pPr>
        <w:pStyle w:val="3"/>
      </w:pPr>
      <w:bookmarkStart w:id="209" w:name="_Toc380590599"/>
      <w:bookmarkStart w:id="210" w:name="_Toc380591173"/>
      <w:bookmarkStart w:id="211" w:name="_Toc380591925"/>
      <w:r>
        <w:rPr>
          <w:rFonts w:hint="eastAsia"/>
        </w:rPr>
        <w:t>2</w:t>
      </w:r>
      <w:r>
        <w:rPr>
          <w:rFonts w:hint="eastAsia"/>
        </w:rPr>
        <w:t>）</w:t>
      </w:r>
      <w:r w:rsidR="009E2B31">
        <w:rPr>
          <w:rFonts w:hint="eastAsia"/>
        </w:rPr>
        <w:t xml:space="preserve">DMA </w:t>
      </w:r>
      <w:r w:rsidR="009E2B31">
        <w:rPr>
          <w:rFonts w:hint="eastAsia"/>
        </w:rPr>
        <w:t>状态寄存器</w:t>
      </w:r>
      <w:bookmarkEnd w:id="209"/>
      <w:bookmarkEnd w:id="210"/>
      <w:bookmarkEnd w:id="211"/>
    </w:p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C70F3" w:rsidTr="004D7544">
        <w:tc>
          <w:tcPr>
            <w:tcW w:w="108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C70F3" w:rsidTr="004D7544">
        <w:tc>
          <w:tcPr>
            <w:tcW w:w="108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C70F3" w:rsidRDefault="009E2B31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DMA_STS</w:t>
            </w:r>
          </w:p>
        </w:tc>
        <w:tc>
          <w:tcPr>
            <w:tcW w:w="3600" w:type="dxa"/>
          </w:tcPr>
          <w:p w:rsidR="002C70F3" w:rsidRDefault="009E2B31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状态寄存器</w:t>
            </w:r>
          </w:p>
        </w:tc>
        <w:tc>
          <w:tcPr>
            <w:tcW w:w="935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R/W</w:t>
            </w:r>
          </w:p>
        </w:tc>
        <w:tc>
          <w:tcPr>
            <w:tcW w:w="1971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655"/>
        <w:gridCol w:w="5760"/>
        <w:gridCol w:w="1106"/>
      </w:tblGrid>
      <w:tr w:rsidR="002C70F3" w:rsidTr="004D7544">
        <w:tc>
          <w:tcPr>
            <w:tcW w:w="9386" w:type="dxa"/>
            <w:gridSpan w:val="4"/>
          </w:tcPr>
          <w:p w:rsidR="002C70F3" w:rsidRDefault="002C70F3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620" w:type="dxa"/>
          </w:tcPr>
          <w:p w:rsidR="002C70F3" w:rsidRDefault="00252F9D" w:rsidP="00252F9D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DMA_DONE_STS</w:t>
            </w:r>
          </w:p>
        </w:tc>
        <w:tc>
          <w:tcPr>
            <w:tcW w:w="5760" w:type="dxa"/>
          </w:tcPr>
          <w:p w:rsidR="002C70F3" w:rsidRDefault="0031562F" w:rsidP="0031562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操作结束状态位：</w:t>
            </w:r>
          </w:p>
          <w:p w:rsidR="0031562F" w:rsidRDefault="00CA1845" w:rsidP="0031562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当一次</w:t>
            </w: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操作结束时，该位置</w:t>
            </w:r>
            <w:r>
              <w:rPr>
                <w:rFonts w:ascii="Calibri" w:eastAsia="宋体" w:hAnsi="Calibri" w:cs="Times New Roman" w:hint="eastAsia"/>
              </w:rPr>
              <w:t>1</w:t>
            </w:r>
            <w:r w:rsidR="00455D8D">
              <w:rPr>
                <w:rFonts w:ascii="Calibri" w:eastAsia="宋体" w:hAnsi="Calibri" w:cs="Times New Roman" w:hint="eastAsia"/>
              </w:rPr>
              <w:t>；</w:t>
            </w:r>
          </w:p>
          <w:p w:rsidR="00455D8D" w:rsidRDefault="00455D8D" w:rsidP="0031562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下一次</w:t>
            </w: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操作开始时，该位置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；</w:t>
            </w:r>
          </w:p>
        </w:tc>
        <w:tc>
          <w:tcPr>
            <w:tcW w:w="1106" w:type="dxa"/>
          </w:tcPr>
          <w:p w:rsidR="002C70F3" w:rsidRDefault="0031562F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C70F3" w:rsidTr="004D7544">
        <w:tc>
          <w:tcPr>
            <w:tcW w:w="900" w:type="dxa"/>
          </w:tcPr>
          <w:p w:rsidR="002C70F3" w:rsidRDefault="00252F9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其他</w:t>
            </w:r>
          </w:p>
        </w:tc>
        <w:tc>
          <w:tcPr>
            <w:tcW w:w="1620" w:type="dxa"/>
          </w:tcPr>
          <w:p w:rsidR="002C70F3" w:rsidRDefault="00252F9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保留</w:t>
            </w: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C70F3" w:rsidRDefault="00252F9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p w:rsidR="004303C3" w:rsidRDefault="004303C3" w:rsidP="002C70F3">
      <w:pPr>
        <w:rPr>
          <w:rFonts w:ascii="Calibri" w:eastAsia="宋体" w:hAnsi="Calibri" w:cs="Times New Roman"/>
        </w:rPr>
      </w:pPr>
    </w:p>
    <w:p w:rsidR="00D95E02" w:rsidRDefault="00D95E02" w:rsidP="002C70F3">
      <w:pPr>
        <w:rPr>
          <w:rFonts w:ascii="Calibri" w:eastAsia="宋体" w:hAnsi="Calibri" w:cs="Times New Roman"/>
        </w:rPr>
      </w:pPr>
    </w:p>
    <w:p w:rsidR="00D95E02" w:rsidRDefault="00D95E02" w:rsidP="002C70F3">
      <w:pPr>
        <w:rPr>
          <w:rFonts w:ascii="Calibri" w:eastAsia="宋体" w:hAnsi="Calibri" w:cs="Times New Roman"/>
        </w:rPr>
      </w:pPr>
    </w:p>
    <w:p w:rsidR="00D95E02" w:rsidRDefault="00D95E02" w:rsidP="002C70F3">
      <w:pPr>
        <w:rPr>
          <w:rFonts w:ascii="Calibri" w:eastAsia="宋体" w:hAnsi="Calibri" w:cs="Times New Roman"/>
        </w:rPr>
      </w:pPr>
    </w:p>
    <w:p w:rsidR="00D95E02" w:rsidRDefault="00D95E02" w:rsidP="002C70F3">
      <w:pPr>
        <w:rPr>
          <w:rFonts w:ascii="Calibri" w:eastAsia="宋体" w:hAnsi="Calibri" w:cs="Times New Roman"/>
        </w:rPr>
      </w:pPr>
    </w:p>
    <w:p w:rsidR="008179D0" w:rsidRDefault="0014725C" w:rsidP="0014725C">
      <w:pPr>
        <w:pStyle w:val="3"/>
      </w:pPr>
      <w:bookmarkStart w:id="212" w:name="_Toc380590600"/>
      <w:bookmarkStart w:id="213" w:name="_Toc380591174"/>
      <w:bookmarkStart w:id="214" w:name="_Toc380591926"/>
      <w:r>
        <w:rPr>
          <w:rFonts w:hint="eastAsia"/>
        </w:rPr>
        <w:t xml:space="preserve">3)  </w:t>
      </w:r>
      <w:r w:rsidR="00303606">
        <w:rPr>
          <w:rFonts w:hint="eastAsia"/>
        </w:rPr>
        <w:t xml:space="preserve">DMA </w:t>
      </w:r>
      <w:r w:rsidR="00303606">
        <w:rPr>
          <w:rFonts w:hint="eastAsia"/>
        </w:rPr>
        <w:t>数据</w:t>
      </w:r>
      <w:r w:rsidR="005A392A">
        <w:rPr>
          <w:rFonts w:hint="eastAsia"/>
        </w:rPr>
        <w:t>起始</w:t>
      </w:r>
      <w:r w:rsidR="00303606">
        <w:rPr>
          <w:rFonts w:hint="eastAsia"/>
        </w:rPr>
        <w:t>地址</w:t>
      </w:r>
      <w:bookmarkEnd w:id="212"/>
      <w:bookmarkEnd w:id="213"/>
      <w:bookmarkEnd w:id="214"/>
    </w:p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C70F3" w:rsidTr="004D7544">
        <w:tc>
          <w:tcPr>
            <w:tcW w:w="108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C70F3" w:rsidTr="004D7544">
        <w:tc>
          <w:tcPr>
            <w:tcW w:w="108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C70F3" w:rsidRDefault="003036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DMA_ADDR</w:t>
            </w:r>
          </w:p>
        </w:tc>
        <w:tc>
          <w:tcPr>
            <w:tcW w:w="3600" w:type="dxa"/>
          </w:tcPr>
          <w:p w:rsidR="002C70F3" w:rsidRDefault="003036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数据地址寄存器</w:t>
            </w:r>
          </w:p>
        </w:tc>
        <w:tc>
          <w:tcPr>
            <w:tcW w:w="935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R/W</w:t>
            </w:r>
          </w:p>
        </w:tc>
        <w:tc>
          <w:tcPr>
            <w:tcW w:w="1971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620"/>
        <w:gridCol w:w="5760"/>
        <w:gridCol w:w="1106"/>
      </w:tblGrid>
      <w:tr w:rsidR="002C70F3" w:rsidTr="004D7544">
        <w:tc>
          <w:tcPr>
            <w:tcW w:w="9386" w:type="dxa"/>
            <w:gridSpan w:val="4"/>
          </w:tcPr>
          <w:p w:rsidR="002C70F3" w:rsidRDefault="002C70F3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 w:rsidR="00303606">
              <w:rPr>
                <w:rFonts w:ascii="Calibri" w:eastAsia="宋体" w:hAnsi="Calibri" w:cs="Times New Roman" w:hint="eastAsia"/>
              </w:rPr>
              <w:t>~31</w:t>
            </w:r>
          </w:p>
        </w:tc>
        <w:tc>
          <w:tcPr>
            <w:tcW w:w="1620" w:type="dxa"/>
          </w:tcPr>
          <w:p w:rsidR="002C70F3" w:rsidRDefault="003036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DMA_ADDR</w:t>
            </w:r>
          </w:p>
        </w:tc>
        <w:tc>
          <w:tcPr>
            <w:tcW w:w="5760" w:type="dxa"/>
          </w:tcPr>
          <w:p w:rsidR="002C70F3" w:rsidRDefault="00303606" w:rsidP="003036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传输的数据在内存中的起始地址，</w:t>
            </w:r>
          </w:p>
          <w:p w:rsidR="00303606" w:rsidRDefault="00303606" w:rsidP="00303606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此地址必须</w:t>
            </w:r>
            <w:r>
              <w:rPr>
                <w:rFonts w:ascii="Calibri" w:eastAsia="宋体" w:hAnsi="Calibri" w:cs="Times New Roman" w:hint="eastAsia"/>
              </w:rPr>
              <w:t>128</w:t>
            </w:r>
            <w:r>
              <w:rPr>
                <w:rFonts w:ascii="Calibri" w:eastAsia="宋体" w:hAnsi="Calibri" w:cs="Times New Roman" w:hint="eastAsia"/>
              </w:rPr>
              <w:t>字节对齐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p w:rsidR="002C70F3" w:rsidRDefault="002C70F3"/>
    <w:p w:rsidR="0054106D" w:rsidRDefault="0054106D"/>
    <w:p w:rsidR="00D95E02" w:rsidRDefault="00D95E02"/>
    <w:p w:rsidR="002C70F3" w:rsidRDefault="00FC3F9A" w:rsidP="00FC3F9A">
      <w:pPr>
        <w:pStyle w:val="3"/>
      </w:pPr>
      <w:bookmarkStart w:id="215" w:name="_Toc380590601"/>
      <w:bookmarkStart w:id="216" w:name="_Toc380591175"/>
      <w:bookmarkStart w:id="217" w:name="_Toc380591927"/>
      <w:r>
        <w:rPr>
          <w:rFonts w:hint="eastAsia"/>
        </w:rPr>
        <w:t xml:space="preserve">4)  </w:t>
      </w:r>
      <w:r w:rsidR="004C0D06">
        <w:rPr>
          <w:rFonts w:hint="eastAsia"/>
        </w:rPr>
        <w:t>DMA</w:t>
      </w:r>
      <w:r w:rsidR="004C0D06">
        <w:rPr>
          <w:rFonts w:hint="eastAsia"/>
        </w:rPr>
        <w:t>数据长度寄存器</w:t>
      </w:r>
      <w:bookmarkEnd w:id="215"/>
      <w:bookmarkEnd w:id="216"/>
      <w:bookmarkEnd w:id="217"/>
    </w:p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C70F3" w:rsidTr="004D7544">
        <w:tc>
          <w:tcPr>
            <w:tcW w:w="108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C70F3" w:rsidTr="004D7544">
        <w:tc>
          <w:tcPr>
            <w:tcW w:w="108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C70F3" w:rsidRDefault="004C0D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DMA_LEN</w:t>
            </w:r>
          </w:p>
        </w:tc>
        <w:tc>
          <w:tcPr>
            <w:tcW w:w="3600" w:type="dxa"/>
          </w:tcPr>
          <w:p w:rsidR="002C70F3" w:rsidRDefault="004C0D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数据长度寄存器</w:t>
            </w:r>
          </w:p>
        </w:tc>
        <w:tc>
          <w:tcPr>
            <w:tcW w:w="935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R/W</w:t>
            </w:r>
          </w:p>
        </w:tc>
        <w:tc>
          <w:tcPr>
            <w:tcW w:w="1971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620"/>
        <w:gridCol w:w="5760"/>
        <w:gridCol w:w="1106"/>
      </w:tblGrid>
      <w:tr w:rsidR="002C70F3" w:rsidTr="004D7544">
        <w:tc>
          <w:tcPr>
            <w:tcW w:w="9386" w:type="dxa"/>
            <w:gridSpan w:val="4"/>
          </w:tcPr>
          <w:p w:rsidR="002C70F3" w:rsidRDefault="002C70F3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  <w:r w:rsidR="004C0D06">
              <w:rPr>
                <w:rFonts w:ascii="Calibri" w:eastAsia="宋体" w:hAnsi="Calibri" w:cs="Times New Roman" w:hint="eastAsia"/>
              </w:rPr>
              <w:t>~23</w:t>
            </w:r>
          </w:p>
        </w:tc>
        <w:tc>
          <w:tcPr>
            <w:tcW w:w="1620" w:type="dxa"/>
          </w:tcPr>
          <w:p w:rsidR="002C70F3" w:rsidRDefault="00A13FAA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DMA_LEN</w:t>
            </w:r>
          </w:p>
        </w:tc>
        <w:tc>
          <w:tcPr>
            <w:tcW w:w="5760" w:type="dxa"/>
          </w:tcPr>
          <w:p w:rsidR="002C70F3" w:rsidRDefault="00A13FAA" w:rsidP="00A13F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</w:t>
            </w:r>
            <w:r>
              <w:rPr>
                <w:rFonts w:ascii="Calibri" w:eastAsia="宋体" w:hAnsi="Calibri" w:cs="Times New Roman" w:hint="eastAsia"/>
              </w:rPr>
              <w:t>传输的数据长度；</w:t>
            </w:r>
          </w:p>
          <w:p w:rsidR="00A13FAA" w:rsidRDefault="00A13FAA" w:rsidP="00A13F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单位：字节；</w:t>
            </w:r>
          </w:p>
          <w:p w:rsidR="00447F77" w:rsidRDefault="00A13FAA" w:rsidP="00A13FAA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必须是</w:t>
            </w:r>
            <w:r>
              <w:rPr>
                <w:rFonts w:ascii="Calibri" w:eastAsia="宋体" w:hAnsi="Calibri" w:cs="Times New Roman" w:hint="eastAsia"/>
              </w:rPr>
              <w:t>8</w:t>
            </w:r>
            <w:r>
              <w:rPr>
                <w:rFonts w:ascii="Calibri" w:eastAsia="宋体" w:hAnsi="Calibri" w:cs="Times New Roman" w:hint="eastAsia"/>
              </w:rPr>
              <w:t>字节的倍数；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C70F3" w:rsidTr="004D7544">
        <w:tc>
          <w:tcPr>
            <w:tcW w:w="900" w:type="dxa"/>
          </w:tcPr>
          <w:p w:rsidR="002C70F3" w:rsidRDefault="004C0D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O</w:t>
            </w:r>
            <w:r>
              <w:rPr>
                <w:rFonts w:ascii="Calibri" w:eastAsia="宋体" w:hAnsi="Calibri" w:cs="Times New Roman" w:hint="eastAsia"/>
              </w:rPr>
              <w:t>thers</w:t>
            </w:r>
          </w:p>
        </w:tc>
        <w:tc>
          <w:tcPr>
            <w:tcW w:w="1620" w:type="dxa"/>
          </w:tcPr>
          <w:p w:rsidR="002C70F3" w:rsidRDefault="004C0D0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保留</w:t>
            </w:r>
          </w:p>
        </w:tc>
        <w:tc>
          <w:tcPr>
            <w:tcW w:w="5760" w:type="dxa"/>
          </w:tcPr>
          <w:p w:rsidR="002C70F3" w:rsidRDefault="002C70F3" w:rsidP="000A7198">
            <w:pPr>
              <w:ind w:left="643"/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p w:rsidR="006E11B3" w:rsidRDefault="006E11B3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D95E02" w:rsidRDefault="00D95E02"/>
    <w:p w:rsidR="002C70F3" w:rsidRDefault="009476B6" w:rsidP="006D1FD6">
      <w:pPr>
        <w:pStyle w:val="3"/>
      </w:pPr>
      <w:bookmarkStart w:id="218" w:name="_Toc380590602"/>
      <w:bookmarkStart w:id="219" w:name="_Toc380591176"/>
      <w:bookmarkStart w:id="220" w:name="_Toc380591928"/>
      <w:r>
        <w:rPr>
          <w:rFonts w:hint="eastAsia"/>
        </w:rPr>
        <w:lastRenderedPageBreak/>
        <w:t xml:space="preserve">5)  </w:t>
      </w:r>
      <w:r w:rsidR="00475E83">
        <w:rPr>
          <w:rFonts w:hint="eastAsia"/>
        </w:rPr>
        <w:t xml:space="preserve">DMA </w:t>
      </w:r>
      <w:r w:rsidR="00475E83">
        <w:rPr>
          <w:rFonts w:hint="eastAsia"/>
        </w:rPr>
        <w:t>中断</w:t>
      </w:r>
      <w:r w:rsidR="009C0698">
        <w:rPr>
          <w:rFonts w:hint="eastAsia"/>
        </w:rPr>
        <w:t>控制</w:t>
      </w:r>
      <w:r w:rsidR="00475E83">
        <w:rPr>
          <w:rFonts w:hint="eastAsia"/>
        </w:rPr>
        <w:t>寄存器</w:t>
      </w:r>
      <w:bookmarkEnd w:id="218"/>
      <w:bookmarkEnd w:id="219"/>
      <w:bookmarkEnd w:id="220"/>
    </w:p>
    <w:p w:rsidR="00054613" w:rsidRDefault="0005461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C70F3" w:rsidTr="004D7544">
        <w:tc>
          <w:tcPr>
            <w:tcW w:w="108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C70F3" w:rsidTr="004D7544">
        <w:tc>
          <w:tcPr>
            <w:tcW w:w="108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2C70F3" w:rsidRDefault="00475E8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DMA_INT</w:t>
            </w:r>
          </w:p>
        </w:tc>
        <w:tc>
          <w:tcPr>
            <w:tcW w:w="3600" w:type="dxa"/>
          </w:tcPr>
          <w:p w:rsidR="002C70F3" w:rsidRDefault="00475E8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中断</w:t>
            </w:r>
            <w:r w:rsidR="009C0698">
              <w:rPr>
                <w:rFonts w:ascii="Calibri" w:eastAsia="宋体" w:hAnsi="Calibri" w:cs="Times New Roman" w:hint="eastAsia"/>
              </w:rPr>
              <w:t>控制</w:t>
            </w:r>
            <w:r>
              <w:rPr>
                <w:rFonts w:ascii="Calibri" w:eastAsia="宋体" w:hAnsi="Calibri" w:cs="Times New Roman" w:hint="eastAsia"/>
              </w:rPr>
              <w:t>寄存器</w:t>
            </w:r>
          </w:p>
        </w:tc>
        <w:tc>
          <w:tcPr>
            <w:tcW w:w="935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R/W</w:t>
            </w:r>
          </w:p>
        </w:tc>
        <w:tc>
          <w:tcPr>
            <w:tcW w:w="1971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1620"/>
        <w:gridCol w:w="5760"/>
        <w:gridCol w:w="1106"/>
      </w:tblGrid>
      <w:tr w:rsidR="002C70F3" w:rsidTr="004D7544">
        <w:tc>
          <w:tcPr>
            <w:tcW w:w="9386" w:type="dxa"/>
            <w:gridSpan w:val="4"/>
          </w:tcPr>
          <w:p w:rsidR="002C70F3" w:rsidRDefault="002C70F3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620" w:type="dxa"/>
          </w:tcPr>
          <w:p w:rsidR="002C70F3" w:rsidRDefault="00BB31AC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INT_CLR</w:t>
            </w:r>
          </w:p>
        </w:tc>
        <w:tc>
          <w:tcPr>
            <w:tcW w:w="5760" w:type="dxa"/>
          </w:tcPr>
          <w:p w:rsidR="002C70F3" w:rsidRDefault="00BB31AC" w:rsidP="00BB31A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中断清除位；</w:t>
            </w:r>
          </w:p>
          <w:p w:rsidR="00BB31AC" w:rsidRDefault="00BB31AC" w:rsidP="00BB31A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将清除中断；</w:t>
            </w:r>
          </w:p>
          <w:p w:rsidR="00BB31AC" w:rsidRDefault="00BB31AC" w:rsidP="00BB31A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0</w:t>
            </w:r>
            <w:r>
              <w:rPr>
                <w:rFonts w:ascii="Calibri" w:eastAsia="宋体" w:hAnsi="Calibri" w:cs="Times New Roman" w:hint="eastAsia"/>
              </w:rPr>
              <w:t>无效；</w:t>
            </w: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2C70F3" w:rsidTr="004D7544">
        <w:tc>
          <w:tcPr>
            <w:tcW w:w="90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5760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</w:p>
        </w:tc>
      </w:tr>
    </w:tbl>
    <w:p w:rsidR="002C70F3" w:rsidRDefault="002C70F3" w:rsidP="002C70F3">
      <w:pPr>
        <w:rPr>
          <w:rFonts w:ascii="Calibri" w:eastAsia="宋体" w:hAnsi="Calibri" w:cs="Times New Roman"/>
        </w:rPr>
      </w:pPr>
    </w:p>
    <w:p w:rsidR="002C70F3" w:rsidRDefault="002C70F3"/>
    <w:p w:rsidR="00D95E02" w:rsidRDefault="00D95E02"/>
    <w:p w:rsidR="00D95E02" w:rsidRDefault="00D95E02"/>
    <w:p w:rsidR="00AC3292" w:rsidRDefault="00AC3292" w:rsidP="00AC3292">
      <w:pPr>
        <w:rPr>
          <w:b/>
        </w:rPr>
      </w:pPr>
      <w:r>
        <w:rPr>
          <w:rFonts w:hint="eastAsia"/>
          <w:b/>
        </w:rPr>
        <w:t>DMA</w:t>
      </w:r>
      <w:r>
        <w:rPr>
          <w:rFonts w:hint="eastAsia"/>
          <w:b/>
        </w:rPr>
        <w:t>使用流程说明</w:t>
      </w:r>
    </w:p>
    <w:p w:rsidR="00AC3292" w:rsidRDefault="00AC3292" w:rsidP="00AC3292">
      <w:pPr>
        <w:rPr>
          <w:b/>
        </w:rPr>
      </w:pPr>
    </w:p>
    <w:p w:rsidR="00AC3292" w:rsidRPr="005F24B9" w:rsidRDefault="00AC3292" w:rsidP="00AC329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内存中准备一次</w:t>
      </w:r>
      <w:r>
        <w:rPr>
          <w:rFonts w:hint="eastAsia"/>
        </w:rPr>
        <w:t>DMA</w:t>
      </w:r>
      <w:r>
        <w:rPr>
          <w:rFonts w:hint="eastAsia"/>
        </w:rPr>
        <w:t>用到的数据</w:t>
      </w:r>
    </w:p>
    <w:p w:rsidR="00AC3292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DMA</w:t>
      </w:r>
      <w:r>
        <w:rPr>
          <w:rFonts w:hint="eastAsia"/>
        </w:rPr>
        <w:t>地址寄存器</w:t>
      </w:r>
      <w:r>
        <w:rPr>
          <w:rFonts w:hint="eastAsia"/>
        </w:rPr>
        <w:t>/</w:t>
      </w:r>
      <w:r>
        <w:rPr>
          <w:rFonts w:hint="eastAsia"/>
        </w:rPr>
        <w:t>长度寄存器</w:t>
      </w:r>
    </w:p>
    <w:p w:rsidR="00AC3292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DMA</w:t>
      </w:r>
      <w:r>
        <w:rPr>
          <w:rFonts w:hint="eastAsia"/>
        </w:rPr>
        <w:t>控制寄存器，开始</w:t>
      </w:r>
      <w:r>
        <w:rPr>
          <w:rFonts w:hint="eastAsia"/>
        </w:rPr>
        <w:t>DMA</w:t>
      </w:r>
      <w:r>
        <w:rPr>
          <w:rFonts w:hint="eastAsia"/>
        </w:rPr>
        <w:t>操作</w:t>
      </w:r>
    </w:p>
    <w:p w:rsidR="00AC3292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等待中断产生</w:t>
      </w:r>
    </w:p>
    <w:p w:rsidR="00AC3292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得到中断，操作</w:t>
      </w:r>
      <w:r>
        <w:rPr>
          <w:rFonts w:hint="eastAsia"/>
        </w:rPr>
        <w:t>DMA</w:t>
      </w:r>
      <w:r>
        <w:rPr>
          <w:rFonts w:hint="eastAsia"/>
        </w:rPr>
        <w:t>中断控制寄存器，清除中断</w:t>
      </w:r>
    </w:p>
    <w:p w:rsidR="00AC3292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重复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4 </w:t>
      </w:r>
      <w:r>
        <w:rPr>
          <w:rFonts w:hint="eastAsia"/>
        </w:rPr>
        <w:t>步骤</w:t>
      </w:r>
      <w:r>
        <w:rPr>
          <w:rFonts w:hint="eastAsia"/>
        </w:rPr>
        <w:t>N</w:t>
      </w:r>
      <w:r>
        <w:rPr>
          <w:rFonts w:hint="eastAsia"/>
        </w:rPr>
        <w:t>次，缓存</w:t>
      </w:r>
      <w:r>
        <w:rPr>
          <w:rFonts w:hint="eastAsia"/>
        </w:rPr>
        <w:t>N</w:t>
      </w:r>
      <w:r>
        <w:rPr>
          <w:rFonts w:hint="eastAsia"/>
        </w:rPr>
        <w:t>帧数据</w:t>
      </w:r>
    </w:p>
    <w:p w:rsidR="00AC3292" w:rsidRPr="0030077B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ascii="Calibri" w:eastAsia="宋体" w:hAnsi="Calibri" w:cs="Times New Roman" w:hint="eastAsia"/>
        </w:rPr>
        <w:t>播放控制寄存器，开始播放视频帧</w:t>
      </w:r>
    </w:p>
    <w:p w:rsidR="00AC3292" w:rsidRPr="00B83F30" w:rsidRDefault="00AC3292" w:rsidP="00AC3292">
      <w:pPr>
        <w:pStyle w:val="a5"/>
        <w:numPr>
          <w:ilvl w:val="0"/>
          <w:numId w:val="3"/>
        </w:numPr>
        <w:ind w:firstLineChars="0"/>
      </w:pPr>
      <w:r>
        <w:rPr>
          <w:rFonts w:ascii="Calibri" w:eastAsia="宋体" w:hAnsi="Calibri" w:cs="Times New Roman" w:hint="eastAsia"/>
        </w:rPr>
        <w:t>重复</w:t>
      </w:r>
      <w:r>
        <w:rPr>
          <w:rFonts w:ascii="Calibri" w:eastAsia="宋体" w:hAnsi="Calibri" w:cs="Times New Roman" w:hint="eastAsia"/>
        </w:rPr>
        <w:t>0</w:t>
      </w:r>
      <w:r>
        <w:rPr>
          <w:rFonts w:ascii="Calibri" w:eastAsia="宋体" w:hAnsi="Calibri" w:cs="Times New Roman" w:hint="eastAsia"/>
        </w:rPr>
        <w:t>到</w:t>
      </w: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，直到视频播放完毕</w:t>
      </w:r>
    </w:p>
    <w:p w:rsidR="00AC3292" w:rsidRDefault="00AC3292" w:rsidP="00AC3292"/>
    <w:p w:rsidR="00054613" w:rsidRPr="00AC3292" w:rsidRDefault="00054613"/>
    <w:p w:rsidR="008B760B" w:rsidRDefault="008B760B"/>
    <w:p w:rsidR="008B760B" w:rsidRDefault="008B760B"/>
    <w:p w:rsidR="008B760B" w:rsidRDefault="008B760B"/>
    <w:p w:rsidR="008B760B" w:rsidRDefault="008B760B"/>
    <w:p w:rsidR="008B760B" w:rsidRDefault="008B760B"/>
    <w:p w:rsidR="0066667D" w:rsidRDefault="0066667D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Default="00D95E02" w:rsidP="0066667D">
      <w:pPr>
        <w:rPr>
          <w:rFonts w:ascii="Calibri" w:eastAsia="宋体" w:hAnsi="Calibri" w:cs="Times New Roman"/>
        </w:rPr>
      </w:pPr>
    </w:p>
    <w:p w:rsidR="00D95E02" w:rsidRPr="00FD0D1F" w:rsidRDefault="00D95E02" w:rsidP="0066667D">
      <w:pPr>
        <w:rPr>
          <w:rFonts w:ascii="Calibri" w:eastAsia="宋体" w:hAnsi="Calibri" w:cs="Times New Roman"/>
        </w:rPr>
      </w:pPr>
    </w:p>
    <w:p w:rsidR="0066667D" w:rsidRDefault="001B18F5" w:rsidP="001B18F5">
      <w:pPr>
        <w:pStyle w:val="3"/>
      </w:pPr>
      <w:bookmarkStart w:id="221" w:name="_Toc380590603"/>
      <w:bookmarkStart w:id="222" w:name="_Toc380591177"/>
      <w:bookmarkStart w:id="223" w:name="_Toc380591929"/>
      <w:r>
        <w:rPr>
          <w:rFonts w:hint="eastAsia"/>
        </w:rPr>
        <w:lastRenderedPageBreak/>
        <w:t xml:space="preserve">6) </w:t>
      </w:r>
      <w:r w:rsidR="0066667D" w:rsidRPr="00361F37">
        <w:rPr>
          <w:rFonts w:hint="eastAsia"/>
        </w:rPr>
        <w:t xml:space="preserve"> PCI to  CPU </w:t>
      </w:r>
      <w:r w:rsidR="0066667D" w:rsidRPr="00361F37">
        <w:rPr>
          <w:rFonts w:hint="eastAsia"/>
        </w:rPr>
        <w:t>数据</w:t>
      </w:r>
      <w:r w:rsidR="0066667D">
        <w:rPr>
          <w:rFonts w:hint="eastAsia"/>
        </w:rPr>
        <w:t>/</w:t>
      </w:r>
      <w:r w:rsidR="0066667D" w:rsidRPr="00361F37">
        <w:rPr>
          <w:rFonts w:hint="eastAsia"/>
        </w:rPr>
        <w:t>长度寄存器</w:t>
      </w:r>
      <w:bookmarkEnd w:id="221"/>
      <w:bookmarkEnd w:id="222"/>
      <w:bookmarkEnd w:id="223"/>
    </w:p>
    <w:p w:rsidR="0066667D" w:rsidRPr="00361F37" w:rsidRDefault="0066667D" w:rsidP="0066667D">
      <w:pPr>
        <w:rPr>
          <w:rFonts w:ascii="Calibri" w:eastAsia="宋体" w:hAnsi="Calibri" w:cs="Times New Roman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66667D" w:rsidTr="004D7544">
        <w:tc>
          <w:tcPr>
            <w:tcW w:w="108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66667D" w:rsidTr="004D7544">
        <w:tc>
          <w:tcPr>
            <w:tcW w:w="108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PCI2CPU_DATA</w:t>
            </w:r>
          </w:p>
        </w:tc>
        <w:tc>
          <w:tcPr>
            <w:tcW w:w="36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PCI </w:t>
            </w:r>
            <w:r>
              <w:rPr>
                <w:rFonts w:ascii="Calibri" w:eastAsia="宋体" w:hAnsi="Calibri" w:cs="Times New Roman" w:hint="eastAsia"/>
              </w:rPr>
              <w:t>到</w:t>
            </w:r>
            <w:r>
              <w:rPr>
                <w:rFonts w:ascii="Calibri" w:eastAsia="宋体" w:hAnsi="Calibri" w:cs="Times New Roman" w:hint="eastAsia"/>
              </w:rPr>
              <w:t>CPU IP</w:t>
            </w:r>
            <w:r>
              <w:rPr>
                <w:rFonts w:ascii="Calibri" w:eastAsia="宋体" w:hAnsi="Calibri" w:cs="Times New Roman" w:hint="eastAsia"/>
              </w:rPr>
              <w:t>包数据缓存地址</w:t>
            </w:r>
          </w:p>
        </w:tc>
        <w:tc>
          <w:tcPr>
            <w:tcW w:w="935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971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66667D" w:rsidRDefault="0066667D" w:rsidP="0066667D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66667D" w:rsidTr="004D7544">
        <w:tc>
          <w:tcPr>
            <w:tcW w:w="108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66667D" w:rsidTr="004D7544">
        <w:tc>
          <w:tcPr>
            <w:tcW w:w="108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PCI2CPU_LEN</w:t>
            </w:r>
          </w:p>
        </w:tc>
        <w:tc>
          <w:tcPr>
            <w:tcW w:w="36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PCI </w:t>
            </w:r>
            <w:r>
              <w:rPr>
                <w:rFonts w:ascii="Calibri" w:eastAsia="宋体" w:hAnsi="Calibri" w:cs="Times New Roman" w:hint="eastAsia"/>
              </w:rPr>
              <w:t>到</w:t>
            </w:r>
            <w:r>
              <w:rPr>
                <w:rFonts w:ascii="Calibri" w:eastAsia="宋体" w:hAnsi="Calibri" w:cs="Times New Roman" w:hint="eastAsia"/>
              </w:rPr>
              <w:t>CPU IP</w:t>
            </w:r>
            <w:r>
              <w:rPr>
                <w:rFonts w:ascii="Calibri" w:eastAsia="宋体" w:hAnsi="Calibri" w:cs="Times New Roman" w:hint="eastAsia"/>
              </w:rPr>
              <w:t>包长度</w:t>
            </w:r>
          </w:p>
        </w:tc>
        <w:tc>
          <w:tcPr>
            <w:tcW w:w="935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WR</w:t>
            </w:r>
          </w:p>
        </w:tc>
        <w:tc>
          <w:tcPr>
            <w:tcW w:w="1971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66667D" w:rsidRPr="00361F37" w:rsidRDefault="0066667D" w:rsidP="0066667D">
      <w:pPr>
        <w:rPr>
          <w:rFonts w:ascii="Calibri" w:eastAsia="宋体" w:hAnsi="Calibri" w:cs="Times New Roman"/>
        </w:rPr>
      </w:pPr>
    </w:p>
    <w:p w:rsidR="0066667D" w:rsidRDefault="0066667D" w:rsidP="0066667D">
      <w:pPr>
        <w:ind w:left="420"/>
        <w:rPr>
          <w:rFonts w:ascii="Calibri" w:eastAsia="宋体" w:hAnsi="Calibri" w:cs="Times New Roman"/>
          <w:szCs w:val="21"/>
        </w:rPr>
      </w:pPr>
      <w:r w:rsidRPr="00361F37">
        <w:rPr>
          <w:rFonts w:ascii="Calibri" w:eastAsia="宋体" w:hAnsi="Calibri" w:cs="Times New Roman" w:hint="eastAsia"/>
          <w:szCs w:val="21"/>
        </w:rPr>
        <w:t>在</w:t>
      </w:r>
      <w:r w:rsidRPr="00361F37">
        <w:rPr>
          <w:rFonts w:ascii="Calibri" w:eastAsia="宋体" w:hAnsi="Calibri" w:cs="Times New Roman" w:hint="eastAsia"/>
          <w:szCs w:val="21"/>
        </w:rPr>
        <w:t>PCI</w:t>
      </w:r>
      <w:r w:rsidRPr="00361F37">
        <w:rPr>
          <w:rFonts w:ascii="Calibri" w:eastAsia="宋体" w:hAnsi="Calibri" w:cs="Times New Roman" w:hint="eastAsia"/>
          <w:szCs w:val="21"/>
        </w:rPr>
        <w:t>向</w:t>
      </w:r>
      <w:r w:rsidRPr="00361F37">
        <w:rPr>
          <w:rFonts w:ascii="Calibri" w:eastAsia="宋体" w:hAnsi="Calibri" w:cs="Times New Roman" w:hint="eastAsia"/>
          <w:szCs w:val="21"/>
        </w:rPr>
        <w:t>CPU</w:t>
      </w:r>
      <w:r w:rsidRPr="00361F37">
        <w:rPr>
          <w:rFonts w:ascii="Calibri" w:eastAsia="宋体" w:hAnsi="Calibri" w:cs="Times New Roman" w:hint="eastAsia"/>
          <w:szCs w:val="21"/>
        </w:rPr>
        <w:t>端传送数据包之前，应查询</w:t>
      </w:r>
      <w:r w:rsidRPr="00361F37">
        <w:rPr>
          <w:rFonts w:ascii="Calibri" w:eastAsia="宋体" w:hAnsi="Calibri" w:cs="Times New Roman" w:hint="eastAsia"/>
          <w:szCs w:val="21"/>
          <w:u w:val="single"/>
        </w:rPr>
        <w:t>状态寄存器</w:t>
      </w:r>
      <w:r w:rsidRPr="00361F37">
        <w:rPr>
          <w:rFonts w:ascii="Calibri" w:eastAsia="宋体" w:hAnsi="Calibri" w:cs="Times New Roman" w:hint="eastAsia"/>
          <w:szCs w:val="21"/>
        </w:rPr>
        <w:t>的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PCI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到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CPU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数据缓冲空标志</w:t>
      </w:r>
      <w:r w:rsidRPr="00361F37">
        <w:rPr>
          <w:rFonts w:ascii="Calibri" w:eastAsia="宋体" w:hAnsi="Calibri" w:cs="Times New Roman" w:hint="eastAsia"/>
          <w:kern w:val="0"/>
          <w:szCs w:val="21"/>
        </w:rPr>
        <w:t>，如果为</w:t>
      </w:r>
      <w:r w:rsidRPr="00361F37">
        <w:rPr>
          <w:rFonts w:ascii="Calibri" w:eastAsia="宋体" w:hAnsi="Calibri" w:cs="Times New Roman" w:hint="eastAsia"/>
          <w:kern w:val="0"/>
          <w:szCs w:val="21"/>
        </w:rPr>
        <w:t>1</w:t>
      </w:r>
      <w:r w:rsidRPr="00361F37">
        <w:rPr>
          <w:rFonts w:ascii="Calibri" w:eastAsia="宋体" w:hAnsi="Calibri" w:cs="Times New Roman" w:hint="eastAsia"/>
          <w:kern w:val="0"/>
          <w:szCs w:val="21"/>
        </w:rPr>
        <w:t>，</w:t>
      </w:r>
      <w:r w:rsidRPr="00361F37">
        <w:rPr>
          <w:rFonts w:ascii="Calibri" w:eastAsia="宋体" w:hAnsi="Calibri" w:cs="Times New Roman" w:hint="eastAsia"/>
          <w:kern w:val="0"/>
          <w:szCs w:val="21"/>
        </w:rPr>
        <w:t>PCI</w:t>
      </w:r>
      <w:r w:rsidRPr="00361F37">
        <w:rPr>
          <w:rFonts w:ascii="Calibri" w:eastAsia="宋体" w:hAnsi="Calibri" w:cs="Times New Roman" w:hint="eastAsia"/>
          <w:kern w:val="0"/>
          <w:szCs w:val="21"/>
        </w:rPr>
        <w:t>可向</w:t>
      </w:r>
      <w:r>
        <w:rPr>
          <w:rFonts w:ascii="Calibri" w:eastAsia="宋体" w:hAnsi="Calibri" w:cs="Times New Roman" w:hint="eastAsia"/>
        </w:rPr>
        <w:t>PCI2CPU_DATA</w:t>
      </w:r>
      <w:r w:rsidRPr="00361F37">
        <w:rPr>
          <w:rFonts w:ascii="Calibri" w:eastAsia="宋体" w:hAnsi="Calibri" w:cs="Times New Roman" w:hint="eastAsia"/>
          <w:szCs w:val="21"/>
        </w:rPr>
        <w:t>写入一个数据包</w:t>
      </w:r>
      <w:r w:rsidRPr="00361F37">
        <w:rPr>
          <w:rFonts w:ascii="Calibri" w:eastAsia="宋体" w:hAnsi="Calibri" w:cs="Times New Roman" w:hint="eastAsia"/>
          <w:szCs w:val="21"/>
        </w:rPr>
        <w:t xml:space="preserve">, </w:t>
      </w:r>
      <w:r w:rsidRPr="00361F37">
        <w:rPr>
          <w:rFonts w:ascii="Calibri" w:eastAsia="宋体" w:hAnsi="Calibri" w:cs="Times New Roman" w:hint="eastAsia"/>
          <w:szCs w:val="21"/>
        </w:rPr>
        <w:t>最后将数据包的长度写入</w:t>
      </w:r>
      <w:r>
        <w:rPr>
          <w:rFonts w:ascii="Calibri" w:eastAsia="宋体" w:hAnsi="Calibri" w:cs="Times New Roman" w:hint="eastAsia"/>
          <w:szCs w:val="21"/>
        </w:rPr>
        <w:t>PCI2CPU_LEN</w:t>
      </w:r>
      <w:r w:rsidRPr="00361F37">
        <w:rPr>
          <w:rFonts w:ascii="Calibri" w:eastAsia="宋体" w:hAnsi="Calibri" w:cs="Times New Roman" w:hint="eastAsia"/>
          <w:szCs w:val="21"/>
        </w:rPr>
        <w:t>；写入后，</w:t>
      </w:r>
      <w:r w:rsidRPr="00361F37">
        <w:rPr>
          <w:rFonts w:ascii="Calibri" w:eastAsia="宋体" w:hAnsi="Calibri" w:cs="Times New Roman" w:hint="eastAsia"/>
          <w:szCs w:val="21"/>
        </w:rPr>
        <w:t>CPU</w:t>
      </w:r>
      <w:r w:rsidRPr="00361F37">
        <w:rPr>
          <w:rFonts w:ascii="Calibri" w:eastAsia="宋体" w:hAnsi="Calibri" w:cs="Times New Roman" w:hint="eastAsia"/>
          <w:szCs w:val="21"/>
        </w:rPr>
        <w:t>端产生中断；</w:t>
      </w:r>
    </w:p>
    <w:p w:rsidR="0066667D" w:rsidRPr="00361F37" w:rsidRDefault="0066667D" w:rsidP="0066667D">
      <w:pPr>
        <w:ind w:left="420"/>
        <w:rPr>
          <w:rFonts w:ascii="Calibri" w:eastAsia="宋体" w:hAnsi="Calibri" w:cs="Times New Roman"/>
          <w:szCs w:val="21"/>
        </w:rPr>
      </w:pPr>
      <w:r w:rsidRPr="00361F37">
        <w:rPr>
          <w:rFonts w:ascii="Calibri" w:eastAsia="宋体" w:hAnsi="Calibri" w:cs="Times New Roman" w:hint="eastAsia"/>
          <w:szCs w:val="21"/>
        </w:rPr>
        <w:t>CPU</w:t>
      </w:r>
      <w:r w:rsidRPr="00361F37">
        <w:rPr>
          <w:rFonts w:ascii="Calibri" w:eastAsia="宋体" w:hAnsi="Calibri" w:cs="Times New Roman" w:hint="eastAsia"/>
          <w:szCs w:val="21"/>
        </w:rPr>
        <w:t>端查询到</w:t>
      </w:r>
      <w:r w:rsidR="00B70272" w:rsidRPr="00B70272">
        <w:rPr>
          <w:rFonts w:hint="eastAsia"/>
          <w:u w:val="single"/>
        </w:rPr>
        <w:t>中断</w:t>
      </w:r>
      <w:r w:rsidRPr="00B70272">
        <w:rPr>
          <w:rFonts w:ascii="Calibri" w:eastAsia="宋体" w:hAnsi="Calibri" w:cs="Times New Roman" w:hint="eastAsia"/>
          <w:szCs w:val="21"/>
          <w:u w:val="single"/>
        </w:rPr>
        <w:t>状态寄存器</w:t>
      </w:r>
      <w:r w:rsidRPr="00361F37">
        <w:rPr>
          <w:rFonts w:ascii="Calibri" w:eastAsia="宋体" w:hAnsi="Calibri" w:cs="Times New Roman" w:hint="eastAsia"/>
          <w:szCs w:val="21"/>
        </w:rPr>
        <w:t>的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PCI to CPU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数据缓冲非空标志</w:t>
      </w:r>
      <w:r w:rsidRPr="00361F37">
        <w:rPr>
          <w:rFonts w:ascii="Calibri" w:eastAsia="宋体" w:hAnsi="Calibri" w:cs="Times New Roman" w:hint="eastAsia"/>
          <w:kern w:val="0"/>
          <w:szCs w:val="21"/>
        </w:rPr>
        <w:t>为</w:t>
      </w:r>
      <w:r w:rsidRPr="00361F37">
        <w:rPr>
          <w:rFonts w:ascii="Calibri" w:eastAsia="宋体" w:hAnsi="Calibri" w:cs="Times New Roman" w:hint="eastAsia"/>
          <w:kern w:val="0"/>
          <w:szCs w:val="21"/>
        </w:rPr>
        <w:t>1</w:t>
      </w:r>
      <w:r w:rsidRPr="00361F37">
        <w:rPr>
          <w:rFonts w:ascii="Calibri" w:eastAsia="宋体" w:hAnsi="Calibri" w:cs="Times New Roman" w:hint="eastAsia"/>
          <w:kern w:val="0"/>
          <w:szCs w:val="21"/>
        </w:rPr>
        <w:t>时，可根据数据包长度读出该数据包；数据读取完毕后，向</w:t>
      </w:r>
      <w:r>
        <w:rPr>
          <w:rFonts w:ascii="Calibri" w:eastAsia="宋体" w:hAnsi="Calibri" w:cs="Times New Roman" w:hint="eastAsia"/>
        </w:rPr>
        <w:t>PCI2CPU_LEN</w:t>
      </w:r>
      <w:r w:rsidRPr="00361F37">
        <w:rPr>
          <w:rFonts w:ascii="Calibri" w:eastAsia="宋体" w:hAnsi="Calibri" w:cs="Times New Roman" w:hint="eastAsia"/>
          <w:kern w:val="0"/>
          <w:szCs w:val="21"/>
        </w:rPr>
        <w:t>写入全</w:t>
      </w:r>
      <w:r w:rsidRPr="00361F37">
        <w:rPr>
          <w:rFonts w:ascii="Calibri" w:eastAsia="宋体" w:hAnsi="Calibri" w:cs="Times New Roman" w:hint="eastAsia"/>
          <w:kern w:val="0"/>
          <w:szCs w:val="21"/>
        </w:rPr>
        <w:t>0</w:t>
      </w:r>
      <w:r w:rsidRPr="00361F37">
        <w:rPr>
          <w:rFonts w:ascii="Calibri" w:eastAsia="宋体" w:hAnsi="Calibri" w:cs="Times New Roman" w:hint="eastAsia"/>
          <w:kern w:val="0"/>
          <w:szCs w:val="21"/>
        </w:rPr>
        <w:t>清掉中断。</w:t>
      </w:r>
    </w:p>
    <w:p w:rsidR="0066667D" w:rsidRPr="00C65CC9" w:rsidRDefault="0066667D" w:rsidP="0066667D">
      <w:pPr>
        <w:rPr>
          <w:rFonts w:ascii="Calibri" w:eastAsia="宋体" w:hAnsi="Calibri" w:cs="Times New Roman"/>
        </w:rPr>
      </w:pPr>
    </w:p>
    <w:p w:rsidR="0066667D" w:rsidRDefault="0066667D" w:rsidP="0066667D">
      <w:pPr>
        <w:rPr>
          <w:rFonts w:ascii="Calibri" w:eastAsia="宋体" w:hAnsi="Calibri" w:cs="Times New Roman"/>
        </w:rPr>
      </w:pPr>
    </w:p>
    <w:p w:rsidR="0066667D" w:rsidRDefault="0066667D" w:rsidP="0066667D">
      <w:pPr>
        <w:rPr>
          <w:rFonts w:ascii="Calibri" w:eastAsia="宋体" w:hAnsi="Calibri" w:cs="Times New Roman"/>
        </w:rPr>
      </w:pPr>
    </w:p>
    <w:p w:rsidR="0066667D" w:rsidRPr="00361F37" w:rsidRDefault="0066667D" w:rsidP="0066667D">
      <w:pPr>
        <w:rPr>
          <w:rFonts w:ascii="Calibri" w:eastAsia="宋体" w:hAnsi="Calibri" w:cs="Times New Roman"/>
        </w:rPr>
      </w:pPr>
    </w:p>
    <w:p w:rsidR="0066667D" w:rsidRPr="00361F37" w:rsidRDefault="001B18F5" w:rsidP="001B18F5">
      <w:pPr>
        <w:pStyle w:val="3"/>
      </w:pPr>
      <w:bookmarkStart w:id="224" w:name="_Toc380590604"/>
      <w:bookmarkStart w:id="225" w:name="_Toc380591178"/>
      <w:bookmarkStart w:id="226" w:name="_Toc380591930"/>
      <w:r>
        <w:rPr>
          <w:rFonts w:hint="eastAsia"/>
        </w:rPr>
        <w:t xml:space="preserve">7) </w:t>
      </w:r>
      <w:r w:rsidR="0066667D" w:rsidRPr="00361F37">
        <w:rPr>
          <w:rFonts w:hint="eastAsia"/>
        </w:rPr>
        <w:t xml:space="preserve"> CPU to PCI </w:t>
      </w:r>
      <w:r w:rsidR="0066667D" w:rsidRPr="00361F37">
        <w:rPr>
          <w:rFonts w:hint="eastAsia"/>
        </w:rPr>
        <w:t>数据</w:t>
      </w:r>
      <w:r w:rsidR="0066667D">
        <w:rPr>
          <w:rFonts w:hint="eastAsia"/>
        </w:rPr>
        <w:t>/</w:t>
      </w:r>
      <w:r w:rsidR="0066667D" w:rsidRPr="00361F37">
        <w:rPr>
          <w:rFonts w:hint="eastAsia"/>
        </w:rPr>
        <w:t>长度寄存器</w:t>
      </w:r>
      <w:bookmarkEnd w:id="224"/>
      <w:bookmarkEnd w:id="225"/>
      <w:bookmarkEnd w:id="226"/>
    </w:p>
    <w:p w:rsidR="0066667D" w:rsidRDefault="0066667D" w:rsidP="0066667D">
      <w:pPr>
        <w:rPr>
          <w:rFonts w:ascii="Calibri" w:eastAsia="宋体" w:hAnsi="Calibri" w:cs="Times New Roman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66667D" w:rsidTr="004D7544">
        <w:tc>
          <w:tcPr>
            <w:tcW w:w="108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66667D" w:rsidTr="004D7544">
        <w:tc>
          <w:tcPr>
            <w:tcW w:w="108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CPU2PCI_DATA</w:t>
            </w:r>
          </w:p>
        </w:tc>
        <w:tc>
          <w:tcPr>
            <w:tcW w:w="36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CPU</w:t>
            </w:r>
            <w:r>
              <w:rPr>
                <w:rFonts w:ascii="Calibri" w:eastAsia="宋体" w:hAnsi="Calibri" w:cs="Times New Roman" w:hint="eastAsia"/>
              </w:rPr>
              <w:t>到</w:t>
            </w:r>
            <w:r>
              <w:rPr>
                <w:rFonts w:ascii="Calibri" w:eastAsia="宋体" w:hAnsi="Calibri" w:cs="Times New Roman" w:hint="eastAsia"/>
              </w:rPr>
              <w:t>PCI  IP</w:t>
            </w:r>
            <w:r>
              <w:rPr>
                <w:rFonts w:ascii="Calibri" w:eastAsia="宋体" w:hAnsi="Calibri" w:cs="Times New Roman" w:hint="eastAsia"/>
              </w:rPr>
              <w:t>包数据缓存地址</w:t>
            </w:r>
          </w:p>
        </w:tc>
        <w:tc>
          <w:tcPr>
            <w:tcW w:w="935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971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66667D" w:rsidRDefault="0066667D" w:rsidP="0066667D">
      <w:pPr>
        <w:rPr>
          <w:rFonts w:ascii="Calibri" w:eastAsia="宋体" w:hAnsi="Calibri" w:cs="Times New Roman"/>
          <w:szCs w:val="21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66667D" w:rsidTr="004D7544">
        <w:tc>
          <w:tcPr>
            <w:tcW w:w="108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66667D" w:rsidRPr="004E4605" w:rsidRDefault="0066667D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66667D" w:rsidTr="004D7544">
        <w:tc>
          <w:tcPr>
            <w:tcW w:w="108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CPU2PCI_LEN</w:t>
            </w:r>
          </w:p>
        </w:tc>
        <w:tc>
          <w:tcPr>
            <w:tcW w:w="3600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CPU </w:t>
            </w:r>
            <w:r>
              <w:rPr>
                <w:rFonts w:ascii="Calibri" w:eastAsia="宋体" w:hAnsi="Calibri" w:cs="Times New Roman" w:hint="eastAsia"/>
              </w:rPr>
              <w:t>到</w:t>
            </w:r>
            <w:r>
              <w:rPr>
                <w:rFonts w:ascii="Calibri" w:eastAsia="宋体" w:hAnsi="Calibri" w:cs="Times New Roman" w:hint="eastAsia"/>
              </w:rPr>
              <w:t>PCI IP</w:t>
            </w:r>
            <w:r>
              <w:rPr>
                <w:rFonts w:ascii="Calibri" w:eastAsia="宋体" w:hAnsi="Calibri" w:cs="Times New Roman" w:hint="eastAsia"/>
              </w:rPr>
              <w:t>包长度</w:t>
            </w:r>
          </w:p>
        </w:tc>
        <w:tc>
          <w:tcPr>
            <w:tcW w:w="935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WR</w:t>
            </w:r>
          </w:p>
        </w:tc>
        <w:tc>
          <w:tcPr>
            <w:tcW w:w="1971" w:type="dxa"/>
          </w:tcPr>
          <w:p w:rsidR="0066667D" w:rsidRDefault="0066667D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66667D" w:rsidRPr="00361F37" w:rsidRDefault="0066667D" w:rsidP="0066667D">
      <w:pPr>
        <w:rPr>
          <w:rFonts w:ascii="Calibri" w:eastAsia="宋体" w:hAnsi="Calibri" w:cs="Times New Roman"/>
          <w:szCs w:val="21"/>
        </w:rPr>
      </w:pPr>
    </w:p>
    <w:p w:rsidR="0066667D" w:rsidRDefault="0066667D" w:rsidP="0066667D">
      <w:pPr>
        <w:ind w:firstLine="420"/>
        <w:rPr>
          <w:rFonts w:ascii="Calibri" w:eastAsia="宋体" w:hAnsi="Calibri" w:cs="Times New Roman"/>
          <w:szCs w:val="21"/>
        </w:rPr>
      </w:pPr>
      <w:r w:rsidRPr="00361F37">
        <w:rPr>
          <w:rFonts w:ascii="Calibri" w:eastAsia="宋体" w:hAnsi="Calibri" w:cs="Times New Roman" w:hint="eastAsia"/>
          <w:szCs w:val="21"/>
        </w:rPr>
        <w:t>当</w:t>
      </w:r>
      <w:r w:rsidRPr="00361F37">
        <w:rPr>
          <w:rFonts w:ascii="Calibri" w:eastAsia="宋体" w:hAnsi="Calibri" w:cs="Times New Roman" w:hint="eastAsia"/>
          <w:szCs w:val="21"/>
        </w:rPr>
        <w:t>CPU</w:t>
      </w:r>
      <w:r w:rsidRPr="00361F37">
        <w:rPr>
          <w:rFonts w:ascii="Calibri" w:eastAsia="宋体" w:hAnsi="Calibri" w:cs="Times New Roman" w:hint="eastAsia"/>
          <w:szCs w:val="21"/>
        </w:rPr>
        <w:t>端软件向</w:t>
      </w:r>
      <w:r>
        <w:rPr>
          <w:rFonts w:ascii="Calibri" w:eastAsia="宋体" w:hAnsi="Calibri" w:cs="Times New Roman" w:hint="eastAsia"/>
        </w:rPr>
        <w:t>CPU2PCI_DATA</w:t>
      </w:r>
      <w:r w:rsidRPr="00361F37">
        <w:rPr>
          <w:rFonts w:ascii="Calibri" w:eastAsia="宋体" w:hAnsi="Calibri" w:cs="Times New Roman" w:hint="eastAsia"/>
          <w:szCs w:val="21"/>
        </w:rPr>
        <w:t>写入一个数据包后，将数据包的长度写入</w:t>
      </w:r>
      <w:r>
        <w:rPr>
          <w:rFonts w:ascii="Calibri" w:eastAsia="宋体" w:hAnsi="Calibri" w:cs="Times New Roman" w:hint="eastAsia"/>
        </w:rPr>
        <w:t>CPU2PCI_LEN</w:t>
      </w:r>
      <w:r w:rsidRPr="00361F37">
        <w:rPr>
          <w:rFonts w:ascii="Calibri" w:eastAsia="宋体" w:hAnsi="Calibri" w:cs="Times New Roman" w:hint="eastAsia"/>
          <w:szCs w:val="21"/>
        </w:rPr>
        <w:t>地址；</w:t>
      </w:r>
    </w:p>
    <w:p w:rsidR="0066667D" w:rsidRDefault="0066667D" w:rsidP="0066667D">
      <w:pPr>
        <w:ind w:firstLine="420"/>
        <w:rPr>
          <w:rFonts w:ascii="Calibri" w:eastAsia="宋体" w:hAnsi="Calibri" w:cs="Times New Roman"/>
          <w:szCs w:val="21"/>
        </w:rPr>
      </w:pPr>
      <w:r w:rsidRPr="00361F37">
        <w:rPr>
          <w:rFonts w:ascii="Calibri" w:eastAsia="宋体" w:hAnsi="Calibri" w:cs="Times New Roman" w:hint="eastAsia"/>
          <w:szCs w:val="21"/>
        </w:rPr>
        <w:t>写入后，</w:t>
      </w:r>
      <w:r w:rsidRPr="00361F37">
        <w:rPr>
          <w:rFonts w:ascii="Calibri" w:eastAsia="宋体" w:hAnsi="Calibri" w:cs="Times New Roman" w:hint="eastAsia"/>
          <w:szCs w:val="21"/>
        </w:rPr>
        <w:t>PCI</w:t>
      </w:r>
      <w:r w:rsidRPr="00361F37">
        <w:rPr>
          <w:rFonts w:ascii="Calibri" w:eastAsia="宋体" w:hAnsi="Calibri" w:cs="Times New Roman" w:hint="eastAsia"/>
          <w:szCs w:val="21"/>
        </w:rPr>
        <w:t>端产生中断；</w:t>
      </w:r>
    </w:p>
    <w:p w:rsidR="0066667D" w:rsidRDefault="0066667D" w:rsidP="0066667D">
      <w:pPr>
        <w:ind w:firstLine="420"/>
        <w:rPr>
          <w:rFonts w:ascii="Calibri" w:eastAsia="宋体" w:hAnsi="Calibri" w:cs="Times New Roman"/>
          <w:kern w:val="0"/>
          <w:szCs w:val="21"/>
        </w:rPr>
      </w:pPr>
      <w:r w:rsidRPr="00361F37">
        <w:rPr>
          <w:rFonts w:ascii="Calibri" w:eastAsia="宋体" w:hAnsi="Calibri" w:cs="Times New Roman" w:hint="eastAsia"/>
          <w:szCs w:val="21"/>
        </w:rPr>
        <w:t>PCI</w:t>
      </w:r>
      <w:r w:rsidRPr="00361F37">
        <w:rPr>
          <w:rFonts w:ascii="Calibri" w:eastAsia="宋体" w:hAnsi="Calibri" w:cs="Times New Roman" w:hint="eastAsia"/>
          <w:szCs w:val="21"/>
        </w:rPr>
        <w:t>查询到</w:t>
      </w:r>
      <w:r w:rsidR="00196D6F" w:rsidRPr="00196D6F">
        <w:rPr>
          <w:rFonts w:hint="eastAsia"/>
          <w:u w:val="single"/>
        </w:rPr>
        <w:t>中断</w:t>
      </w:r>
      <w:r w:rsidRPr="00196D6F">
        <w:rPr>
          <w:rFonts w:ascii="Calibri" w:eastAsia="宋体" w:hAnsi="Calibri" w:cs="Times New Roman" w:hint="eastAsia"/>
          <w:szCs w:val="21"/>
          <w:u w:val="single"/>
        </w:rPr>
        <w:t>状态寄</w:t>
      </w:r>
      <w:r w:rsidRPr="00361F37">
        <w:rPr>
          <w:rFonts w:ascii="Calibri" w:eastAsia="宋体" w:hAnsi="Calibri" w:cs="Times New Roman" w:hint="eastAsia"/>
          <w:szCs w:val="21"/>
          <w:u w:val="single"/>
        </w:rPr>
        <w:t>存器</w:t>
      </w:r>
      <w:r w:rsidRPr="00361F37">
        <w:rPr>
          <w:rFonts w:ascii="Calibri" w:eastAsia="宋体" w:hAnsi="Calibri" w:cs="Times New Roman" w:hint="eastAsia"/>
          <w:szCs w:val="21"/>
        </w:rPr>
        <w:t>的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CPUtoPCI</w:t>
      </w:r>
      <w:r w:rsidRPr="00361F37">
        <w:rPr>
          <w:rFonts w:ascii="Calibri" w:eastAsia="宋体" w:hAnsi="Calibri" w:cs="Times New Roman" w:hint="eastAsia"/>
          <w:kern w:val="0"/>
          <w:szCs w:val="21"/>
          <w:u w:val="single"/>
        </w:rPr>
        <w:t>数据缓冲非空标志</w:t>
      </w:r>
      <w:r w:rsidRPr="00361F37">
        <w:rPr>
          <w:rFonts w:ascii="Calibri" w:eastAsia="宋体" w:hAnsi="Calibri" w:cs="Times New Roman" w:hint="eastAsia"/>
          <w:kern w:val="0"/>
          <w:szCs w:val="21"/>
        </w:rPr>
        <w:t>为</w:t>
      </w:r>
      <w:r w:rsidRPr="00361F37">
        <w:rPr>
          <w:rFonts w:ascii="Calibri" w:eastAsia="宋体" w:hAnsi="Calibri" w:cs="Times New Roman" w:hint="eastAsia"/>
          <w:kern w:val="0"/>
          <w:szCs w:val="21"/>
        </w:rPr>
        <w:t>1</w:t>
      </w:r>
      <w:r w:rsidRPr="00361F37">
        <w:rPr>
          <w:rFonts w:ascii="Calibri" w:eastAsia="宋体" w:hAnsi="Calibri" w:cs="Times New Roman" w:hint="eastAsia"/>
          <w:kern w:val="0"/>
          <w:szCs w:val="21"/>
        </w:rPr>
        <w:t>时，可根据数据包长度读出该数据包；</w:t>
      </w:r>
    </w:p>
    <w:p w:rsidR="0066667D" w:rsidRPr="00973823" w:rsidRDefault="0066667D" w:rsidP="0066667D">
      <w:pPr>
        <w:ind w:firstLine="420"/>
        <w:rPr>
          <w:rFonts w:ascii="Calibri" w:eastAsia="宋体" w:hAnsi="Calibri" w:cs="Times New Roman"/>
          <w:color w:val="FF0000"/>
          <w:szCs w:val="21"/>
        </w:rPr>
      </w:pPr>
      <w:r w:rsidRPr="00361F37">
        <w:rPr>
          <w:rFonts w:ascii="Calibri" w:eastAsia="宋体" w:hAnsi="Calibri" w:cs="Times New Roman" w:hint="eastAsia"/>
          <w:kern w:val="0"/>
          <w:szCs w:val="21"/>
        </w:rPr>
        <w:t>数据读取完毕后，向</w:t>
      </w:r>
      <w:r>
        <w:rPr>
          <w:rFonts w:ascii="Calibri" w:eastAsia="宋体" w:hAnsi="Calibri" w:cs="Times New Roman" w:hint="eastAsia"/>
        </w:rPr>
        <w:t>CPU2PCI_LEN</w:t>
      </w:r>
      <w:r w:rsidRPr="00361F37">
        <w:rPr>
          <w:rFonts w:ascii="Calibri" w:eastAsia="宋体" w:hAnsi="Calibri" w:cs="Times New Roman" w:hint="eastAsia"/>
          <w:kern w:val="0"/>
          <w:szCs w:val="21"/>
        </w:rPr>
        <w:t>写入全</w:t>
      </w:r>
      <w:r w:rsidRPr="00361F37">
        <w:rPr>
          <w:rFonts w:ascii="Calibri" w:eastAsia="宋体" w:hAnsi="Calibri" w:cs="Times New Roman" w:hint="eastAsia"/>
          <w:kern w:val="0"/>
          <w:szCs w:val="21"/>
        </w:rPr>
        <w:t>0</w:t>
      </w:r>
      <w:r w:rsidRPr="00361F37">
        <w:rPr>
          <w:rFonts w:ascii="Calibri" w:eastAsia="宋体" w:hAnsi="Calibri" w:cs="Times New Roman" w:hint="eastAsia"/>
          <w:kern w:val="0"/>
          <w:szCs w:val="21"/>
        </w:rPr>
        <w:t>清掉中断。</w:t>
      </w:r>
    </w:p>
    <w:p w:rsidR="0066667D" w:rsidRPr="004A4065" w:rsidRDefault="0066667D" w:rsidP="0066667D">
      <w:pPr>
        <w:rPr>
          <w:rFonts w:ascii="Calibri" w:eastAsia="宋体" w:hAnsi="Calibri" w:cs="Times New Roman"/>
        </w:rPr>
      </w:pPr>
    </w:p>
    <w:p w:rsidR="0066667D" w:rsidRPr="00F02431" w:rsidRDefault="0066667D" w:rsidP="0066667D"/>
    <w:p w:rsidR="0066667D" w:rsidRDefault="0066667D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66667D"/>
    <w:p w:rsidR="00CC62B6" w:rsidRDefault="00CC62B6" w:rsidP="00CC62B6">
      <w:pPr>
        <w:rPr>
          <w:rFonts w:ascii="Calibri" w:eastAsia="宋体" w:hAnsi="Calibri" w:cs="Times New Roman"/>
        </w:rPr>
      </w:pPr>
    </w:p>
    <w:p w:rsidR="00CC62B6" w:rsidRPr="00285532" w:rsidRDefault="001B18F5" w:rsidP="001B18F5">
      <w:pPr>
        <w:pStyle w:val="3"/>
      </w:pPr>
      <w:bookmarkStart w:id="227" w:name="_Toc380590605"/>
      <w:bookmarkStart w:id="228" w:name="_Toc380591179"/>
      <w:bookmarkStart w:id="229" w:name="_Toc380591931"/>
      <w:r>
        <w:rPr>
          <w:rFonts w:hint="eastAsia"/>
        </w:rPr>
        <w:lastRenderedPageBreak/>
        <w:t xml:space="preserve">8)  </w:t>
      </w:r>
      <w:r w:rsidR="00CC62B6" w:rsidRPr="00AB1DA6">
        <w:rPr>
          <w:rFonts w:hint="eastAsia"/>
        </w:rPr>
        <w:t>软件复位控制</w:t>
      </w:r>
      <w:bookmarkEnd w:id="227"/>
      <w:bookmarkEnd w:id="228"/>
      <w:bookmarkEnd w:id="229"/>
    </w:p>
    <w:p w:rsidR="00CC62B6" w:rsidRPr="00285532" w:rsidRDefault="00CC62B6" w:rsidP="00CC62B6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CC62B6" w:rsidRPr="00285532" w:rsidTr="004D7544">
        <w:tc>
          <w:tcPr>
            <w:tcW w:w="1080" w:type="dxa"/>
            <w:shd w:val="clear" w:color="auto" w:fill="00FFFF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RESET VALUE</w:t>
            </w:r>
          </w:p>
        </w:tc>
      </w:tr>
      <w:tr w:rsidR="00CC62B6" w:rsidRPr="00285532" w:rsidTr="004D7544">
        <w:tc>
          <w:tcPr>
            <w:tcW w:w="1080" w:type="dxa"/>
          </w:tcPr>
          <w:p w:rsidR="00CC62B6" w:rsidRPr="00285532" w:rsidRDefault="00CC62B6" w:rsidP="004D7544">
            <w:pPr>
              <w:keepNext/>
              <w:keepLines/>
              <w:spacing w:before="260" w:after="260" w:line="41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SRST_CTL</w:t>
            </w:r>
          </w:p>
        </w:tc>
        <w:tc>
          <w:tcPr>
            <w:tcW w:w="3600" w:type="dxa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 w:hint="eastAsia"/>
              </w:rPr>
              <w:t>软件复位控制</w:t>
            </w:r>
          </w:p>
        </w:tc>
        <w:tc>
          <w:tcPr>
            <w:tcW w:w="935" w:type="dxa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W</w:t>
            </w:r>
          </w:p>
        </w:tc>
        <w:tc>
          <w:tcPr>
            <w:tcW w:w="1971" w:type="dxa"/>
          </w:tcPr>
          <w:p w:rsidR="00CC62B6" w:rsidRPr="00285532" w:rsidRDefault="00CC62B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See Bit Field</w:t>
            </w:r>
          </w:p>
        </w:tc>
      </w:tr>
    </w:tbl>
    <w:p w:rsidR="00CC62B6" w:rsidRPr="00285532" w:rsidRDefault="00CC62B6" w:rsidP="00CC62B6">
      <w:pPr>
        <w:rPr>
          <w:rFonts w:ascii="Calibri" w:eastAsia="宋体" w:hAnsi="Calibri" w:cs="Times New Roman"/>
        </w:rPr>
      </w:pPr>
    </w:p>
    <w:p w:rsidR="00CC62B6" w:rsidRPr="003F7185" w:rsidRDefault="00CC62B6" w:rsidP="00CC62B6">
      <w:pPr>
        <w:ind w:firstLineChars="150" w:firstLine="315"/>
      </w:pPr>
      <w:r w:rsidRPr="00AB1DA6">
        <w:rPr>
          <w:rFonts w:ascii="Calibri" w:eastAsia="宋体" w:hAnsi="Calibri" w:cs="Times New Roman"/>
        </w:rPr>
        <w:t xml:space="preserve"> Bit0: </w:t>
      </w:r>
      <w:r w:rsidRPr="00AB1DA6">
        <w:rPr>
          <w:rFonts w:hint="eastAsia"/>
        </w:rPr>
        <w:t>写入</w:t>
      </w:r>
      <w:r w:rsidRPr="00AB1DA6">
        <w:t>1</w:t>
      </w:r>
      <w:r w:rsidRPr="00AB1DA6">
        <w:rPr>
          <w:rFonts w:hint="eastAsia"/>
        </w:rPr>
        <w:t>将产生</w:t>
      </w:r>
      <w:r w:rsidRPr="00AB1DA6">
        <w:t>FPGA</w:t>
      </w:r>
      <w:r w:rsidRPr="00AB1DA6">
        <w:rPr>
          <w:rFonts w:hint="eastAsia"/>
        </w:rPr>
        <w:t>内部软件复位</w:t>
      </w:r>
      <w:ins w:id="230" w:author="王斌" w:date="2013-11-29T13:08:00Z">
        <w:r w:rsidR="003F7185">
          <w:rPr>
            <w:rFonts w:hint="eastAsia"/>
          </w:rPr>
          <w:t>,</w:t>
        </w:r>
        <w:r w:rsidR="003F7185">
          <w:rPr>
            <w:rFonts w:hint="eastAsia"/>
          </w:rPr>
          <w:t>写</w:t>
        </w:r>
        <w:r w:rsidR="003F7185">
          <w:rPr>
            <w:rFonts w:hint="eastAsia"/>
          </w:rPr>
          <w:t>1</w:t>
        </w:r>
        <w:r w:rsidR="003F7185">
          <w:rPr>
            <w:rFonts w:hint="eastAsia"/>
          </w:rPr>
          <w:t>复位，写</w:t>
        </w:r>
        <w:r w:rsidR="003F7185">
          <w:rPr>
            <w:rFonts w:hint="eastAsia"/>
          </w:rPr>
          <w:t xml:space="preserve">0 </w:t>
        </w:r>
        <w:r w:rsidR="003F7185">
          <w:rPr>
            <w:rFonts w:hint="eastAsia"/>
          </w:rPr>
          <w:t>取消复位</w:t>
        </w:r>
      </w:ins>
    </w:p>
    <w:p w:rsidR="00CC62B6" w:rsidRPr="00285532" w:rsidDel="003F7185" w:rsidRDefault="00CC62B6" w:rsidP="00CC62B6">
      <w:pPr>
        <w:rPr>
          <w:del w:id="231" w:author="王斌" w:date="2013-11-29T13:08:00Z"/>
          <w:rFonts w:ascii="Calibri" w:eastAsia="宋体" w:hAnsi="Calibri" w:cs="Times New Roman"/>
        </w:rPr>
      </w:pPr>
      <w:del w:id="232" w:author="王斌" w:date="2013-11-29T13:08:00Z">
        <w:r w:rsidRPr="00AB1DA6" w:rsidDel="003F7185">
          <w:rPr>
            <w:rFonts w:hint="eastAsia"/>
          </w:rPr>
          <w:delText>硬件将自动将该位清</w:delText>
        </w:r>
        <w:r w:rsidRPr="00AB1DA6" w:rsidDel="003F7185">
          <w:delText>0</w:delText>
        </w:r>
        <w:r w:rsidRPr="00AB1DA6" w:rsidDel="003F7185">
          <w:rPr>
            <w:rFonts w:hint="eastAsia"/>
          </w:rPr>
          <w:delText>，软件写</w:delText>
        </w:r>
        <w:r w:rsidRPr="00AB1DA6" w:rsidDel="003F7185">
          <w:delText>0</w:delText>
        </w:r>
        <w:r w:rsidRPr="00AB1DA6" w:rsidDel="003F7185">
          <w:rPr>
            <w:rFonts w:hint="eastAsia"/>
          </w:rPr>
          <w:delText>无效</w:delText>
        </w:r>
      </w:del>
    </w:p>
    <w:p w:rsidR="00CC62B6" w:rsidRDefault="00CC62B6" w:rsidP="00CC62B6"/>
    <w:p w:rsidR="00CC62B6" w:rsidRDefault="00CC62B6" w:rsidP="00CC62B6"/>
    <w:p w:rsidR="00D95E02" w:rsidRDefault="00D95E02" w:rsidP="00CC62B6"/>
    <w:p w:rsidR="00D95E02" w:rsidRDefault="00D95E02" w:rsidP="00CC62B6"/>
    <w:p w:rsidR="00CC62B6" w:rsidRDefault="001B18F5" w:rsidP="001B18F5">
      <w:pPr>
        <w:pStyle w:val="3"/>
      </w:pPr>
      <w:bookmarkStart w:id="233" w:name="_Toc380590606"/>
      <w:bookmarkStart w:id="234" w:name="_Toc380591180"/>
      <w:bookmarkStart w:id="235" w:name="_Toc380591932"/>
      <w:r>
        <w:rPr>
          <w:rFonts w:hint="eastAsia"/>
        </w:rPr>
        <w:t xml:space="preserve">9) </w:t>
      </w:r>
      <w:r w:rsidR="004A7CBF">
        <w:rPr>
          <w:rFonts w:hint="eastAsia"/>
        </w:rPr>
        <w:t xml:space="preserve"> </w:t>
      </w:r>
      <w:r w:rsidR="00CC62B6" w:rsidRPr="00AB1DA6">
        <w:rPr>
          <w:rFonts w:hint="eastAsia"/>
        </w:rPr>
        <w:t>中断状态寄存器</w:t>
      </w:r>
      <w:bookmarkEnd w:id="233"/>
      <w:bookmarkEnd w:id="234"/>
      <w:bookmarkEnd w:id="235"/>
    </w:p>
    <w:p w:rsidR="00CC62B6" w:rsidRDefault="00CC62B6" w:rsidP="00CC62B6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CC62B6" w:rsidTr="004D7544">
        <w:tc>
          <w:tcPr>
            <w:tcW w:w="1080" w:type="dxa"/>
            <w:shd w:val="clear" w:color="auto" w:fill="00FFFF"/>
          </w:tcPr>
          <w:p w:rsidR="00CC62B6" w:rsidRPr="004E4605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CC62B6" w:rsidRPr="004E4605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CC62B6" w:rsidRPr="004E4605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CC62B6" w:rsidRPr="004E4605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CC62B6" w:rsidRPr="004E4605" w:rsidRDefault="00CC62B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CC62B6" w:rsidTr="004D7544">
        <w:tc>
          <w:tcPr>
            <w:tcW w:w="108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INT_STS</w:t>
            </w:r>
          </w:p>
        </w:tc>
        <w:tc>
          <w:tcPr>
            <w:tcW w:w="36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中断状态寄存器</w:t>
            </w:r>
          </w:p>
        </w:tc>
        <w:tc>
          <w:tcPr>
            <w:tcW w:w="935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971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CC62B6" w:rsidRDefault="00CC62B6" w:rsidP="00CC62B6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0"/>
        <w:gridCol w:w="2198"/>
        <w:gridCol w:w="5760"/>
        <w:gridCol w:w="1106"/>
      </w:tblGrid>
      <w:tr w:rsidR="00CC62B6" w:rsidTr="004D7544">
        <w:tc>
          <w:tcPr>
            <w:tcW w:w="9386" w:type="dxa"/>
            <w:gridSpan w:val="4"/>
          </w:tcPr>
          <w:p w:rsidR="00CC62B6" w:rsidRDefault="00CC62B6" w:rsidP="004D7544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CTRL Bit Field</w:t>
            </w:r>
          </w:p>
        </w:tc>
      </w:tr>
      <w:tr w:rsidR="00CC62B6" w:rsidTr="004D7544">
        <w:tc>
          <w:tcPr>
            <w:tcW w:w="9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</w:t>
            </w:r>
          </w:p>
        </w:tc>
        <w:tc>
          <w:tcPr>
            <w:tcW w:w="162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Name</w:t>
            </w:r>
          </w:p>
        </w:tc>
        <w:tc>
          <w:tcPr>
            <w:tcW w:w="576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Description</w:t>
            </w:r>
          </w:p>
        </w:tc>
        <w:tc>
          <w:tcPr>
            <w:tcW w:w="1106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Reset Value</w:t>
            </w:r>
          </w:p>
        </w:tc>
      </w:tr>
      <w:tr w:rsidR="00CC62B6" w:rsidTr="004D7544">
        <w:trPr>
          <w:trHeight w:val="1095"/>
        </w:trPr>
        <w:tc>
          <w:tcPr>
            <w:tcW w:w="9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62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DMA_INT_STS</w:t>
            </w:r>
          </w:p>
        </w:tc>
        <w:tc>
          <w:tcPr>
            <w:tcW w:w="576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操作结束时，该位置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，并产生</w:t>
            </w:r>
            <w:r>
              <w:rPr>
                <w:rFonts w:ascii="Calibri" w:eastAsia="宋体" w:hAnsi="Calibri" w:cs="Times New Roman" w:hint="eastAsia"/>
              </w:rPr>
              <w:t>PCIe</w:t>
            </w:r>
            <w:r>
              <w:rPr>
                <w:rFonts w:ascii="Calibri" w:eastAsia="宋体" w:hAnsi="Calibri" w:cs="Times New Roman" w:hint="eastAsia"/>
              </w:rPr>
              <w:t>中断；</w:t>
            </w:r>
          </w:p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清除此中断，参见</w:t>
            </w:r>
            <w:r>
              <w:rPr>
                <w:rFonts w:ascii="Calibri" w:eastAsia="宋体" w:hAnsi="Calibri" w:cs="Times New Roman" w:hint="eastAsia"/>
              </w:rPr>
              <w:t xml:space="preserve">DMA </w:t>
            </w:r>
            <w:r>
              <w:rPr>
                <w:rFonts w:ascii="Calibri" w:eastAsia="宋体" w:hAnsi="Calibri" w:cs="Times New Roman" w:hint="eastAsia"/>
              </w:rPr>
              <w:t>相关寄存器</w:t>
            </w:r>
          </w:p>
        </w:tc>
        <w:tc>
          <w:tcPr>
            <w:tcW w:w="1106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CC62B6" w:rsidTr="004D7544">
        <w:trPr>
          <w:trHeight w:val="780"/>
        </w:trPr>
        <w:tc>
          <w:tcPr>
            <w:tcW w:w="900" w:type="dxa"/>
          </w:tcPr>
          <w:p w:rsidR="00CC62B6" w:rsidRDefault="008B12CA" w:rsidP="004D7544">
            <w:pPr>
              <w:rPr>
                <w:ins w:id="236" w:author="王斌" w:date="2014-03-04T17:10:00Z"/>
                <w:rFonts w:ascii="Calibri" w:eastAsia="宋体" w:hAnsi="Calibri" w:cs="Times New Roman" w:hint="eastAsia"/>
              </w:rPr>
            </w:pPr>
            <w:ins w:id="237" w:author="王斌" w:date="2014-03-04T17:09:00Z">
              <w:r>
                <w:rPr>
                  <w:rFonts w:ascii="Calibri" w:eastAsia="宋体" w:hAnsi="Calibri" w:cs="Times New Roman" w:hint="eastAsia"/>
                </w:rPr>
                <w:t>1</w:t>
              </w:r>
            </w:ins>
          </w:p>
          <w:p w:rsidR="008B12CA" w:rsidRDefault="008B12CA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FIFO_INT_STS</w:t>
            </w:r>
          </w:p>
        </w:tc>
        <w:tc>
          <w:tcPr>
            <w:tcW w:w="576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当</w:t>
            </w:r>
            <w:r>
              <w:rPr>
                <w:rFonts w:ascii="Calibri" w:eastAsia="宋体" w:hAnsi="Calibri" w:cs="Times New Roman" w:hint="eastAsia"/>
              </w:rPr>
              <w:t xml:space="preserve">IP FIFO </w:t>
            </w:r>
            <w:r>
              <w:rPr>
                <w:rFonts w:ascii="Calibri" w:eastAsia="宋体" w:hAnsi="Calibri" w:cs="Times New Roman" w:hint="eastAsia"/>
              </w:rPr>
              <w:t>不空时，该位置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，并产生</w:t>
            </w:r>
            <w:r>
              <w:rPr>
                <w:rFonts w:ascii="Calibri" w:eastAsia="宋体" w:hAnsi="Calibri" w:cs="Times New Roman" w:hint="eastAsia"/>
              </w:rPr>
              <w:t>PCIe</w:t>
            </w:r>
            <w:r>
              <w:rPr>
                <w:rFonts w:ascii="Calibri" w:eastAsia="宋体" w:hAnsi="Calibri" w:cs="Times New Roman" w:hint="eastAsia"/>
              </w:rPr>
              <w:t>端中断；</w:t>
            </w:r>
          </w:p>
          <w:p w:rsidR="00CC62B6" w:rsidRPr="00D3383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此中断不用清除，当</w:t>
            </w:r>
            <w:r>
              <w:rPr>
                <w:rFonts w:ascii="Calibri" w:eastAsia="宋体" w:hAnsi="Calibri" w:cs="Times New Roman" w:hint="eastAsia"/>
              </w:rPr>
              <w:t>FIFO</w:t>
            </w:r>
            <w:r>
              <w:rPr>
                <w:rFonts w:ascii="Calibri" w:eastAsia="宋体" w:hAnsi="Calibri" w:cs="Times New Roman" w:hint="eastAsia"/>
              </w:rPr>
              <w:t>中数据读完时，自动清除</w:t>
            </w:r>
          </w:p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CC62B6" w:rsidTr="004D7544">
        <w:tc>
          <w:tcPr>
            <w:tcW w:w="900" w:type="dxa"/>
          </w:tcPr>
          <w:p w:rsidR="00CC62B6" w:rsidRDefault="008B12CA" w:rsidP="004D7544">
            <w:pPr>
              <w:rPr>
                <w:rFonts w:ascii="Calibri" w:eastAsia="宋体" w:hAnsi="Calibri" w:cs="Times New Roman"/>
              </w:rPr>
            </w:pPr>
            <w:ins w:id="238" w:author="王斌" w:date="2014-03-04T17:10:00Z">
              <w:r>
                <w:rPr>
                  <w:rFonts w:ascii="Calibri" w:eastAsia="宋体" w:hAnsi="Calibri" w:cs="Times New Roman" w:hint="eastAsia"/>
                </w:rPr>
                <w:t>2</w:t>
              </w:r>
            </w:ins>
          </w:p>
        </w:tc>
        <w:tc>
          <w:tcPr>
            <w:tcW w:w="1620" w:type="dxa"/>
          </w:tcPr>
          <w:p w:rsidR="00CC62B6" w:rsidRDefault="0006561C" w:rsidP="0006561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PCI2ARM_</w:t>
            </w:r>
            <w:r w:rsidR="008B12CA">
              <w:rPr>
                <w:rFonts w:ascii="Calibri" w:eastAsia="宋体" w:hAnsi="Calibri" w:cs="Times New Roman" w:hint="eastAsia"/>
              </w:rPr>
              <w:t>FIFO_EMPTY</w:t>
            </w:r>
          </w:p>
        </w:tc>
        <w:tc>
          <w:tcPr>
            <w:tcW w:w="5760" w:type="dxa"/>
          </w:tcPr>
          <w:p w:rsidR="00CC62B6" w:rsidRDefault="008B12CA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PCI </w:t>
            </w:r>
            <w:r>
              <w:rPr>
                <w:rFonts w:ascii="Calibri" w:eastAsia="宋体" w:hAnsi="Calibri" w:cs="Times New Roman" w:hint="eastAsia"/>
              </w:rPr>
              <w:t>向</w:t>
            </w:r>
            <w:r>
              <w:rPr>
                <w:rFonts w:ascii="Calibri" w:eastAsia="宋体" w:hAnsi="Calibri" w:cs="Times New Roman" w:hint="eastAsia"/>
              </w:rPr>
              <w:t>ARM</w:t>
            </w:r>
            <w:r>
              <w:rPr>
                <w:rFonts w:ascii="Calibri" w:eastAsia="宋体" w:hAnsi="Calibri" w:cs="Times New Roman" w:hint="eastAsia"/>
              </w:rPr>
              <w:t>发送</w:t>
            </w:r>
            <w:r>
              <w:rPr>
                <w:rFonts w:ascii="Calibri" w:eastAsia="宋体" w:hAnsi="Calibri" w:cs="Times New Roman" w:hint="eastAsia"/>
              </w:rPr>
              <w:t xml:space="preserve"> FIFO </w:t>
            </w:r>
            <w:r>
              <w:rPr>
                <w:rFonts w:ascii="Calibri" w:eastAsia="宋体" w:hAnsi="Calibri" w:cs="Times New Roman" w:hint="eastAsia"/>
              </w:rPr>
              <w:t>空标志</w:t>
            </w:r>
          </w:p>
        </w:tc>
        <w:tc>
          <w:tcPr>
            <w:tcW w:w="1106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CC62B6" w:rsidTr="004D7544">
        <w:tc>
          <w:tcPr>
            <w:tcW w:w="90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62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5760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106" w:type="dxa"/>
          </w:tcPr>
          <w:p w:rsidR="00CC62B6" w:rsidRDefault="00CC62B6" w:rsidP="004D7544">
            <w:pPr>
              <w:rPr>
                <w:rFonts w:ascii="Calibri" w:eastAsia="宋体" w:hAnsi="Calibri" w:cs="Times New Roman"/>
              </w:rPr>
            </w:pPr>
          </w:p>
        </w:tc>
      </w:tr>
    </w:tbl>
    <w:p w:rsidR="00CC62B6" w:rsidRDefault="00CC62B6" w:rsidP="00CC62B6">
      <w:pPr>
        <w:rPr>
          <w:rFonts w:ascii="Calibri" w:eastAsia="宋体" w:hAnsi="Calibri" w:cs="Times New Roman"/>
        </w:rPr>
      </w:pPr>
    </w:p>
    <w:p w:rsidR="00CC62B6" w:rsidRDefault="00CC62B6" w:rsidP="00CC62B6"/>
    <w:p w:rsidR="0066667D" w:rsidRDefault="0066667D" w:rsidP="0066667D"/>
    <w:p w:rsidR="0066667D" w:rsidRDefault="0066667D" w:rsidP="0066667D"/>
    <w:p w:rsidR="00D95E02" w:rsidRDefault="00D95E02" w:rsidP="0066667D"/>
    <w:p w:rsidR="00D95E02" w:rsidRDefault="00D95E02" w:rsidP="0066667D"/>
    <w:p w:rsidR="00D95E02" w:rsidRDefault="00D95E02" w:rsidP="0066667D"/>
    <w:p w:rsidR="00D95E02" w:rsidRDefault="00D95E02" w:rsidP="0066667D"/>
    <w:p w:rsidR="00D95E02" w:rsidRDefault="00D95E02" w:rsidP="0066667D"/>
    <w:p w:rsidR="00D95E02" w:rsidRDefault="00D95E02" w:rsidP="0066667D"/>
    <w:p w:rsidR="0066667D" w:rsidRDefault="0089128A" w:rsidP="0089128A">
      <w:pPr>
        <w:pStyle w:val="3"/>
      </w:pPr>
      <w:bookmarkStart w:id="239" w:name="_Toc380590607"/>
      <w:bookmarkStart w:id="240" w:name="_Toc380591181"/>
      <w:bookmarkStart w:id="241" w:name="_Toc380591933"/>
      <w:r>
        <w:rPr>
          <w:rFonts w:hint="eastAsia"/>
        </w:rPr>
        <w:lastRenderedPageBreak/>
        <w:t xml:space="preserve">10) </w:t>
      </w:r>
      <w:r w:rsidR="0066667D">
        <w:rPr>
          <w:rFonts w:hint="eastAsia"/>
        </w:rPr>
        <w:t xml:space="preserve"> OPB</w:t>
      </w:r>
      <w:r w:rsidR="00143E08">
        <w:rPr>
          <w:rFonts w:hint="eastAsia"/>
        </w:rPr>
        <w:t>总线操作</w:t>
      </w:r>
      <w:r w:rsidR="0066667D">
        <w:rPr>
          <w:rFonts w:hint="eastAsia"/>
        </w:rPr>
        <w:t>寄存器</w:t>
      </w:r>
      <w:bookmarkEnd w:id="239"/>
      <w:bookmarkEnd w:id="240"/>
      <w:bookmarkEnd w:id="241"/>
    </w:p>
    <w:p w:rsidR="0066667D" w:rsidRDefault="0066667D" w:rsidP="0066667D">
      <w:pPr>
        <w:ind w:firstLine="405"/>
      </w:pPr>
      <w:r>
        <w:rPr>
          <w:rFonts w:hint="eastAsia"/>
        </w:rPr>
        <w:t>这些寄存器是用来使</w:t>
      </w:r>
      <w:r>
        <w:rPr>
          <w:rFonts w:hint="eastAsia"/>
        </w:rPr>
        <w:t>PCIe</w:t>
      </w:r>
      <w:r>
        <w:rPr>
          <w:rFonts w:hint="eastAsia"/>
        </w:rPr>
        <w:t>端主机</w:t>
      </w:r>
      <w:r w:rsidR="00143E08">
        <w:rPr>
          <w:rFonts w:hint="eastAsia"/>
        </w:rPr>
        <w:t>操作</w:t>
      </w:r>
      <w:r>
        <w:rPr>
          <w:rFonts w:hint="eastAsia"/>
        </w:rPr>
        <w:t>I</w:t>
      </w:r>
      <w:r>
        <w:t>ntoPix</w:t>
      </w:r>
      <w:r>
        <w:rPr>
          <w:rFonts w:hint="eastAsia"/>
        </w:rPr>
        <w:t xml:space="preserve"> IP</w:t>
      </w:r>
      <w:r>
        <w:rPr>
          <w:rFonts w:hint="eastAsia"/>
        </w:rPr>
        <w:t>核的</w:t>
      </w:r>
      <w:r>
        <w:rPr>
          <w:rFonts w:hint="eastAsia"/>
        </w:rPr>
        <w:t>OPB</w:t>
      </w:r>
      <w:r>
        <w:rPr>
          <w:rFonts w:hint="eastAsia"/>
        </w:rPr>
        <w:t>总线，</w:t>
      </w:r>
      <w:r w:rsidR="00143E08">
        <w:rPr>
          <w:rFonts w:hint="eastAsia"/>
        </w:rPr>
        <w:t>可</w:t>
      </w:r>
      <w:r w:rsidR="00AF790A">
        <w:rPr>
          <w:rFonts w:hint="eastAsia"/>
        </w:rPr>
        <w:t>对</w:t>
      </w:r>
      <w:r>
        <w:rPr>
          <w:rFonts w:hint="eastAsia"/>
        </w:rPr>
        <w:t>其</w:t>
      </w:r>
      <w:r w:rsidR="00143E08">
        <w:rPr>
          <w:rFonts w:hint="eastAsia"/>
        </w:rPr>
        <w:t>总线上的</w:t>
      </w:r>
      <w:r>
        <w:rPr>
          <w:rFonts w:hint="eastAsia"/>
        </w:rPr>
        <w:t>寄存器进行读写操作</w:t>
      </w:r>
      <w:r w:rsidR="00AF790A">
        <w:rPr>
          <w:rFonts w:hint="eastAsia"/>
        </w:rPr>
        <w:t>。</w:t>
      </w:r>
    </w:p>
    <w:p w:rsidR="00AF790A" w:rsidRPr="00AF790A" w:rsidRDefault="00AF790A" w:rsidP="0066667D">
      <w:pPr>
        <w:ind w:firstLine="405"/>
      </w:pPr>
      <w:r>
        <w:rPr>
          <w:rFonts w:hint="eastAsia"/>
        </w:rPr>
        <w:t>INTOPIX JPEG2000</w:t>
      </w:r>
      <w:r>
        <w:rPr>
          <w:rFonts w:hint="eastAsia"/>
        </w:rPr>
        <w:t>解码核的</w:t>
      </w:r>
      <w:r>
        <w:rPr>
          <w:rFonts w:hint="eastAsia"/>
        </w:rPr>
        <w:t xml:space="preserve">OPB </w:t>
      </w:r>
      <w:r>
        <w:rPr>
          <w:rFonts w:hint="eastAsia"/>
        </w:rPr>
        <w:t>寄存器定义参见</w:t>
      </w:r>
      <w:r w:rsidR="008D2CB5">
        <w:rPr>
          <w:rFonts w:hint="eastAsia"/>
        </w:rPr>
        <w:t>解码核</w:t>
      </w:r>
      <w:r w:rsidR="008D2CB5">
        <w:rPr>
          <w:rFonts w:hint="eastAsia"/>
        </w:rPr>
        <w:t>DATASHEET</w:t>
      </w:r>
      <w:r w:rsidR="008D2CB5">
        <w:rPr>
          <w:rFonts w:hint="eastAsia"/>
        </w:rPr>
        <w:t>。</w:t>
      </w:r>
    </w:p>
    <w:p w:rsidR="0066667D" w:rsidRDefault="0066667D" w:rsidP="0066667D">
      <w:pPr>
        <w:rPr>
          <w:noProof/>
          <w:sz w:val="18"/>
          <w:szCs w:val="18"/>
        </w:rPr>
      </w:pPr>
    </w:p>
    <w:p w:rsidR="0066667D" w:rsidRDefault="0066667D" w:rsidP="006666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>寄存器：</w:t>
      </w:r>
    </w:p>
    <w:p w:rsidR="0066667D" w:rsidRDefault="0066667D" w:rsidP="0066667D">
      <w:pPr>
        <w:pStyle w:val="a5"/>
        <w:ind w:left="435" w:firstLineChars="0" w:firstLine="405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>&lt;</w:t>
      </w:r>
      <w:r w:rsidR="00B7273A">
        <w:rPr>
          <w:rFonts w:asciiTheme="majorEastAsia" w:eastAsiaTheme="majorEastAsia" w:hAnsiTheme="majorEastAsia" w:hint="eastAsia"/>
          <w:noProof/>
          <w:szCs w:val="21"/>
        </w:rPr>
        <w:t>OPB</w:t>
      </w:r>
      <w:r w:rsidR="00CB5A5F">
        <w:rPr>
          <w:rFonts w:asciiTheme="majorEastAsia" w:eastAsiaTheme="majorEastAsia" w:hAnsiTheme="majorEastAsia" w:hint="eastAsia"/>
          <w:noProof/>
          <w:szCs w:val="21"/>
        </w:rPr>
        <w:t>总线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地址&gt;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="00B7273A"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>：</w:t>
      </w:r>
      <w:r w:rsidR="00286755">
        <w:rPr>
          <w:rFonts w:asciiTheme="majorEastAsia" w:eastAsiaTheme="majorEastAsia" w:hAnsiTheme="majorEastAsia" w:hint="eastAsia"/>
          <w:noProof/>
          <w:szCs w:val="21"/>
        </w:rPr>
        <w:t>提供要访问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OPB总线</w:t>
      </w:r>
      <w:r w:rsidR="00286755">
        <w:rPr>
          <w:rFonts w:asciiTheme="majorEastAsia" w:eastAsiaTheme="majorEastAsia" w:hAnsiTheme="majorEastAsia" w:hint="eastAsia"/>
          <w:noProof/>
          <w:szCs w:val="21"/>
        </w:rPr>
        <w:t>的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</w:p>
    <w:p w:rsidR="0066667D" w:rsidRDefault="0066667D" w:rsidP="006666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B7273A">
        <w:rPr>
          <w:rFonts w:asciiTheme="majorEastAsia" w:eastAsiaTheme="majorEastAsia" w:hAnsiTheme="majorEastAsia" w:hint="eastAsia"/>
          <w:noProof/>
          <w:szCs w:val="21"/>
        </w:rPr>
        <w:t>OPB</w:t>
      </w:r>
      <w:r w:rsidR="007C432D">
        <w:rPr>
          <w:rFonts w:asciiTheme="majorEastAsia" w:eastAsiaTheme="majorEastAsia" w:hAnsiTheme="majorEastAsia" w:hint="eastAsia"/>
          <w:noProof/>
          <w:szCs w:val="21"/>
        </w:rPr>
        <w:t>总线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写数据&gt;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ab/>
        <w:t>：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提供写数据</w:t>
      </w:r>
    </w:p>
    <w:p w:rsidR="0066667D" w:rsidRDefault="0066667D" w:rsidP="006666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B7273A">
        <w:rPr>
          <w:rFonts w:asciiTheme="majorEastAsia" w:eastAsiaTheme="majorEastAsia" w:hAnsiTheme="majorEastAsia" w:hint="eastAsia"/>
          <w:noProof/>
          <w:szCs w:val="21"/>
        </w:rPr>
        <w:t>OPB</w:t>
      </w:r>
      <w:r w:rsidR="007C432D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7C432D" w:rsidRPr="00922185">
        <w:rPr>
          <w:rFonts w:asciiTheme="majorEastAsia" w:eastAsiaTheme="majorEastAsia" w:hAnsiTheme="majorEastAsia" w:hint="eastAsia"/>
          <w:noProof/>
          <w:szCs w:val="21"/>
        </w:rPr>
        <w:t>辅助</w:t>
      </w:r>
      <w:r w:rsidR="00707D45" w:rsidRPr="00922185">
        <w:rPr>
          <w:rFonts w:asciiTheme="majorEastAsia" w:eastAsiaTheme="majorEastAsia" w:hAnsiTheme="majorEastAsia" w:hint="eastAsia"/>
          <w:noProof/>
          <w:szCs w:val="21"/>
        </w:rPr>
        <w:t>读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数据&gt;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922185">
        <w:rPr>
          <w:rFonts w:asciiTheme="majorEastAsia" w:eastAsiaTheme="majorEastAsia" w:hAnsiTheme="majorEastAsia" w:hint="eastAsia"/>
          <w:noProof/>
          <w:szCs w:val="21"/>
        </w:rPr>
        <w:t>：提供给内部逻辑产生读操作</w:t>
      </w:r>
    </w:p>
    <w:p w:rsidR="0066667D" w:rsidRPr="00922185" w:rsidRDefault="0066667D" w:rsidP="006666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B7273A">
        <w:rPr>
          <w:rFonts w:asciiTheme="majorEastAsia" w:eastAsiaTheme="majorEastAsia" w:hAnsiTheme="majorEastAsia" w:hint="eastAsia"/>
          <w:noProof/>
          <w:szCs w:val="21"/>
        </w:rPr>
        <w:t>OPB</w:t>
      </w:r>
      <w:r w:rsidR="00707D45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9122FA">
        <w:rPr>
          <w:rFonts w:asciiTheme="majorEastAsia" w:eastAsiaTheme="majorEastAsia" w:hAnsiTheme="majorEastAsia" w:hint="eastAsia"/>
          <w:noProof/>
          <w:szCs w:val="21"/>
        </w:rPr>
        <w:t>读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状态&gt;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="00B7273A">
        <w:rPr>
          <w:rFonts w:asciiTheme="majorEastAsia" w:eastAsiaTheme="majorEastAsia" w:hAnsiTheme="majorEastAsia" w:hint="eastAsia"/>
          <w:noProof/>
          <w:szCs w:val="21"/>
        </w:rPr>
        <w:tab/>
      </w:r>
      <w:r w:rsidRPr="00922185">
        <w:rPr>
          <w:rFonts w:asciiTheme="majorEastAsia" w:eastAsiaTheme="majorEastAsia" w:hAnsiTheme="majorEastAsia" w:hint="eastAsia"/>
          <w:noProof/>
          <w:szCs w:val="21"/>
        </w:rPr>
        <w:t xml:space="preserve">：BIT0  提供读操作完成状态 </w:t>
      </w:r>
      <w:r>
        <w:rPr>
          <w:rFonts w:asciiTheme="majorEastAsia" w:eastAsiaTheme="majorEastAsia" w:hAnsiTheme="majorEastAsia" w:hint="eastAsia"/>
          <w:noProof/>
          <w:szCs w:val="21"/>
        </w:rPr>
        <w:t>opb_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read _rdy</w:t>
      </w:r>
    </w:p>
    <w:p w:rsidR="0066667D" w:rsidRPr="00070E12" w:rsidRDefault="0066667D" w:rsidP="006666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070E12">
        <w:rPr>
          <w:rFonts w:asciiTheme="majorEastAsia" w:eastAsiaTheme="majorEastAsia" w:hAnsiTheme="majorEastAsia" w:hint="eastAsia"/>
          <w:noProof/>
          <w:szCs w:val="21"/>
        </w:rPr>
        <w:t>&lt;</w:t>
      </w:r>
      <w:r w:rsidR="00B7273A">
        <w:rPr>
          <w:rFonts w:asciiTheme="majorEastAsia" w:eastAsiaTheme="majorEastAsia" w:hAnsiTheme="majorEastAsia" w:hint="eastAsia"/>
          <w:noProof/>
          <w:szCs w:val="21"/>
        </w:rPr>
        <w:t>OPB</w:t>
      </w:r>
      <w:r w:rsidR="00675684">
        <w:rPr>
          <w:rFonts w:asciiTheme="majorEastAsia" w:eastAsiaTheme="majorEastAsia" w:hAnsiTheme="majorEastAsia" w:hint="eastAsia"/>
          <w:noProof/>
          <w:szCs w:val="21"/>
        </w:rPr>
        <w:t>总线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读数据&gt;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070E12">
        <w:rPr>
          <w:rFonts w:asciiTheme="majorEastAsia" w:eastAsiaTheme="majorEastAsia" w:hAnsiTheme="majorEastAsia" w:hint="eastAsia"/>
          <w:noProof/>
          <w:szCs w:val="21"/>
        </w:rPr>
        <w:t>：提供</w:t>
      </w:r>
      <w:r w:rsidR="00BC76EC">
        <w:rPr>
          <w:rFonts w:asciiTheme="majorEastAsia" w:eastAsiaTheme="majorEastAsia" w:hAnsiTheme="majorEastAsia" w:hint="eastAsia"/>
          <w:noProof/>
          <w:szCs w:val="21"/>
        </w:rPr>
        <w:t>从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OPB</w:t>
      </w:r>
      <w:r w:rsidR="00BC76EC">
        <w:rPr>
          <w:rFonts w:asciiTheme="majorEastAsia" w:eastAsiaTheme="majorEastAsia" w:hAnsiTheme="majorEastAsia" w:hint="eastAsia"/>
          <w:noProof/>
          <w:szCs w:val="21"/>
        </w:rPr>
        <w:t>总线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读出的数据</w:t>
      </w:r>
    </w:p>
    <w:p w:rsidR="0066667D" w:rsidRPr="00215096" w:rsidRDefault="0066667D" w:rsidP="006666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</w:p>
    <w:p w:rsidR="0066667D" w:rsidRPr="009937A0" w:rsidRDefault="0066667D" w:rsidP="009937A0">
      <w:pPr>
        <w:rPr>
          <w:rFonts w:asciiTheme="majorEastAsia" w:eastAsiaTheme="majorEastAsia" w:hAnsiTheme="majorEastAsia"/>
          <w:noProof/>
          <w:szCs w:val="21"/>
        </w:rPr>
      </w:pPr>
    </w:p>
    <w:p w:rsidR="0066667D" w:rsidRDefault="0066667D" w:rsidP="006666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 xml:space="preserve">操作流程： </w:t>
      </w:r>
    </w:p>
    <w:p w:rsidR="0066667D" w:rsidRDefault="0066667D" w:rsidP="006666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 xml:space="preserve">写操作： </w:t>
      </w:r>
    </w:p>
    <w:p w:rsidR="0066667D" w:rsidRPr="00B90143" w:rsidRDefault="0066667D" w:rsidP="0066667D">
      <w:pPr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&lt;1&gt;  写&lt;</w:t>
      </w:r>
      <w:r w:rsidR="003F37EB">
        <w:rPr>
          <w:rFonts w:asciiTheme="majorEastAsia" w:eastAsiaTheme="majorEastAsia" w:hAnsiTheme="majorEastAsia" w:hint="eastAsia"/>
          <w:noProof/>
          <w:szCs w:val="21"/>
        </w:rPr>
        <w:t>OPB</w:t>
      </w:r>
      <w:r w:rsidR="000910B6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3F37EB"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&gt;，提供OPB总线地址</w:t>
      </w:r>
    </w:p>
    <w:p w:rsidR="0066667D" w:rsidRPr="00B90143" w:rsidRDefault="0066667D" w:rsidP="0066667D">
      <w:pPr>
        <w:ind w:firstLineChars="300" w:firstLine="63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&lt;2&gt;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把数据写入&lt;</w:t>
      </w:r>
      <w:r w:rsidR="00A94467">
        <w:rPr>
          <w:rFonts w:asciiTheme="majorEastAsia" w:eastAsiaTheme="majorEastAsia" w:hAnsiTheme="majorEastAsia" w:hint="eastAsia"/>
          <w:noProof/>
          <w:szCs w:val="21"/>
        </w:rPr>
        <w:t>OPB</w:t>
      </w:r>
      <w:r w:rsidR="000910B6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A94467" w:rsidRPr="00922185">
        <w:rPr>
          <w:rFonts w:asciiTheme="majorEastAsia" w:eastAsiaTheme="majorEastAsia" w:hAnsiTheme="majorEastAsia" w:hint="eastAsia"/>
          <w:noProof/>
          <w:szCs w:val="21"/>
        </w:rPr>
        <w:t>写数据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&gt;即可</w:t>
      </w:r>
    </w:p>
    <w:p w:rsidR="0066667D" w:rsidRPr="00DB1C05" w:rsidRDefault="0066667D" w:rsidP="0066667D">
      <w:pPr>
        <w:ind w:firstLineChars="200" w:firstLine="420"/>
        <w:rPr>
          <w:rFonts w:asciiTheme="majorEastAsia" w:eastAsiaTheme="majorEastAsia" w:hAnsiTheme="majorEastAsia"/>
          <w:noProof/>
          <w:szCs w:val="21"/>
        </w:rPr>
      </w:pPr>
    </w:p>
    <w:p w:rsidR="0066667D" w:rsidRDefault="0066667D" w:rsidP="0066667D">
      <w:pPr>
        <w:ind w:firstLineChars="200" w:firstLine="420"/>
        <w:rPr>
          <w:rFonts w:asciiTheme="majorEastAsia" w:eastAsiaTheme="majorEastAsia" w:hAnsiTheme="majorEastAsia"/>
          <w:noProof/>
          <w:szCs w:val="21"/>
        </w:rPr>
      </w:pPr>
      <w:r w:rsidRPr="00385D3C">
        <w:rPr>
          <w:rFonts w:asciiTheme="majorEastAsia" w:eastAsiaTheme="majorEastAsia" w:hAnsiTheme="majorEastAsia" w:hint="eastAsia"/>
          <w:noProof/>
          <w:szCs w:val="21"/>
        </w:rPr>
        <w:t xml:space="preserve">读操作：   </w:t>
      </w:r>
    </w:p>
    <w:p w:rsidR="0066667D" w:rsidRPr="00385D3C" w:rsidRDefault="0066667D" w:rsidP="0066667D">
      <w:pPr>
        <w:ind w:firstLineChars="300" w:firstLine="63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&lt;1&gt;</w:t>
      </w:r>
      <w:r w:rsidRPr="00385D3C">
        <w:rPr>
          <w:rFonts w:asciiTheme="majorEastAsia" w:eastAsiaTheme="majorEastAsia" w:hAnsiTheme="majorEastAsia" w:hint="eastAsia"/>
          <w:noProof/>
          <w:szCs w:val="21"/>
        </w:rPr>
        <w:t>写&lt;</w:t>
      </w:r>
      <w:r w:rsidR="00CE5A3D">
        <w:rPr>
          <w:rFonts w:asciiTheme="majorEastAsia" w:eastAsiaTheme="majorEastAsia" w:hAnsiTheme="majorEastAsia" w:hint="eastAsia"/>
          <w:noProof/>
          <w:szCs w:val="21"/>
        </w:rPr>
        <w:t>OPB</w:t>
      </w:r>
      <w:r w:rsidR="00F14713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CE5A3D"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  <w:r w:rsidRPr="00385D3C">
        <w:rPr>
          <w:rFonts w:asciiTheme="majorEastAsia" w:eastAsiaTheme="majorEastAsia" w:hAnsiTheme="majorEastAsia" w:hint="eastAsia"/>
          <w:noProof/>
          <w:szCs w:val="21"/>
        </w:rPr>
        <w:t>&gt;，提供OPB总线地址</w:t>
      </w:r>
    </w:p>
    <w:p w:rsidR="0066667D" w:rsidRDefault="0066667D" w:rsidP="0066667D">
      <w:pPr>
        <w:ind w:firstLineChars="291" w:firstLine="611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&lt;2&gt;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读取&lt;</w:t>
      </w:r>
      <w:r w:rsidR="00C36993">
        <w:rPr>
          <w:rFonts w:asciiTheme="majorEastAsia" w:eastAsiaTheme="majorEastAsia" w:hAnsiTheme="majorEastAsia" w:hint="eastAsia"/>
          <w:noProof/>
          <w:szCs w:val="21"/>
        </w:rPr>
        <w:t>OPB</w:t>
      </w:r>
      <w:r w:rsidR="00F14713">
        <w:rPr>
          <w:rFonts w:asciiTheme="majorEastAsia" w:eastAsiaTheme="majorEastAsia" w:hAnsiTheme="majorEastAsia" w:hint="eastAsia"/>
          <w:noProof/>
          <w:szCs w:val="21"/>
        </w:rPr>
        <w:t>总线</w:t>
      </w:r>
      <w:r w:rsidR="00F14713" w:rsidRPr="00922185">
        <w:rPr>
          <w:rFonts w:asciiTheme="majorEastAsia" w:eastAsiaTheme="majorEastAsia" w:hAnsiTheme="majorEastAsia" w:hint="eastAsia"/>
          <w:noProof/>
          <w:szCs w:val="21"/>
        </w:rPr>
        <w:t>辅助</w:t>
      </w:r>
      <w:r w:rsidR="00C36993" w:rsidRPr="00922185">
        <w:rPr>
          <w:rFonts w:asciiTheme="majorEastAsia" w:eastAsiaTheme="majorEastAsia" w:hAnsiTheme="majorEastAsia" w:hint="eastAsia"/>
          <w:noProof/>
          <w:szCs w:val="21"/>
        </w:rPr>
        <w:t>读数据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&gt;，但忽略读进来的数据</w:t>
      </w:r>
    </w:p>
    <w:p w:rsidR="0066667D" w:rsidRPr="00070E12" w:rsidRDefault="0066667D" w:rsidP="0066667D">
      <w:pPr>
        <w:ind w:firstLineChars="291" w:firstLine="611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&lt;3&gt;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读&lt;</w:t>
      </w:r>
      <w:r w:rsidR="005B5C9D">
        <w:rPr>
          <w:rFonts w:asciiTheme="majorEastAsia" w:eastAsiaTheme="majorEastAsia" w:hAnsiTheme="majorEastAsia" w:hint="eastAsia"/>
          <w:noProof/>
          <w:szCs w:val="21"/>
        </w:rPr>
        <w:t>OPB</w:t>
      </w:r>
      <w:r w:rsidR="001C6674" w:rsidRPr="00922185">
        <w:rPr>
          <w:rFonts w:asciiTheme="majorEastAsia" w:eastAsiaTheme="majorEastAsia" w:hAnsiTheme="majorEastAsia" w:hint="eastAsia"/>
          <w:noProof/>
          <w:szCs w:val="21"/>
        </w:rPr>
        <w:t>辅助</w:t>
      </w:r>
      <w:r w:rsidR="00E13662">
        <w:rPr>
          <w:rFonts w:asciiTheme="majorEastAsia" w:eastAsiaTheme="majorEastAsia" w:hAnsiTheme="majorEastAsia" w:hint="eastAsia"/>
          <w:noProof/>
          <w:szCs w:val="21"/>
        </w:rPr>
        <w:t>读</w:t>
      </w:r>
      <w:r w:rsidR="005B5C9D" w:rsidRPr="00922185">
        <w:rPr>
          <w:rFonts w:asciiTheme="majorEastAsia" w:eastAsiaTheme="majorEastAsia" w:hAnsiTheme="majorEastAsia" w:hint="eastAsia"/>
          <w:noProof/>
          <w:szCs w:val="21"/>
        </w:rPr>
        <w:t>状态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&gt;，如果</w:t>
      </w:r>
      <w:r w:rsidR="00767A40">
        <w:rPr>
          <w:rFonts w:asciiTheme="majorEastAsia" w:eastAsiaTheme="majorEastAsia" w:hAnsiTheme="majorEastAsia" w:hint="eastAsia"/>
          <w:noProof/>
          <w:szCs w:val="21"/>
        </w:rPr>
        <w:t xml:space="preserve"> opb_read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_rdy 为1，则OPB总线读操作完成，读取&lt;</w:t>
      </w:r>
      <w:r w:rsidR="00505118">
        <w:rPr>
          <w:rFonts w:asciiTheme="majorEastAsia" w:eastAsiaTheme="majorEastAsia" w:hAnsiTheme="majorEastAsia" w:hint="eastAsia"/>
          <w:noProof/>
          <w:szCs w:val="21"/>
        </w:rPr>
        <w:t>OPB总线读数据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&gt;即可</w:t>
      </w:r>
    </w:p>
    <w:p w:rsidR="0066667D" w:rsidRPr="0010613C" w:rsidRDefault="0066667D" w:rsidP="0066667D"/>
    <w:p w:rsidR="0066667D" w:rsidRPr="006C40A9" w:rsidRDefault="0066667D" w:rsidP="0066667D"/>
    <w:p w:rsidR="006E247D" w:rsidRDefault="006E247D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D95E02" w:rsidRDefault="00D95E02" w:rsidP="006E247D"/>
    <w:p w:rsidR="006E247D" w:rsidRDefault="00FD2D5F" w:rsidP="00FD2D5F">
      <w:pPr>
        <w:pStyle w:val="3"/>
      </w:pPr>
      <w:bookmarkStart w:id="242" w:name="_Toc380590608"/>
      <w:bookmarkStart w:id="243" w:name="_Toc380591182"/>
      <w:bookmarkStart w:id="244" w:name="_Toc380591934"/>
      <w:r>
        <w:rPr>
          <w:rFonts w:hint="eastAsia"/>
        </w:rPr>
        <w:lastRenderedPageBreak/>
        <w:t xml:space="preserve">11) </w:t>
      </w:r>
      <w:r w:rsidR="00990D89">
        <w:rPr>
          <w:rFonts w:hint="eastAsia"/>
        </w:rPr>
        <w:t>内部总线</w:t>
      </w:r>
      <w:r w:rsidR="00CF733B">
        <w:rPr>
          <w:rFonts w:hint="eastAsia"/>
        </w:rPr>
        <w:t>操作</w:t>
      </w:r>
      <w:r w:rsidR="006E247D">
        <w:rPr>
          <w:rFonts w:hint="eastAsia"/>
        </w:rPr>
        <w:t>寄存器</w:t>
      </w:r>
      <w:bookmarkEnd w:id="242"/>
      <w:bookmarkEnd w:id="243"/>
      <w:bookmarkEnd w:id="244"/>
    </w:p>
    <w:p w:rsidR="006E247D" w:rsidRDefault="006E247D" w:rsidP="00CF733B">
      <w:pPr>
        <w:ind w:left="405"/>
      </w:pPr>
      <w:r>
        <w:rPr>
          <w:rFonts w:hint="eastAsia"/>
        </w:rPr>
        <w:t>这些寄存器是用来使</w:t>
      </w:r>
      <w:r>
        <w:rPr>
          <w:rFonts w:hint="eastAsia"/>
        </w:rPr>
        <w:t>PCIe</w:t>
      </w:r>
      <w:r>
        <w:rPr>
          <w:rFonts w:hint="eastAsia"/>
        </w:rPr>
        <w:t>端主机访问</w:t>
      </w:r>
      <w:r w:rsidR="00CF733B">
        <w:rPr>
          <w:rFonts w:hint="eastAsia"/>
        </w:rPr>
        <w:t>FPGA</w:t>
      </w:r>
      <w:r w:rsidR="00CF733B">
        <w:rPr>
          <w:rFonts w:hint="eastAsia"/>
        </w:rPr>
        <w:t>内部总线上的各寄存器，内部总线上实现了</w:t>
      </w:r>
      <w:r w:rsidR="009C7F76" w:rsidRPr="00D24AFD">
        <w:rPr>
          <w:rFonts w:hint="eastAsia"/>
          <w:u w:val="single"/>
        </w:rPr>
        <w:t>IMB</w:t>
      </w:r>
      <w:r w:rsidR="009C7F76" w:rsidRPr="00D24AFD">
        <w:rPr>
          <w:rFonts w:hint="eastAsia"/>
          <w:u w:val="single"/>
        </w:rPr>
        <w:t>板卡</w:t>
      </w:r>
      <w:r w:rsidR="00AE69D7" w:rsidRPr="00D24AFD">
        <w:rPr>
          <w:rFonts w:hint="eastAsia"/>
          <w:u w:val="single"/>
        </w:rPr>
        <w:t>音视频播放</w:t>
      </w:r>
      <w:r w:rsidR="00A52A6F" w:rsidRPr="00D24AFD">
        <w:rPr>
          <w:rFonts w:hint="eastAsia"/>
          <w:u w:val="single"/>
        </w:rPr>
        <w:t>各</w:t>
      </w:r>
      <w:r w:rsidR="00AE69D7" w:rsidRPr="00D24AFD">
        <w:rPr>
          <w:rFonts w:hint="eastAsia"/>
          <w:u w:val="single"/>
        </w:rPr>
        <w:t>功能</w:t>
      </w:r>
      <w:r w:rsidR="001B7DF4" w:rsidRPr="00F74B56">
        <w:rPr>
          <w:rFonts w:hint="eastAsia"/>
          <w:u w:val="single"/>
        </w:rPr>
        <w:t>对应的</w:t>
      </w:r>
      <w:r w:rsidR="00AE69D7" w:rsidRPr="00F74B56">
        <w:rPr>
          <w:rFonts w:hint="eastAsia"/>
          <w:u w:val="single"/>
        </w:rPr>
        <w:t>寄存器</w:t>
      </w:r>
      <w:r w:rsidR="001B7DF4">
        <w:rPr>
          <w:rFonts w:hint="eastAsia"/>
        </w:rPr>
        <w:t>，</w:t>
      </w:r>
    </w:p>
    <w:p w:rsidR="005859AD" w:rsidRPr="00D63D61" w:rsidRDefault="005859A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</w:p>
    <w:p w:rsidR="006E247D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>寄存器：</w:t>
      </w:r>
    </w:p>
    <w:p w:rsidR="006E247D" w:rsidRDefault="006E247D" w:rsidP="006E247D">
      <w:pPr>
        <w:pStyle w:val="a5"/>
        <w:ind w:left="435" w:firstLineChars="0" w:firstLine="405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>&lt;</w:t>
      </w:r>
      <w:r w:rsidR="00D63D61">
        <w:rPr>
          <w:rFonts w:hint="eastAsia"/>
        </w:rPr>
        <w:t>内部总线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地址&gt;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>
        <w:rPr>
          <w:rFonts w:asciiTheme="majorEastAsia" w:eastAsiaTheme="majorEastAsia" w:hAnsiTheme="majorEastAsia" w:hint="eastAsia"/>
          <w:noProof/>
          <w:szCs w:val="21"/>
        </w:rPr>
        <w:tab/>
        <w:t>：</w:t>
      </w:r>
      <w:r w:rsidR="00D33BC4">
        <w:rPr>
          <w:rFonts w:asciiTheme="majorEastAsia" w:eastAsiaTheme="majorEastAsia" w:hAnsiTheme="majorEastAsia" w:hint="eastAsia"/>
          <w:noProof/>
          <w:szCs w:val="21"/>
        </w:rPr>
        <w:t>提供</w:t>
      </w:r>
      <w:r w:rsidR="003341AF">
        <w:rPr>
          <w:rFonts w:asciiTheme="majorEastAsia" w:eastAsiaTheme="majorEastAsia" w:hAnsiTheme="majorEastAsia" w:hint="eastAsia"/>
          <w:noProof/>
          <w:szCs w:val="21"/>
        </w:rPr>
        <w:t>要访问的</w:t>
      </w:r>
      <w:r w:rsidR="00017107">
        <w:rPr>
          <w:rFonts w:hint="eastAsia"/>
        </w:rPr>
        <w:t>内部总线</w:t>
      </w:r>
      <w:r w:rsidR="00D33BC4">
        <w:rPr>
          <w:rFonts w:asciiTheme="majorEastAsia" w:eastAsiaTheme="majorEastAsia" w:hAnsiTheme="majorEastAsia" w:hint="eastAsia"/>
          <w:noProof/>
          <w:szCs w:val="21"/>
        </w:rPr>
        <w:t>寄存器的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</w:p>
    <w:p w:rsidR="006E247D" w:rsidRDefault="006E247D" w:rsidP="006E24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D63D61">
        <w:rPr>
          <w:rFonts w:hint="eastAsia"/>
        </w:rPr>
        <w:t>内部总线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写数据&gt;</w:t>
      </w:r>
      <w:r>
        <w:rPr>
          <w:rFonts w:asciiTheme="majorEastAsia" w:eastAsiaTheme="majorEastAsia" w:hAnsiTheme="majorEastAsia" w:hint="eastAsia"/>
          <w:noProof/>
          <w:szCs w:val="21"/>
        </w:rPr>
        <w:tab/>
        <w:t>：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提供</w:t>
      </w:r>
      <w:r w:rsidR="00C168D5">
        <w:rPr>
          <w:rFonts w:asciiTheme="majorEastAsia" w:eastAsiaTheme="majorEastAsia" w:hAnsiTheme="majorEastAsia" w:hint="eastAsia"/>
          <w:noProof/>
          <w:szCs w:val="21"/>
        </w:rPr>
        <w:t>要写入</w:t>
      </w:r>
      <w:r w:rsidR="005415A2">
        <w:rPr>
          <w:rFonts w:asciiTheme="majorEastAsia" w:eastAsiaTheme="majorEastAsia" w:hAnsiTheme="majorEastAsia" w:hint="eastAsia"/>
          <w:noProof/>
          <w:szCs w:val="21"/>
        </w:rPr>
        <w:t>某</w:t>
      </w:r>
      <w:r w:rsidR="00017107">
        <w:rPr>
          <w:rFonts w:hint="eastAsia"/>
        </w:rPr>
        <w:t>内部总线</w:t>
      </w:r>
      <w:r w:rsidR="00C168D5">
        <w:rPr>
          <w:rFonts w:asciiTheme="majorEastAsia" w:eastAsiaTheme="majorEastAsia" w:hAnsiTheme="majorEastAsia" w:hint="eastAsia"/>
          <w:noProof/>
          <w:szCs w:val="21"/>
        </w:rPr>
        <w:t>寄存器的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数据</w:t>
      </w:r>
    </w:p>
    <w:p w:rsidR="006E247D" w:rsidRDefault="006E247D" w:rsidP="006E24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D63D61">
        <w:rPr>
          <w:rFonts w:hint="eastAsia"/>
        </w:rPr>
        <w:t>内部总线</w:t>
      </w:r>
      <w:r w:rsidR="008E4F70" w:rsidRPr="00922185">
        <w:rPr>
          <w:rFonts w:asciiTheme="majorEastAsia" w:eastAsiaTheme="majorEastAsia" w:hAnsiTheme="majorEastAsia" w:hint="eastAsia"/>
          <w:noProof/>
          <w:szCs w:val="21"/>
        </w:rPr>
        <w:t>辅助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读数据&gt;：提供给内部逻辑产生读操作</w:t>
      </w:r>
    </w:p>
    <w:p w:rsidR="006E247D" w:rsidRPr="00922185" w:rsidRDefault="006E247D" w:rsidP="006E247D">
      <w:pPr>
        <w:ind w:left="420" w:firstLine="420"/>
        <w:rPr>
          <w:rFonts w:asciiTheme="majorEastAsia" w:eastAsiaTheme="majorEastAsia" w:hAnsiTheme="majorEastAsia"/>
          <w:noProof/>
          <w:szCs w:val="21"/>
        </w:rPr>
      </w:pPr>
      <w:r w:rsidRPr="00922185">
        <w:rPr>
          <w:rFonts w:asciiTheme="majorEastAsia" w:eastAsiaTheme="majorEastAsia" w:hAnsiTheme="majorEastAsia" w:hint="eastAsia"/>
          <w:noProof/>
          <w:szCs w:val="21"/>
        </w:rPr>
        <w:t>&lt;</w:t>
      </w:r>
      <w:r w:rsidR="00D63D61">
        <w:rPr>
          <w:rFonts w:hint="eastAsia"/>
        </w:rPr>
        <w:t>内部总线读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状态&gt;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922185">
        <w:rPr>
          <w:rFonts w:asciiTheme="majorEastAsia" w:eastAsiaTheme="majorEastAsia" w:hAnsiTheme="majorEastAsia" w:hint="eastAsia"/>
          <w:noProof/>
          <w:szCs w:val="21"/>
        </w:rPr>
        <w:t>：BIT0  提供</w:t>
      </w:r>
      <w:r w:rsidR="00352178">
        <w:rPr>
          <w:rFonts w:hint="eastAsia"/>
        </w:rPr>
        <w:t>内部总线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 xml:space="preserve">读操作完成状态 </w:t>
      </w:r>
      <w:r w:rsidR="00950EBB">
        <w:rPr>
          <w:rFonts w:asciiTheme="majorEastAsia" w:eastAsiaTheme="majorEastAsia" w:hAnsiTheme="majorEastAsia" w:hint="eastAsia"/>
          <w:noProof/>
          <w:szCs w:val="21"/>
        </w:rPr>
        <w:t>func</w:t>
      </w:r>
      <w:r>
        <w:rPr>
          <w:rFonts w:asciiTheme="majorEastAsia" w:eastAsiaTheme="majorEastAsia" w:hAnsiTheme="majorEastAsia" w:hint="eastAsia"/>
          <w:noProof/>
          <w:szCs w:val="21"/>
        </w:rPr>
        <w:t>_</w:t>
      </w:r>
      <w:r w:rsidRPr="00922185">
        <w:rPr>
          <w:rFonts w:asciiTheme="majorEastAsia" w:eastAsiaTheme="majorEastAsia" w:hAnsiTheme="majorEastAsia" w:hint="eastAsia"/>
          <w:noProof/>
          <w:szCs w:val="21"/>
        </w:rPr>
        <w:t>read _rdy</w:t>
      </w:r>
    </w:p>
    <w:p w:rsidR="006E247D" w:rsidRPr="00070E12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070E12">
        <w:rPr>
          <w:rFonts w:asciiTheme="majorEastAsia" w:eastAsiaTheme="majorEastAsia" w:hAnsiTheme="majorEastAsia" w:hint="eastAsia"/>
          <w:noProof/>
          <w:szCs w:val="21"/>
        </w:rPr>
        <w:t>&lt;</w:t>
      </w:r>
      <w:r w:rsidR="00D63D61">
        <w:rPr>
          <w:rFonts w:hint="eastAsia"/>
        </w:rPr>
        <w:t>内部总线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读数据&gt;</w:t>
      </w:r>
      <w:r>
        <w:rPr>
          <w:rFonts w:asciiTheme="majorEastAsia" w:eastAsiaTheme="majorEastAsia" w:hAnsiTheme="majorEastAsia" w:hint="eastAsia"/>
          <w:noProof/>
          <w:szCs w:val="21"/>
        </w:rPr>
        <w:tab/>
      </w:r>
      <w:r w:rsidRPr="00070E12">
        <w:rPr>
          <w:rFonts w:asciiTheme="majorEastAsia" w:eastAsiaTheme="majorEastAsia" w:hAnsiTheme="majorEastAsia" w:hint="eastAsia"/>
          <w:noProof/>
          <w:szCs w:val="21"/>
        </w:rPr>
        <w:t>：提供</w:t>
      </w:r>
      <w:r w:rsidR="007A67AF">
        <w:rPr>
          <w:rFonts w:asciiTheme="majorEastAsia" w:eastAsiaTheme="majorEastAsia" w:hAnsiTheme="majorEastAsia" w:hint="eastAsia"/>
          <w:noProof/>
          <w:szCs w:val="21"/>
        </w:rPr>
        <w:t>从要访问的</w:t>
      </w:r>
      <w:r w:rsidR="003A6750">
        <w:rPr>
          <w:rFonts w:hint="eastAsia"/>
        </w:rPr>
        <w:t>内部总线</w:t>
      </w:r>
      <w:r w:rsidR="004523C0">
        <w:rPr>
          <w:rFonts w:hint="eastAsia"/>
        </w:rPr>
        <w:t>寄存器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读出的数据</w:t>
      </w:r>
    </w:p>
    <w:p w:rsidR="006E247D" w:rsidRPr="005C33E1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</w:p>
    <w:p w:rsidR="006E247D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</w:p>
    <w:p w:rsidR="006E247D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 xml:space="preserve">操作流程： </w:t>
      </w:r>
    </w:p>
    <w:p w:rsidR="006E247D" w:rsidRDefault="006E247D" w:rsidP="006E247D">
      <w:pPr>
        <w:pStyle w:val="a5"/>
        <w:ind w:left="435" w:firstLineChars="0" w:firstLine="0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 xml:space="preserve">写操作： </w:t>
      </w:r>
    </w:p>
    <w:p w:rsidR="006E247D" w:rsidRPr="00B90143" w:rsidRDefault="006E247D" w:rsidP="006E247D">
      <w:pPr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&lt;1&gt;  写&lt;</w:t>
      </w:r>
      <w:r w:rsidR="001A21B7">
        <w:rPr>
          <w:rFonts w:hint="eastAsia"/>
        </w:rPr>
        <w:t>内部总线</w:t>
      </w:r>
      <w:r w:rsidR="00741C65"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&gt;，</w:t>
      </w:r>
      <w:r w:rsidR="00741C65">
        <w:rPr>
          <w:rFonts w:asciiTheme="majorEastAsia" w:eastAsiaTheme="majorEastAsia" w:hAnsiTheme="majorEastAsia" w:hint="eastAsia"/>
          <w:noProof/>
          <w:szCs w:val="21"/>
        </w:rPr>
        <w:t>提供要访问的</w:t>
      </w:r>
      <w:r w:rsidR="001A21B7">
        <w:rPr>
          <w:rFonts w:hint="eastAsia"/>
        </w:rPr>
        <w:t>内部总线寄存器</w:t>
      </w:r>
      <w:r w:rsidR="00741C65"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</w:p>
    <w:p w:rsidR="006E247D" w:rsidRPr="00B90143" w:rsidRDefault="006E247D" w:rsidP="006E247D">
      <w:pPr>
        <w:ind w:firstLineChars="300" w:firstLine="63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&lt;2&gt;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把数据写入&lt;</w:t>
      </w:r>
      <w:r w:rsidR="008A21F0">
        <w:rPr>
          <w:rFonts w:hint="eastAsia"/>
        </w:rPr>
        <w:t>内部总线</w:t>
      </w:r>
      <w:r w:rsidR="006E37E6" w:rsidRPr="00922185">
        <w:rPr>
          <w:rFonts w:asciiTheme="majorEastAsia" w:eastAsiaTheme="majorEastAsia" w:hAnsiTheme="majorEastAsia" w:hint="eastAsia"/>
          <w:noProof/>
          <w:szCs w:val="21"/>
        </w:rPr>
        <w:t>写数据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&gt;即可</w:t>
      </w:r>
    </w:p>
    <w:p w:rsidR="006E247D" w:rsidRPr="00D9347A" w:rsidRDefault="006E247D" w:rsidP="006E247D">
      <w:pPr>
        <w:ind w:firstLineChars="200" w:firstLine="420"/>
        <w:rPr>
          <w:rFonts w:asciiTheme="majorEastAsia" w:eastAsiaTheme="majorEastAsia" w:hAnsiTheme="majorEastAsia"/>
          <w:noProof/>
          <w:szCs w:val="21"/>
        </w:rPr>
      </w:pPr>
    </w:p>
    <w:p w:rsidR="006E247D" w:rsidRDefault="006E247D" w:rsidP="006E247D">
      <w:pPr>
        <w:ind w:firstLineChars="200" w:firstLine="420"/>
        <w:rPr>
          <w:rFonts w:asciiTheme="majorEastAsia" w:eastAsiaTheme="majorEastAsia" w:hAnsiTheme="majorEastAsia"/>
          <w:noProof/>
          <w:szCs w:val="21"/>
        </w:rPr>
      </w:pPr>
      <w:r w:rsidRPr="00385D3C">
        <w:rPr>
          <w:rFonts w:asciiTheme="majorEastAsia" w:eastAsiaTheme="majorEastAsia" w:hAnsiTheme="majorEastAsia" w:hint="eastAsia"/>
          <w:noProof/>
          <w:szCs w:val="21"/>
        </w:rPr>
        <w:t xml:space="preserve">读操作：   </w:t>
      </w:r>
    </w:p>
    <w:p w:rsidR="006E247D" w:rsidRPr="00385D3C" w:rsidRDefault="006E247D" w:rsidP="006E247D">
      <w:pPr>
        <w:ind w:firstLineChars="300" w:firstLine="630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&lt;1&gt;</w:t>
      </w:r>
      <w:r w:rsidRPr="00385D3C">
        <w:rPr>
          <w:rFonts w:asciiTheme="majorEastAsia" w:eastAsiaTheme="majorEastAsia" w:hAnsiTheme="majorEastAsia" w:hint="eastAsia"/>
          <w:noProof/>
          <w:szCs w:val="21"/>
        </w:rPr>
        <w:t>写&lt;</w:t>
      </w:r>
      <w:r w:rsidR="00D9347A">
        <w:rPr>
          <w:rFonts w:hint="eastAsia"/>
        </w:rPr>
        <w:t>内部总线</w:t>
      </w:r>
      <w:r w:rsidR="00767A40" w:rsidRPr="00070E12">
        <w:rPr>
          <w:rFonts w:asciiTheme="majorEastAsia" w:eastAsiaTheme="majorEastAsia" w:hAnsiTheme="majorEastAsia" w:hint="eastAsia"/>
          <w:noProof/>
          <w:szCs w:val="21"/>
        </w:rPr>
        <w:t>地址</w:t>
      </w:r>
      <w:r w:rsidRPr="00385D3C">
        <w:rPr>
          <w:rFonts w:asciiTheme="majorEastAsia" w:eastAsiaTheme="majorEastAsia" w:hAnsiTheme="majorEastAsia" w:hint="eastAsia"/>
          <w:noProof/>
          <w:szCs w:val="21"/>
        </w:rPr>
        <w:t>&gt;，提供</w:t>
      </w:r>
      <w:r w:rsidR="00DC5092">
        <w:rPr>
          <w:rFonts w:asciiTheme="majorEastAsia" w:eastAsiaTheme="majorEastAsia" w:hAnsiTheme="majorEastAsia" w:hint="eastAsia"/>
          <w:noProof/>
          <w:szCs w:val="21"/>
        </w:rPr>
        <w:t>要访问的</w:t>
      </w:r>
      <w:r w:rsidR="00D9347A">
        <w:rPr>
          <w:rFonts w:hint="eastAsia"/>
        </w:rPr>
        <w:t>内部总线</w:t>
      </w:r>
      <w:r w:rsidR="003B7B87">
        <w:rPr>
          <w:rFonts w:hint="eastAsia"/>
        </w:rPr>
        <w:t>功能</w:t>
      </w:r>
      <w:r w:rsidR="00DC5092">
        <w:rPr>
          <w:rFonts w:asciiTheme="majorEastAsia" w:eastAsiaTheme="majorEastAsia" w:hAnsiTheme="majorEastAsia" w:hint="eastAsia"/>
          <w:noProof/>
          <w:szCs w:val="21"/>
        </w:rPr>
        <w:t>寄存器地址</w:t>
      </w:r>
    </w:p>
    <w:p w:rsidR="006E247D" w:rsidRDefault="006E247D" w:rsidP="006E247D">
      <w:pPr>
        <w:ind w:firstLineChars="291" w:firstLine="611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&lt;2&gt;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读取&lt;</w:t>
      </w:r>
      <w:r w:rsidR="00174C1B">
        <w:rPr>
          <w:rFonts w:hint="eastAsia"/>
        </w:rPr>
        <w:t>内部总线</w:t>
      </w:r>
      <w:r w:rsidR="00767A40" w:rsidRPr="00922185">
        <w:rPr>
          <w:rFonts w:asciiTheme="majorEastAsia" w:eastAsiaTheme="majorEastAsia" w:hAnsiTheme="majorEastAsia" w:hint="eastAsia"/>
          <w:noProof/>
          <w:szCs w:val="21"/>
        </w:rPr>
        <w:t>辅助</w:t>
      </w:r>
      <w:r w:rsidR="009277E9">
        <w:rPr>
          <w:rFonts w:ascii="Calibri" w:eastAsia="宋体" w:hAnsi="Calibri" w:cs="Times New Roman" w:hint="eastAsia"/>
        </w:rPr>
        <w:t>-</w:t>
      </w:r>
      <w:r w:rsidR="00767A40" w:rsidRPr="00922185">
        <w:rPr>
          <w:rFonts w:asciiTheme="majorEastAsia" w:eastAsiaTheme="majorEastAsia" w:hAnsiTheme="majorEastAsia" w:hint="eastAsia"/>
          <w:noProof/>
          <w:szCs w:val="21"/>
        </w:rPr>
        <w:t>读数据</w:t>
      </w:r>
      <w:r w:rsidRPr="00B90143">
        <w:rPr>
          <w:rFonts w:asciiTheme="majorEastAsia" w:eastAsiaTheme="majorEastAsia" w:hAnsiTheme="majorEastAsia" w:hint="eastAsia"/>
          <w:noProof/>
          <w:szCs w:val="21"/>
        </w:rPr>
        <w:t>&gt;，但忽略读进来的数据</w:t>
      </w:r>
    </w:p>
    <w:p w:rsidR="00B1497E" w:rsidRDefault="006E247D" w:rsidP="006E247D">
      <w:pPr>
        <w:ind w:firstLineChars="291" w:firstLine="611"/>
        <w:rPr>
          <w:rFonts w:asciiTheme="majorEastAsia" w:eastAsiaTheme="majorEastAsia" w:hAnsiTheme="majorEastAsia"/>
          <w:noProof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t>&lt;3&gt;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读&lt;</w:t>
      </w:r>
      <w:r w:rsidR="00174C1B">
        <w:rPr>
          <w:rFonts w:hint="eastAsia"/>
        </w:rPr>
        <w:t>内部总线</w:t>
      </w:r>
      <w:r w:rsidR="00174C1B">
        <w:rPr>
          <w:rFonts w:ascii="Calibri" w:eastAsia="宋体" w:hAnsi="Calibri" w:cs="Times New Roman" w:hint="eastAsia"/>
        </w:rPr>
        <w:t>读</w:t>
      </w:r>
      <w:r w:rsidR="00767A40" w:rsidRPr="00922185">
        <w:rPr>
          <w:rFonts w:asciiTheme="majorEastAsia" w:eastAsiaTheme="majorEastAsia" w:hAnsiTheme="majorEastAsia" w:hint="eastAsia"/>
          <w:noProof/>
          <w:szCs w:val="21"/>
        </w:rPr>
        <w:t>状态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&gt;，如果</w:t>
      </w:r>
      <w:r w:rsidR="00F27ACD">
        <w:rPr>
          <w:rFonts w:asciiTheme="majorEastAsia" w:eastAsiaTheme="majorEastAsia" w:hAnsiTheme="majorEastAsia" w:hint="eastAsia"/>
          <w:noProof/>
          <w:szCs w:val="21"/>
        </w:rPr>
        <w:t>func_read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_rdy 为1，则</w:t>
      </w:r>
      <w:r w:rsidR="00174C1B">
        <w:rPr>
          <w:rFonts w:hint="eastAsia"/>
        </w:rPr>
        <w:t>内部总线</w:t>
      </w:r>
      <w:r w:rsidR="00D24DDC">
        <w:rPr>
          <w:rFonts w:asciiTheme="majorEastAsia" w:eastAsiaTheme="majorEastAsia" w:hAnsiTheme="majorEastAsia" w:hint="eastAsia"/>
          <w:noProof/>
          <w:szCs w:val="21"/>
        </w:rPr>
        <w:t>寄存器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读操作完成，</w:t>
      </w:r>
    </w:p>
    <w:p w:rsidR="006E247D" w:rsidRPr="00070E12" w:rsidRDefault="006E247D" w:rsidP="00B1497E">
      <w:pPr>
        <w:ind w:firstLineChars="540" w:firstLine="1134"/>
        <w:rPr>
          <w:rFonts w:asciiTheme="majorEastAsia" w:eastAsiaTheme="majorEastAsia" w:hAnsiTheme="majorEastAsia"/>
          <w:noProof/>
          <w:szCs w:val="21"/>
        </w:rPr>
      </w:pPr>
      <w:r w:rsidRPr="00070E12">
        <w:rPr>
          <w:rFonts w:asciiTheme="majorEastAsia" w:eastAsiaTheme="majorEastAsia" w:hAnsiTheme="majorEastAsia" w:hint="eastAsia"/>
          <w:noProof/>
          <w:szCs w:val="21"/>
        </w:rPr>
        <w:t>读取&lt;</w:t>
      </w:r>
      <w:r w:rsidR="00174C1B">
        <w:rPr>
          <w:rFonts w:hint="eastAsia"/>
        </w:rPr>
        <w:t>内部总线</w:t>
      </w:r>
      <w:r w:rsidR="00B1497E" w:rsidRPr="00070E12">
        <w:rPr>
          <w:rFonts w:asciiTheme="majorEastAsia" w:eastAsiaTheme="majorEastAsia" w:hAnsiTheme="majorEastAsia" w:hint="eastAsia"/>
          <w:noProof/>
          <w:szCs w:val="21"/>
        </w:rPr>
        <w:t>读数据</w:t>
      </w:r>
      <w:r w:rsidRPr="00070E12">
        <w:rPr>
          <w:rFonts w:asciiTheme="majorEastAsia" w:eastAsiaTheme="majorEastAsia" w:hAnsiTheme="majorEastAsia" w:hint="eastAsia"/>
          <w:noProof/>
          <w:szCs w:val="21"/>
        </w:rPr>
        <w:t>&gt;即可</w:t>
      </w:r>
    </w:p>
    <w:p w:rsidR="006E247D" w:rsidRPr="00384EC7" w:rsidRDefault="006E247D" w:rsidP="006E247D"/>
    <w:p w:rsidR="008B760B" w:rsidRPr="00B63EE7" w:rsidRDefault="008B760B"/>
    <w:p w:rsidR="00054613" w:rsidRDefault="00054613"/>
    <w:p w:rsidR="00054613" w:rsidRDefault="00054613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6A7056" w:rsidRDefault="006A7056"/>
    <w:p w:rsidR="0036096E" w:rsidRDefault="0036096E"/>
    <w:p w:rsidR="0036096E" w:rsidRDefault="0036096E" w:rsidP="002B3880">
      <w:pPr>
        <w:pStyle w:val="2"/>
      </w:pPr>
      <w:bookmarkStart w:id="245" w:name="_Toc380590609"/>
      <w:bookmarkStart w:id="246" w:name="_Toc380591183"/>
      <w:bookmarkStart w:id="247" w:name="_Toc380591935"/>
      <w:r>
        <w:rPr>
          <w:rFonts w:hint="eastAsia"/>
        </w:rPr>
        <w:lastRenderedPageBreak/>
        <w:t>2  OPB</w:t>
      </w:r>
      <w:r>
        <w:rPr>
          <w:rFonts w:hint="eastAsia"/>
        </w:rPr>
        <w:t>总线寄存器</w:t>
      </w:r>
      <w:bookmarkEnd w:id="245"/>
      <w:bookmarkEnd w:id="246"/>
      <w:bookmarkEnd w:id="247"/>
    </w:p>
    <w:p w:rsidR="006A7056" w:rsidRDefault="005750F3" w:rsidP="00D440E4">
      <w:pPr>
        <w:ind w:firstLine="405"/>
      </w:pPr>
      <w:r>
        <w:rPr>
          <w:rFonts w:hint="eastAsia"/>
        </w:rPr>
        <w:t>参见</w:t>
      </w:r>
      <w:r>
        <w:rPr>
          <w:rFonts w:hint="eastAsia"/>
        </w:rPr>
        <w:t xml:space="preserve">INTOPIX JPEG2000 </w:t>
      </w:r>
      <w:r>
        <w:rPr>
          <w:rFonts w:hint="eastAsia"/>
        </w:rPr>
        <w:t>解码核的</w:t>
      </w:r>
      <w:r w:rsidR="00D440E4">
        <w:rPr>
          <w:rFonts w:hint="eastAsia"/>
        </w:rPr>
        <w:t>数据手册</w:t>
      </w:r>
    </w:p>
    <w:p w:rsidR="008E12BD" w:rsidRDefault="008E12BD" w:rsidP="00D440E4">
      <w:pPr>
        <w:ind w:firstLine="405"/>
      </w:pPr>
      <w:r>
        <w:rPr>
          <w:rFonts w:hint="eastAsia"/>
        </w:rPr>
        <w:t>OPB</w:t>
      </w:r>
      <w:r>
        <w:rPr>
          <w:rFonts w:hint="eastAsia"/>
        </w:rPr>
        <w:t>总线设置的</w:t>
      </w:r>
      <w:r>
        <w:rPr>
          <w:rFonts w:hint="eastAsia"/>
        </w:rPr>
        <w:t xml:space="preserve"> INTOPIX</w:t>
      </w:r>
      <w:r>
        <w:rPr>
          <w:rFonts w:hint="eastAsia"/>
        </w:rPr>
        <w:t>解码核内部的寄存器，</w:t>
      </w:r>
      <w:r w:rsidR="00F51786">
        <w:rPr>
          <w:rFonts w:hint="eastAsia"/>
        </w:rPr>
        <w:t>以使其正常工作。</w:t>
      </w:r>
    </w:p>
    <w:p w:rsidR="00D440E4" w:rsidRDefault="00D440E4" w:rsidP="00D440E4">
      <w:pPr>
        <w:ind w:firstLine="405"/>
      </w:pPr>
    </w:p>
    <w:p w:rsidR="009C37CD" w:rsidRDefault="009C37CD" w:rsidP="0062711E">
      <w:pPr>
        <w:ind w:firstLine="405"/>
        <w:jc w:val="left"/>
      </w:pPr>
      <w:r>
        <w:rPr>
          <w:rFonts w:hint="eastAsia"/>
        </w:rPr>
        <w:t xml:space="preserve">OPB </w:t>
      </w:r>
      <w:r>
        <w:rPr>
          <w:rFonts w:hint="eastAsia"/>
        </w:rPr>
        <w:t>中需要设置的</w:t>
      </w:r>
      <w:r>
        <w:rPr>
          <w:rFonts w:hint="eastAsia"/>
        </w:rPr>
        <w:t xml:space="preserve"> </w:t>
      </w:r>
      <w:r w:rsidR="0062711E">
        <w:rPr>
          <w:rFonts w:hint="eastAsia"/>
        </w:rPr>
        <w:t>寄存器及流程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C37CD" w:rsidRPr="00E82DE2" w:rsidRDefault="009C37CD" w:rsidP="00D440E4">
      <w:pPr>
        <w:ind w:firstLine="405"/>
      </w:pPr>
    </w:p>
    <w:p w:rsidR="008425E2" w:rsidRPr="008425E2" w:rsidRDefault="008425E2" w:rsidP="008425E2">
      <w:pPr>
        <w:ind w:firstLine="405"/>
        <w:rPr>
          <w:color w:val="00B050"/>
          <w:rPrChange w:id="248" w:author="王斌" w:date="2014-02-19T15:36:00Z">
            <w:rPr/>
          </w:rPrChange>
        </w:rPr>
      </w:pPr>
      <w:r>
        <w:rPr>
          <w:rFonts w:hint="eastAsia"/>
        </w:rPr>
        <w:tab/>
        <w:t xml:space="preserve"> </w:t>
      </w:r>
      <w:r w:rsidR="007F1E05" w:rsidRPr="007F1E05">
        <w:rPr>
          <w:color w:val="00B050"/>
          <w:rPrChange w:id="249" w:author="王斌" w:date="2014-02-19T15:36:00Z">
            <w:rPr/>
          </w:rPrChange>
        </w:rPr>
        <w:t>//1.</w:t>
      </w:r>
      <w:r w:rsidR="007F1E05" w:rsidRPr="007F1E05">
        <w:rPr>
          <w:color w:val="00B050"/>
          <w:rPrChange w:id="250" w:author="王斌" w:date="2014-02-19T15:36:00Z">
            <w:rPr/>
          </w:rPrChange>
        </w:rPr>
        <w:tab/>
      </w:r>
      <w:r w:rsidR="007F1E05" w:rsidRPr="007F1E05">
        <w:rPr>
          <w:rFonts w:hint="eastAsia"/>
          <w:color w:val="00B050"/>
          <w:rPrChange w:id="251" w:author="王斌" w:date="2014-02-19T15:36:00Z">
            <w:rPr>
              <w:rFonts w:hint="eastAsia"/>
            </w:rPr>
          </w:rPrChange>
        </w:rPr>
        <w:t>设置</w:t>
      </w:r>
      <w:r w:rsidR="007F1E05" w:rsidRPr="007F1E05">
        <w:rPr>
          <w:color w:val="00B050"/>
          <w:rPrChange w:id="252" w:author="王斌" w:date="2014-02-19T15:36:00Z">
            <w:rPr/>
          </w:rPrChange>
        </w:rPr>
        <w:t>Rate</w:t>
      </w:r>
    </w:p>
    <w:p w:rsidR="008425E2" w:rsidRPr="008425E2" w:rsidRDefault="007F1E05" w:rsidP="008425E2">
      <w:pPr>
        <w:ind w:firstLine="405"/>
        <w:rPr>
          <w:color w:val="00B050"/>
          <w:rPrChange w:id="253" w:author="王斌" w:date="2014-02-19T15:36:00Z">
            <w:rPr/>
          </w:rPrChange>
        </w:rPr>
      </w:pPr>
      <w:r w:rsidRPr="007F1E05">
        <w:rPr>
          <w:color w:val="00B050"/>
          <w:rPrChange w:id="254" w:author="王斌" w:date="2014-02-19T15:36:00Z">
            <w:rPr/>
          </w:rPrChange>
        </w:rPr>
        <w:t xml:space="preserve">  VIRTEX5_WriteReg32(hDev, OPB_ADDR, 0x0010);</w:t>
      </w:r>
      <w:r w:rsidRPr="007F1E05">
        <w:rPr>
          <w:color w:val="00B050"/>
          <w:rPrChange w:id="255" w:author="王斌" w:date="2014-02-19T15:36:00Z">
            <w:rPr/>
          </w:rPrChange>
        </w:rPr>
        <w:tab/>
      </w:r>
      <w:r w:rsidRPr="007F1E05">
        <w:rPr>
          <w:color w:val="00B050"/>
          <w:rPrChange w:id="256" w:author="王斌" w:date="2014-02-19T15:36:00Z">
            <w:rPr/>
          </w:rPrChange>
        </w:rPr>
        <w:tab/>
        <w:t xml:space="preserve">// write adr </w:t>
      </w:r>
    </w:p>
    <w:p w:rsidR="008425E2" w:rsidRPr="008425E2" w:rsidRDefault="007F1E05" w:rsidP="008425E2">
      <w:pPr>
        <w:ind w:firstLine="405"/>
        <w:rPr>
          <w:color w:val="00B050"/>
          <w:rPrChange w:id="257" w:author="王斌" w:date="2014-02-19T15:36:00Z">
            <w:rPr/>
          </w:rPrChange>
        </w:rPr>
      </w:pPr>
      <w:r w:rsidRPr="007F1E05">
        <w:rPr>
          <w:color w:val="00B050"/>
          <w:rPrChange w:id="258" w:author="王斌" w:date="2014-02-19T15:36:00Z">
            <w:rPr/>
          </w:rPrChange>
        </w:rPr>
        <w:tab/>
        <w:t xml:space="preserve">  VIRTEX5_WriteReg32(hDev, OPB_WDATA,FRAME_RATE);</w:t>
      </w:r>
      <w:r w:rsidRPr="007F1E05">
        <w:rPr>
          <w:color w:val="00B050"/>
          <w:rPrChange w:id="259" w:author="王斌" w:date="2014-02-19T15:36:00Z">
            <w:rPr/>
          </w:rPrChange>
        </w:rPr>
        <w:tab/>
        <w:t>// write adr 24fps</w:t>
      </w:r>
    </w:p>
    <w:p w:rsidR="00686A8B" w:rsidRDefault="005717EE" w:rsidP="00B6428D">
      <w:pPr>
        <w:ind w:firstLine="405"/>
        <w:rPr>
          <w:color w:val="00B050"/>
        </w:rPr>
      </w:pPr>
      <w:r>
        <w:rPr>
          <w:rFonts w:hint="eastAsia"/>
          <w:color w:val="00B050"/>
        </w:rPr>
        <w:t xml:space="preserve">  </w:t>
      </w:r>
    </w:p>
    <w:p w:rsidR="005717EE" w:rsidRPr="00914C4A" w:rsidRDefault="007B0FCD" w:rsidP="00914C4A">
      <w:pPr>
        <w:ind w:firstLineChars="242" w:firstLine="510"/>
        <w:rPr>
          <w:b/>
          <w:color w:val="00B050"/>
        </w:rPr>
      </w:pPr>
      <w:r w:rsidRPr="00914C4A">
        <w:rPr>
          <w:rFonts w:hint="eastAsia"/>
          <w:b/>
          <w:color w:val="00B050"/>
        </w:rPr>
        <w:t>设置帧率，</w:t>
      </w:r>
      <w:r w:rsidR="00E95671" w:rsidRPr="00914C4A">
        <w:rPr>
          <w:rFonts w:hint="eastAsia"/>
          <w:b/>
          <w:color w:val="00B050"/>
        </w:rPr>
        <w:t>软件要根据实际的帧率来设置</w:t>
      </w:r>
      <w:r w:rsidR="00E95671" w:rsidRPr="00914C4A">
        <w:rPr>
          <w:rFonts w:hint="eastAsia"/>
          <w:b/>
          <w:color w:val="00B050"/>
        </w:rPr>
        <w:t>FRAME_RATE</w:t>
      </w:r>
      <w:r w:rsidR="0005579E" w:rsidRPr="00914C4A">
        <w:rPr>
          <w:rFonts w:hint="eastAsia"/>
          <w:b/>
          <w:color w:val="00B050"/>
        </w:rPr>
        <w:t>,</w:t>
      </w:r>
    </w:p>
    <w:p w:rsidR="0063267A" w:rsidRPr="00914C4A" w:rsidRDefault="00202C34" w:rsidP="0063267A">
      <w:pPr>
        <w:ind w:firstLine="405"/>
        <w:rPr>
          <w:b/>
          <w:color w:val="00B050"/>
        </w:rPr>
      </w:pPr>
      <w:r w:rsidRPr="00914C4A">
        <w:rPr>
          <w:rFonts w:hint="eastAsia"/>
          <w:b/>
          <w:color w:val="00B050"/>
        </w:rPr>
        <w:t xml:space="preserve">  </w:t>
      </w:r>
      <w:r w:rsidR="0063267A" w:rsidRPr="00914C4A">
        <w:rPr>
          <w:b/>
          <w:color w:val="00B050"/>
        </w:rPr>
        <w:t>//#define  FRAME_RATE    0x74010080</w:t>
      </w:r>
      <w:r w:rsidR="0063267A" w:rsidRPr="00914C4A">
        <w:rPr>
          <w:b/>
          <w:color w:val="00B050"/>
        </w:rPr>
        <w:tab/>
      </w:r>
      <w:r w:rsidR="0063267A" w:rsidRPr="00914C4A">
        <w:rPr>
          <w:b/>
          <w:color w:val="00B050"/>
        </w:rPr>
        <w:tab/>
      </w:r>
      <w:r w:rsidR="0063267A" w:rsidRPr="00914C4A">
        <w:rPr>
          <w:b/>
          <w:color w:val="00B050"/>
        </w:rPr>
        <w:tab/>
      </w:r>
      <w:r w:rsidR="0063267A" w:rsidRPr="00914C4A">
        <w:rPr>
          <w:b/>
          <w:color w:val="00B050"/>
        </w:rPr>
        <w:tab/>
      </w:r>
      <w:r w:rsidR="0063267A" w:rsidRPr="00914C4A">
        <w:rPr>
          <w:b/>
          <w:color w:val="00B050"/>
        </w:rPr>
        <w:tab/>
        <w:t>// 24fps</w:t>
      </w:r>
    </w:p>
    <w:p w:rsidR="0063267A" w:rsidRPr="00914C4A" w:rsidRDefault="0063267A" w:rsidP="00914C4A">
      <w:pPr>
        <w:ind w:firstLineChars="291" w:firstLine="613"/>
        <w:rPr>
          <w:b/>
          <w:color w:val="00B050"/>
        </w:rPr>
      </w:pPr>
      <w:r w:rsidRPr="00914C4A">
        <w:rPr>
          <w:b/>
          <w:color w:val="00B050"/>
        </w:rPr>
        <w:t>//#define  FRAME_RATE</w:t>
      </w:r>
      <w:r w:rsidRPr="00914C4A">
        <w:rPr>
          <w:b/>
          <w:color w:val="00B050"/>
        </w:rPr>
        <w:tab/>
        <w:t xml:space="preserve">   0x74010092</w:t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  <w:t>// 30fps</w:t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</w:p>
    <w:p w:rsidR="0063267A" w:rsidRPr="00914C4A" w:rsidRDefault="0063267A" w:rsidP="00914C4A">
      <w:pPr>
        <w:ind w:firstLineChars="291" w:firstLine="613"/>
        <w:rPr>
          <w:b/>
          <w:color w:val="00B050"/>
        </w:rPr>
      </w:pPr>
      <w:r w:rsidRPr="00914C4A">
        <w:rPr>
          <w:b/>
          <w:color w:val="00B050"/>
        </w:rPr>
        <w:t>//#define  FRAME_RATE    0x74010081</w:t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  <w:t>// 48fps</w:t>
      </w:r>
    </w:p>
    <w:p w:rsidR="00DC5DF7" w:rsidRPr="00914C4A" w:rsidRDefault="00DC5DF7" w:rsidP="00914C4A">
      <w:pPr>
        <w:ind w:firstLineChars="291" w:firstLine="613"/>
        <w:rPr>
          <w:b/>
          <w:color w:val="00B050"/>
        </w:rPr>
      </w:pPr>
      <w:r w:rsidRPr="00914C4A">
        <w:rPr>
          <w:rFonts w:hint="eastAsia"/>
          <w:b/>
          <w:color w:val="00B050"/>
        </w:rPr>
        <w:t>//#define  FRAME_RATE</w:t>
      </w:r>
      <w:r w:rsidRPr="00914C4A">
        <w:rPr>
          <w:rFonts w:hint="eastAsia"/>
          <w:b/>
          <w:color w:val="00B050"/>
        </w:rPr>
        <w:tab/>
        <w:t xml:space="preserve">   </w:t>
      </w:r>
      <w:r w:rsidRPr="00914C4A">
        <w:rPr>
          <w:b/>
          <w:color w:val="00B050"/>
        </w:rPr>
        <w:t>0x740100A1</w:t>
      </w:r>
      <w:r w:rsidRPr="00914C4A">
        <w:rPr>
          <w:rFonts w:hint="eastAsia"/>
          <w:b/>
          <w:color w:val="00B050"/>
        </w:rPr>
        <w:tab/>
      </w:r>
      <w:r w:rsidRPr="00914C4A">
        <w:rPr>
          <w:rFonts w:hint="eastAsia"/>
          <w:b/>
          <w:color w:val="00B050"/>
        </w:rPr>
        <w:tab/>
      </w:r>
      <w:r w:rsidRPr="00914C4A">
        <w:rPr>
          <w:rFonts w:hint="eastAsia"/>
          <w:b/>
          <w:color w:val="00B050"/>
        </w:rPr>
        <w:tab/>
      </w:r>
      <w:r w:rsidRPr="00914C4A">
        <w:rPr>
          <w:rFonts w:hint="eastAsia"/>
          <w:b/>
          <w:color w:val="00B050"/>
        </w:rPr>
        <w:tab/>
      </w:r>
      <w:r w:rsidRPr="00914C4A">
        <w:rPr>
          <w:rFonts w:hint="eastAsia"/>
          <w:b/>
          <w:color w:val="00B050"/>
        </w:rPr>
        <w:tab/>
        <w:t>// 50fps</w:t>
      </w:r>
    </w:p>
    <w:p w:rsidR="0063267A" w:rsidRPr="00914C4A" w:rsidRDefault="0063267A" w:rsidP="00914C4A">
      <w:pPr>
        <w:ind w:firstLineChars="291" w:firstLine="613"/>
        <w:rPr>
          <w:b/>
          <w:color w:val="00B050"/>
        </w:rPr>
      </w:pPr>
      <w:r w:rsidRPr="00914C4A">
        <w:rPr>
          <w:b/>
          <w:color w:val="00B050"/>
        </w:rPr>
        <w:t>//#define  FRAME_RATE    0x740100A2</w:t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  <w:t>// 60fps</w:t>
      </w:r>
    </w:p>
    <w:p w:rsidR="0063267A" w:rsidRPr="00914C4A" w:rsidRDefault="0063267A" w:rsidP="00914C4A">
      <w:pPr>
        <w:ind w:firstLineChars="291" w:firstLine="613"/>
        <w:rPr>
          <w:b/>
          <w:color w:val="00B050"/>
        </w:rPr>
      </w:pPr>
      <w:r w:rsidRPr="00914C4A">
        <w:rPr>
          <w:b/>
          <w:color w:val="00B050"/>
        </w:rPr>
        <w:t>//#define  FRAME_RATE    0x740100B0</w:t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  <w:t>// 96fps</w:t>
      </w:r>
    </w:p>
    <w:p w:rsidR="0005579E" w:rsidRPr="00914C4A" w:rsidRDefault="0063267A" w:rsidP="00914C4A">
      <w:pPr>
        <w:ind w:firstLineChars="291" w:firstLine="613"/>
        <w:rPr>
          <w:b/>
          <w:color w:val="00B050"/>
        </w:rPr>
      </w:pPr>
      <w:r w:rsidRPr="00914C4A">
        <w:rPr>
          <w:rFonts w:hint="eastAsia"/>
          <w:b/>
          <w:color w:val="00B050"/>
        </w:rPr>
        <w:t>//</w:t>
      </w:r>
      <w:r w:rsidRPr="00914C4A">
        <w:rPr>
          <w:b/>
          <w:color w:val="00B050"/>
        </w:rPr>
        <w:t>#define  FRAME_RATE</w:t>
      </w:r>
      <w:r w:rsidRPr="00914C4A">
        <w:rPr>
          <w:b/>
          <w:color w:val="00B050"/>
        </w:rPr>
        <w:tab/>
        <w:t xml:space="preserve">   0x740100B2</w:t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</w:r>
      <w:r w:rsidRPr="00914C4A">
        <w:rPr>
          <w:b/>
          <w:color w:val="00B050"/>
        </w:rPr>
        <w:tab/>
        <w:t>// 120fps</w:t>
      </w:r>
      <w:r w:rsidRPr="00914C4A">
        <w:rPr>
          <w:b/>
          <w:color w:val="00B050"/>
        </w:rPr>
        <w:tab/>
      </w:r>
    </w:p>
    <w:p w:rsidR="008425E2" w:rsidRPr="00914C4A" w:rsidRDefault="007F1E05" w:rsidP="00B6428D">
      <w:pPr>
        <w:ind w:firstLine="405"/>
        <w:rPr>
          <w:b/>
          <w:color w:val="00B050"/>
        </w:rPr>
      </w:pPr>
      <w:r w:rsidRPr="007F1E05">
        <w:rPr>
          <w:b/>
          <w:color w:val="00B050"/>
          <w:rPrChange w:id="260" w:author="王斌" w:date="2014-02-19T15:36:00Z">
            <w:rPr/>
          </w:rPrChange>
        </w:rPr>
        <w:tab/>
      </w:r>
      <w:r w:rsidR="0077118A" w:rsidRPr="00914C4A">
        <w:rPr>
          <w:rFonts w:hint="eastAsia"/>
          <w:b/>
          <w:color w:val="00B050"/>
        </w:rPr>
        <w:t xml:space="preserve"> </w:t>
      </w:r>
      <w:r w:rsidR="0077118A" w:rsidRPr="00914C4A">
        <w:rPr>
          <w:rFonts w:hint="eastAsia"/>
          <w:b/>
          <w:color w:val="00B050"/>
        </w:rPr>
        <w:t>其中</w:t>
      </w:r>
      <w:r w:rsidR="007B0437" w:rsidRPr="00914C4A">
        <w:rPr>
          <w:rFonts w:hint="eastAsia"/>
          <w:b/>
          <w:color w:val="00B050"/>
        </w:rPr>
        <w:t>0x</w:t>
      </w:r>
      <w:r w:rsidR="00A61591" w:rsidRPr="00914C4A">
        <w:rPr>
          <w:rFonts w:hint="eastAsia"/>
          <w:b/>
          <w:color w:val="00B050"/>
        </w:rPr>
        <w:t>740100</w:t>
      </w:r>
      <w:r w:rsidR="00A61591" w:rsidRPr="00914C4A">
        <w:rPr>
          <w:rFonts w:hint="eastAsia"/>
          <w:b/>
          <w:color w:val="00B050"/>
        </w:rPr>
        <w:t>为</w:t>
      </w:r>
      <w:r w:rsidR="00A61591" w:rsidRPr="00914C4A">
        <w:rPr>
          <w:rFonts w:hint="eastAsia"/>
          <w:b/>
          <w:color w:val="00B050"/>
        </w:rPr>
        <w:t xml:space="preserve"> </w:t>
      </w:r>
      <w:r w:rsidR="00A61591" w:rsidRPr="00914C4A">
        <w:rPr>
          <w:rFonts w:hint="eastAsia"/>
          <w:b/>
          <w:color w:val="00B050"/>
        </w:rPr>
        <w:t>命令，</w:t>
      </w:r>
      <w:r w:rsidR="00A61591" w:rsidRPr="00914C4A">
        <w:rPr>
          <w:rFonts w:hint="eastAsia"/>
          <w:b/>
          <w:color w:val="00B050"/>
        </w:rPr>
        <w:t xml:space="preserve">  </w:t>
      </w:r>
      <w:r w:rsidR="00A61591" w:rsidRPr="00914C4A">
        <w:rPr>
          <w:rFonts w:hint="eastAsia"/>
          <w:b/>
          <w:color w:val="00B050"/>
        </w:rPr>
        <w:t>最后一个字节为帧率值</w:t>
      </w:r>
    </w:p>
    <w:p w:rsidR="00821B7B" w:rsidRDefault="00821B7B" w:rsidP="00B6428D">
      <w:pPr>
        <w:ind w:firstLine="405"/>
        <w:rPr>
          <w:color w:val="00B050"/>
        </w:rPr>
      </w:pPr>
    </w:p>
    <w:p w:rsidR="00821B7B" w:rsidRPr="008425E2" w:rsidRDefault="00821B7B" w:rsidP="00B6428D">
      <w:pPr>
        <w:ind w:firstLine="405"/>
        <w:rPr>
          <w:color w:val="00B050"/>
          <w:rPrChange w:id="261" w:author="王斌" w:date="2014-02-19T15:36:00Z">
            <w:rPr/>
          </w:rPrChange>
        </w:rPr>
      </w:pPr>
    </w:p>
    <w:p w:rsidR="008425E2" w:rsidRPr="008425E2" w:rsidRDefault="007F1E05" w:rsidP="008425E2">
      <w:pPr>
        <w:ind w:firstLine="405"/>
        <w:rPr>
          <w:color w:val="00B050"/>
          <w:rPrChange w:id="262" w:author="王斌" w:date="2014-02-19T15:36:00Z">
            <w:rPr/>
          </w:rPrChange>
        </w:rPr>
      </w:pPr>
      <w:r w:rsidRPr="007F1E05">
        <w:rPr>
          <w:color w:val="00B050"/>
          <w:rPrChange w:id="263" w:author="王斌" w:date="2014-02-19T15:36:00Z">
            <w:rPr/>
          </w:rPrChange>
        </w:rPr>
        <w:tab/>
        <w:t xml:space="preserve"> // 2.</w:t>
      </w:r>
      <w:r w:rsidRPr="007F1E05">
        <w:rPr>
          <w:color w:val="00B050"/>
          <w:rPrChange w:id="264" w:author="王斌" w:date="2014-02-19T15:36:00Z">
            <w:rPr/>
          </w:rPrChange>
        </w:rPr>
        <w:tab/>
      </w:r>
      <w:r w:rsidRPr="007F1E05">
        <w:rPr>
          <w:rFonts w:hint="eastAsia"/>
          <w:color w:val="00B050"/>
          <w:rPrChange w:id="265" w:author="王斌" w:date="2014-02-19T15:36:00Z">
            <w:rPr>
              <w:rFonts w:hint="eastAsia"/>
            </w:rPr>
          </w:rPrChange>
        </w:rPr>
        <w:t>设置</w:t>
      </w:r>
      <w:r w:rsidRPr="007F1E05">
        <w:rPr>
          <w:color w:val="00B050"/>
          <w:rPrChange w:id="266" w:author="王斌" w:date="2014-02-19T15:36:00Z">
            <w:rPr/>
          </w:rPrChange>
        </w:rPr>
        <w:t>PRP options</w:t>
      </w:r>
    </w:p>
    <w:p w:rsidR="008425E2" w:rsidRPr="008425E2" w:rsidRDefault="007F1E05" w:rsidP="008425E2">
      <w:pPr>
        <w:ind w:firstLine="405"/>
        <w:rPr>
          <w:color w:val="00B050"/>
          <w:rPrChange w:id="267" w:author="王斌" w:date="2014-02-19T15:36:00Z">
            <w:rPr/>
          </w:rPrChange>
        </w:rPr>
      </w:pPr>
      <w:r w:rsidRPr="007F1E05">
        <w:rPr>
          <w:color w:val="00B050"/>
          <w:rPrChange w:id="268" w:author="王斌" w:date="2014-02-19T15:36:00Z">
            <w:rPr/>
          </w:rPrChange>
        </w:rPr>
        <w:tab/>
        <w:t xml:space="preserve">  VIRTEX5_WriteReg32(hDev, OPB_ADDR, 0x0010);</w:t>
      </w:r>
      <w:r w:rsidRPr="007F1E05">
        <w:rPr>
          <w:color w:val="00B050"/>
          <w:rPrChange w:id="269" w:author="王斌" w:date="2014-02-19T15:36:00Z">
            <w:rPr/>
          </w:rPrChange>
        </w:rPr>
        <w:tab/>
      </w:r>
      <w:r w:rsidRPr="007F1E05">
        <w:rPr>
          <w:color w:val="00B050"/>
          <w:rPrChange w:id="270" w:author="王斌" w:date="2014-02-19T15:36:00Z">
            <w:rPr/>
          </w:rPrChange>
        </w:rPr>
        <w:tab/>
      </w:r>
      <w:r w:rsidRPr="007F1E05">
        <w:rPr>
          <w:color w:val="00B050"/>
          <w:rPrChange w:id="271" w:author="王斌" w:date="2014-02-19T15:36:00Z">
            <w:rPr/>
          </w:rPrChange>
        </w:rPr>
        <w:tab/>
      </w:r>
      <w:r w:rsidRPr="007F1E05">
        <w:rPr>
          <w:color w:val="00B050"/>
          <w:rPrChange w:id="272" w:author="王斌" w:date="2014-02-19T15:36:00Z">
            <w:rPr/>
          </w:rPrChange>
        </w:rPr>
        <w:tab/>
        <w:t>// write adr</w:t>
      </w:r>
    </w:p>
    <w:p w:rsidR="008425E2" w:rsidRPr="008425E2" w:rsidRDefault="007F1E05" w:rsidP="008425E2">
      <w:pPr>
        <w:ind w:firstLine="405"/>
        <w:rPr>
          <w:color w:val="00B050"/>
          <w:rPrChange w:id="273" w:author="王斌" w:date="2014-02-19T15:36:00Z">
            <w:rPr/>
          </w:rPrChange>
        </w:rPr>
      </w:pPr>
      <w:r w:rsidRPr="007F1E05">
        <w:rPr>
          <w:color w:val="00B050"/>
          <w:rPrChange w:id="274" w:author="王斌" w:date="2014-02-19T15:36:00Z">
            <w:rPr/>
          </w:rPrChange>
        </w:rPr>
        <w:tab/>
        <w:t xml:space="preserve">  VIRTEX5_WriteReg32(hDev, OPB_WDATA,INTOPIX_DECOPT);</w:t>
      </w:r>
      <w:r w:rsidRPr="007F1E05">
        <w:rPr>
          <w:color w:val="00B050"/>
          <w:rPrChange w:id="275" w:author="王斌" w:date="2014-02-19T15:36:00Z">
            <w:rPr/>
          </w:rPrChange>
        </w:rPr>
        <w:tab/>
      </w:r>
      <w:r w:rsidRPr="007F1E05">
        <w:rPr>
          <w:color w:val="00B050"/>
          <w:rPrChange w:id="276" w:author="王斌" w:date="2014-02-19T15:36:00Z">
            <w:rPr/>
          </w:rPrChange>
        </w:rPr>
        <w:tab/>
      </w:r>
      <w:r w:rsidRPr="007F1E05">
        <w:rPr>
          <w:color w:val="00B050"/>
          <w:rPrChange w:id="277" w:author="王斌" w:date="2014-02-19T15:36:00Z">
            <w:rPr/>
          </w:rPrChange>
        </w:rPr>
        <w:tab/>
      </w:r>
      <w:r w:rsidRPr="007F1E05">
        <w:rPr>
          <w:color w:val="00B050"/>
          <w:rPrChange w:id="278" w:author="王斌" w:date="2014-02-19T15:36:00Z">
            <w:rPr/>
          </w:rPrChange>
        </w:rPr>
        <w:tab/>
        <w:t>// write adr</w:t>
      </w:r>
    </w:p>
    <w:p w:rsidR="008425E2" w:rsidRPr="00914C4A" w:rsidRDefault="0015523B" w:rsidP="00B6428D">
      <w:pPr>
        <w:rPr>
          <w:rFonts w:ascii="Arial" w:hAnsi="Arial" w:cs="Arial"/>
          <w:b/>
          <w:bCs/>
          <w:kern w:val="0"/>
          <w:sz w:val="28"/>
          <w:szCs w:val="28"/>
        </w:rPr>
      </w:pPr>
      <w:r>
        <w:rPr>
          <w:rFonts w:hint="eastAsia"/>
          <w:color w:val="00B050"/>
        </w:rPr>
        <w:t xml:space="preserve">    </w:t>
      </w:r>
      <w:r w:rsidRPr="00914C4A">
        <w:rPr>
          <w:rFonts w:hint="eastAsia"/>
          <w:b/>
          <w:color w:val="00B050"/>
        </w:rPr>
        <w:t xml:space="preserve"> </w:t>
      </w:r>
      <w:r w:rsidR="00E21FAF" w:rsidRPr="00914C4A">
        <w:rPr>
          <w:rFonts w:hint="eastAsia"/>
          <w:b/>
          <w:color w:val="00B050"/>
        </w:rPr>
        <w:t>此设置可以完成类似</w:t>
      </w:r>
      <w:r w:rsidR="00E21FAF" w:rsidRPr="00914C4A">
        <w:rPr>
          <w:rFonts w:hint="eastAsia"/>
          <w:b/>
          <w:color w:val="00B050"/>
        </w:rPr>
        <w:t>MICROM</w:t>
      </w:r>
      <w:r w:rsidR="00E21FAF" w:rsidRPr="00914C4A">
        <w:rPr>
          <w:rFonts w:hint="eastAsia"/>
          <w:b/>
          <w:color w:val="00B050"/>
        </w:rPr>
        <w:t>板卡的</w:t>
      </w:r>
      <w:r w:rsidR="00B03FC9" w:rsidRPr="00914C4A">
        <w:rPr>
          <w:rFonts w:ascii="Arial" w:hAnsi="Arial" w:cs="Arial"/>
          <w:b/>
          <w:bCs/>
          <w:kern w:val="0"/>
          <w:sz w:val="28"/>
          <w:szCs w:val="28"/>
        </w:rPr>
        <w:t>set4kMode</w:t>
      </w:r>
      <w:r w:rsidR="00B03FC9" w:rsidRPr="00914C4A">
        <w:rPr>
          <w:rFonts w:ascii="Arial" w:hAnsi="Arial" w:cs="Arial" w:hint="eastAsia"/>
          <w:b/>
          <w:bCs/>
          <w:kern w:val="0"/>
          <w:sz w:val="28"/>
          <w:szCs w:val="28"/>
        </w:rPr>
        <w:t>函数，</w:t>
      </w:r>
      <w:r w:rsidR="00B03FC9" w:rsidRPr="00914C4A">
        <w:rPr>
          <w:rFonts w:ascii="Arial" w:hAnsi="Arial" w:cs="Arial" w:hint="eastAsia"/>
          <w:b/>
          <w:bCs/>
          <w:color w:val="00B050"/>
          <w:kern w:val="0"/>
          <w:szCs w:val="21"/>
        </w:rPr>
        <w:t>对应关系如下：</w:t>
      </w:r>
    </w:p>
    <w:p w:rsidR="00B03FC9" w:rsidRPr="00914C4A" w:rsidRDefault="00B03FC9" w:rsidP="00B03FC9">
      <w:pPr>
        <w:rPr>
          <w:rFonts w:cs="Arial"/>
          <w:b/>
          <w:bCs/>
          <w:color w:val="00B050"/>
          <w:kern w:val="0"/>
          <w:szCs w:val="21"/>
        </w:rPr>
      </w:pPr>
      <w:r w:rsidRPr="00914C4A">
        <w:rPr>
          <w:rFonts w:ascii="Arial" w:hAnsi="Arial" w:cs="Arial" w:hint="eastAsia"/>
          <w:b/>
          <w:bCs/>
          <w:kern w:val="0"/>
          <w:sz w:val="28"/>
          <w:szCs w:val="28"/>
        </w:rPr>
        <w:t xml:space="preserve">    </w:t>
      </w:r>
      <w:r w:rsidRPr="00914C4A">
        <w:rPr>
          <w:rFonts w:cs="Arial"/>
          <w:b/>
          <w:bCs/>
          <w:color w:val="00B050"/>
          <w:kern w:val="0"/>
          <w:szCs w:val="21"/>
        </w:rPr>
        <w:t>1.micro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: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 xml:space="preserve">MODE_4K_Off = 0   </w:t>
      </w:r>
      <w:r w:rsidRPr="00914C4A">
        <w:rPr>
          <w:rFonts w:cs="Arial"/>
          <w:b/>
          <w:bCs/>
          <w:color w:val="00B050"/>
          <w:kern w:val="0"/>
          <w:szCs w:val="21"/>
        </w:rPr>
        <w:tab/>
      </w:r>
      <w:r w:rsidRPr="00914C4A">
        <w:rPr>
          <w:rFonts w:cs="Arial"/>
          <w:b/>
          <w:bCs/>
          <w:color w:val="00B050"/>
          <w:kern w:val="0"/>
          <w:szCs w:val="21"/>
        </w:rPr>
        <w:tab/>
      </w:r>
      <w:r w:rsidRPr="00914C4A">
        <w:rPr>
          <w:rFonts w:cs="Arial"/>
          <w:b/>
          <w:bCs/>
          <w:color w:val="00B050"/>
          <w:kern w:val="0"/>
          <w:szCs w:val="21"/>
        </w:rPr>
        <w:tab/>
        <w:t>// only decode 2K resolution</w:t>
      </w:r>
      <w:r w:rsidRPr="00914C4A">
        <w:rPr>
          <w:rFonts w:cs="Arial"/>
          <w:b/>
          <w:bCs/>
          <w:color w:val="00B050"/>
          <w:kern w:val="0"/>
          <w:szCs w:val="21"/>
        </w:rPr>
        <w:tab/>
      </w:r>
      <w:r w:rsidRPr="00914C4A">
        <w:rPr>
          <w:rFonts w:cs="Arial"/>
          <w:b/>
          <w:bCs/>
          <w:color w:val="00B050"/>
          <w:kern w:val="0"/>
          <w:szCs w:val="21"/>
        </w:rPr>
        <w:tab/>
      </w:r>
      <w:r w:rsidRPr="00914C4A">
        <w:rPr>
          <w:rFonts w:cs="Arial"/>
          <w:b/>
          <w:bCs/>
          <w:color w:val="00B050"/>
          <w:kern w:val="0"/>
          <w:szCs w:val="21"/>
        </w:rPr>
        <w:tab/>
      </w:r>
      <w:r w:rsidRPr="00914C4A">
        <w:rPr>
          <w:rFonts w:cs="Arial"/>
          <w:b/>
          <w:bCs/>
          <w:color w:val="00B050"/>
          <w:kern w:val="0"/>
          <w:szCs w:val="21"/>
        </w:rPr>
        <w:tab/>
      </w:r>
      <w:r w:rsidRPr="00914C4A">
        <w:rPr>
          <w:rFonts w:cs="Arial"/>
          <w:b/>
          <w:bCs/>
          <w:color w:val="00B050"/>
          <w:kern w:val="0"/>
          <w:szCs w:val="21"/>
        </w:rPr>
        <w:tab/>
      </w:r>
      <w:r w:rsidR="00567A1E" w:rsidRPr="00914C4A">
        <w:rPr>
          <w:rFonts w:cs="Arial"/>
          <w:b/>
          <w:bCs/>
          <w:color w:val="00B050"/>
          <w:kern w:val="0"/>
          <w:szCs w:val="21"/>
        </w:rPr>
        <w:tab/>
      </w:r>
    </w:p>
    <w:p w:rsidR="00B03FC9" w:rsidRPr="00914C4A" w:rsidRDefault="00B03FC9" w:rsidP="00B03FC9">
      <w:pPr>
        <w:rPr>
          <w:rFonts w:cs="Arial"/>
          <w:b/>
          <w:bCs/>
          <w:color w:val="00B050"/>
          <w:kern w:val="0"/>
          <w:szCs w:val="21"/>
        </w:rPr>
      </w:pPr>
      <w:r w:rsidRPr="00914C4A">
        <w:rPr>
          <w:rFonts w:cs="Arial"/>
          <w:b/>
          <w:bCs/>
          <w:color w:val="00B050"/>
          <w:kern w:val="0"/>
          <w:szCs w:val="21"/>
        </w:rPr>
        <w:tab/>
      </w:r>
      <w:r w:rsidR="00567A1E" w:rsidRPr="00914C4A">
        <w:rPr>
          <w:rFonts w:cs="Arial" w:hint="eastAsia"/>
          <w:b/>
          <w:bCs/>
          <w:color w:val="00B050"/>
          <w:kern w:val="0"/>
          <w:szCs w:val="21"/>
        </w:rPr>
        <w:t xml:space="preserve">   </w:t>
      </w:r>
      <w:r w:rsidRPr="00914C4A">
        <w:rPr>
          <w:rFonts w:cs="Arial"/>
          <w:b/>
          <w:bCs/>
          <w:color w:val="00B050"/>
          <w:kern w:val="0"/>
          <w:szCs w:val="21"/>
        </w:rPr>
        <w:t xml:space="preserve">IMB 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: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INTOPIX_DECOPT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0x73020080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 xml:space="preserve">// Detect 4K,Drop 4K </w:t>
      </w:r>
    </w:p>
    <w:p w:rsidR="00B03FC9" w:rsidRPr="00914C4A" w:rsidRDefault="00B03FC9" w:rsidP="00914C4A">
      <w:pPr>
        <w:ind w:firstLineChars="250" w:firstLine="527"/>
        <w:rPr>
          <w:rFonts w:cs="Arial"/>
          <w:b/>
          <w:bCs/>
          <w:color w:val="00B050"/>
          <w:kern w:val="0"/>
          <w:szCs w:val="21"/>
        </w:rPr>
      </w:pPr>
      <w:r w:rsidRPr="00914C4A">
        <w:rPr>
          <w:rFonts w:cs="Arial"/>
          <w:b/>
          <w:bCs/>
          <w:color w:val="00B050"/>
          <w:kern w:val="0"/>
          <w:szCs w:val="21"/>
        </w:rPr>
        <w:t>2.micro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 xml:space="preserve">: </w:t>
      </w:r>
      <w:r w:rsidR="00732A7E" w:rsidRPr="00914C4A">
        <w:rPr>
          <w:rFonts w:cs="Arial" w:hint="eastAsia"/>
          <w:b/>
          <w:bCs/>
          <w:color w:val="00B050"/>
          <w:kern w:val="0"/>
          <w:szCs w:val="21"/>
        </w:rPr>
        <w:t xml:space="preserve">   </w:t>
      </w:r>
      <w:r w:rsidRPr="00914C4A">
        <w:rPr>
          <w:rFonts w:cs="Arial"/>
          <w:b/>
          <w:bCs/>
          <w:color w:val="00B050"/>
          <w:kern w:val="0"/>
          <w:szCs w:val="21"/>
        </w:rPr>
        <w:t xml:space="preserve">MODE_4K_Automatic = 1   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// automatically switch to 4K depending on the video material</w:t>
      </w:r>
    </w:p>
    <w:p w:rsidR="00B03FC9" w:rsidRPr="00914C4A" w:rsidRDefault="00B03FC9" w:rsidP="00B03FC9">
      <w:pPr>
        <w:rPr>
          <w:rFonts w:cs="Arial"/>
          <w:b/>
          <w:bCs/>
          <w:color w:val="00B050"/>
          <w:kern w:val="0"/>
          <w:szCs w:val="21"/>
        </w:rPr>
      </w:pPr>
      <w:r w:rsidRPr="00914C4A">
        <w:rPr>
          <w:rFonts w:cs="Arial"/>
          <w:b/>
          <w:bCs/>
          <w:color w:val="00B050"/>
          <w:kern w:val="0"/>
          <w:szCs w:val="21"/>
        </w:rPr>
        <w:tab/>
      </w:r>
      <w:r w:rsidR="00732A7E" w:rsidRPr="00914C4A">
        <w:rPr>
          <w:rFonts w:cs="Arial" w:hint="eastAsia"/>
          <w:b/>
          <w:bCs/>
          <w:color w:val="00B050"/>
          <w:kern w:val="0"/>
          <w:szCs w:val="21"/>
        </w:rPr>
        <w:t xml:space="preserve">   </w:t>
      </w:r>
      <w:r w:rsidRPr="00914C4A">
        <w:rPr>
          <w:rFonts w:cs="Arial"/>
          <w:b/>
          <w:bCs/>
          <w:color w:val="00B050"/>
          <w:kern w:val="0"/>
          <w:szCs w:val="21"/>
        </w:rPr>
        <w:t>IMB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: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INTOPIX_DECOPT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0x73020000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// Normal</w:t>
      </w:r>
    </w:p>
    <w:p w:rsidR="00B03FC9" w:rsidRPr="00914C4A" w:rsidRDefault="00B03FC9" w:rsidP="00914C4A">
      <w:pPr>
        <w:ind w:firstLineChars="250" w:firstLine="527"/>
        <w:rPr>
          <w:rFonts w:cs="Arial"/>
          <w:b/>
          <w:bCs/>
          <w:color w:val="00B050"/>
          <w:kern w:val="0"/>
          <w:szCs w:val="21"/>
        </w:rPr>
      </w:pPr>
      <w:r w:rsidRPr="00914C4A">
        <w:rPr>
          <w:rFonts w:cs="Arial"/>
          <w:b/>
          <w:bCs/>
          <w:color w:val="00B050"/>
          <w:kern w:val="0"/>
          <w:szCs w:val="21"/>
        </w:rPr>
        <w:t>3.micro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: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 xml:space="preserve">MODE_4K_Always = 2   </w:t>
      </w:r>
      <w:r w:rsidRPr="00914C4A">
        <w:rPr>
          <w:rFonts w:cs="Arial"/>
          <w:b/>
          <w:bCs/>
          <w:color w:val="00B050"/>
          <w:kern w:val="0"/>
          <w:szCs w:val="21"/>
        </w:rPr>
        <w:tab/>
      </w:r>
      <w:r w:rsidRPr="00914C4A">
        <w:rPr>
          <w:rFonts w:cs="Arial"/>
          <w:b/>
          <w:bCs/>
          <w:color w:val="00B050"/>
          <w:kern w:val="0"/>
          <w:szCs w:val="21"/>
        </w:rPr>
        <w:tab/>
        <w:t>// upscale any resolution to 4K</w:t>
      </w:r>
    </w:p>
    <w:p w:rsidR="00B03FC9" w:rsidRPr="00914C4A" w:rsidRDefault="00B03FC9" w:rsidP="00B03FC9">
      <w:pPr>
        <w:rPr>
          <w:rFonts w:cs="Arial"/>
          <w:b/>
          <w:bCs/>
          <w:color w:val="00B050"/>
          <w:kern w:val="0"/>
          <w:sz w:val="28"/>
          <w:szCs w:val="28"/>
        </w:rPr>
      </w:pPr>
      <w:r w:rsidRPr="00914C4A">
        <w:rPr>
          <w:rFonts w:cs="Arial"/>
          <w:b/>
          <w:bCs/>
          <w:color w:val="00B050"/>
          <w:kern w:val="0"/>
          <w:szCs w:val="21"/>
        </w:rPr>
        <w:tab/>
      </w:r>
      <w:r w:rsidR="00732A7E" w:rsidRPr="00914C4A">
        <w:rPr>
          <w:rFonts w:cs="Arial" w:hint="eastAsia"/>
          <w:b/>
          <w:bCs/>
          <w:color w:val="00B050"/>
          <w:kern w:val="0"/>
          <w:szCs w:val="21"/>
        </w:rPr>
        <w:t xml:space="preserve">   </w:t>
      </w:r>
      <w:r w:rsidRPr="00914C4A">
        <w:rPr>
          <w:rFonts w:cs="Arial"/>
          <w:b/>
          <w:bCs/>
          <w:color w:val="00B050"/>
          <w:kern w:val="0"/>
          <w:szCs w:val="21"/>
        </w:rPr>
        <w:t>IMB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: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INTOPIX_DECOPT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0x73020100</w:t>
      </w:r>
      <w:r w:rsidRPr="00914C4A">
        <w:rPr>
          <w:rFonts w:cs="Arial"/>
          <w:b/>
          <w:bCs/>
          <w:color w:val="00B050"/>
          <w:kern w:val="0"/>
          <w:szCs w:val="21"/>
        </w:rPr>
        <w:tab/>
        <w:t>// upscale the frame (e.g. from 2k to 4k)</w:t>
      </w:r>
    </w:p>
    <w:p w:rsidR="0015523B" w:rsidRPr="008425E2" w:rsidRDefault="00B03FC9" w:rsidP="00B6428D">
      <w:pPr>
        <w:rPr>
          <w:color w:val="00B050"/>
          <w:rPrChange w:id="279" w:author="王斌" w:date="2014-02-19T15:36:00Z">
            <w:rPr/>
          </w:rPrChange>
        </w:rPr>
      </w:pPr>
      <w:r w:rsidRPr="00B03FC9">
        <w:rPr>
          <w:rFonts w:cs="Arial"/>
          <w:b/>
          <w:bCs/>
          <w:color w:val="00B050"/>
          <w:kern w:val="0"/>
          <w:sz w:val="28"/>
          <w:szCs w:val="28"/>
        </w:rPr>
        <w:t xml:space="preserve">  </w:t>
      </w:r>
    </w:p>
    <w:p w:rsidR="008425E2" w:rsidRPr="008425E2" w:rsidRDefault="007F1E05" w:rsidP="008425E2">
      <w:pPr>
        <w:ind w:firstLine="405"/>
        <w:rPr>
          <w:color w:val="00B050"/>
          <w:rPrChange w:id="280" w:author="王斌" w:date="2014-02-19T15:36:00Z">
            <w:rPr/>
          </w:rPrChange>
        </w:rPr>
      </w:pPr>
      <w:r w:rsidRPr="007F1E05">
        <w:rPr>
          <w:color w:val="00B050"/>
          <w:rPrChange w:id="281" w:author="王斌" w:date="2014-02-19T15:36:00Z">
            <w:rPr/>
          </w:rPrChange>
        </w:rPr>
        <w:tab/>
        <w:t xml:space="preserve"> // 3.</w:t>
      </w:r>
      <w:r w:rsidRPr="007F1E05">
        <w:rPr>
          <w:color w:val="00B050"/>
          <w:rPrChange w:id="282" w:author="王斌" w:date="2014-02-19T15:36:00Z">
            <w:rPr/>
          </w:rPrChange>
        </w:rPr>
        <w:tab/>
      </w:r>
      <w:r w:rsidRPr="007F1E05">
        <w:rPr>
          <w:rFonts w:hint="eastAsia"/>
          <w:color w:val="00B050"/>
          <w:rPrChange w:id="283" w:author="王斌" w:date="2014-02-19T15:36:00Z">
            <w:rPr>
              <w:rFonts w:hint="eastAsia"/>
            </w:rPr>
          </w:rPrChange>
        </w:rPr>
        <w:t>设置</w:t>
      </w:r>
      <w:r w:rsidRPr="007F1E05">
        <w:rPr>
          <w:color w:val="00B050"/>
          <w:rPrChange w:id="284" w:author="王斌" w:date="2014-02-19T15:36:00Z">
            <w:rPr/>
          </w:rPrChange>
        </w:rPr>
        <w:t xml:space="preserve"> watermark mode</w:t>
      </w:r>
    </w:p>
    <w:p w:rsidR="008425E2" w:rsidRPr="008425E2" w:rsidRDefault="007F1E05" w:rsidP="008425E2">
      <w:pPr>
        <w:ind w:firstLine="405"/>
        <w:rPr>
          <w:color w:val="00B050"/>
          <w:rPrChange w:id="285" w:author="王斌" w:date="2014-02-19T15:36:00Z">
            <w:rPr/>
          </w:rPrChange>
        </w:rPr>
      </w:pPr>
      <w:r w:rsidRPr="007F1E05">
        <w:rPr>
          <w:color w:val="00B050"/>
          <w:rPrChange w:id="286" w:author="王斌" w:date="2014-02-19T15:36:00Z">
            <w:rPr/>
          </w:rPrChange>
        </w:rPr>
        <w:tab/>
        <w:t xml:space="preserve">  VIRTEX5_WriteReg32(hDev, OPB_ADDR, 0x014C);</w:t>
      </w:r>
      <w:r w:rsidRPr="007F1E05">
        <w:rPr>
          <w:color w:val="00B050"/>
          <w:rPrChange w:id="287" w:author="王斌" w:date="2014-02-19T15:36:00Z">
            <w:rPr/>
          </w:rPrChange>
        </w:rPr>
        <w:tab/>
      </w:r>
      <w:r w:rsidRPr="007F1E05">
        <w:rPr>
          <w:color w:val="00B050"/>
          <w:rPrChange w:id="288" w:author="王斌" w:date="2014-02-19T15:36:00Z">
            <w:rPr/>
          </w:rPrChange>
        </w:rPr>
        <w:tab/>
      </w:r>
      <w:r w:rsidRPr="007F1E05">
        <w:rPr>
          <w:color w:val="00B050"/>
          <w:rPrChange w:id="289" w:author="王斌" w:date="2014-02-19T15:36:00Z">
            <w:rPr/>
          </w:rPrChange>
        </w:rPr>
        <w:tab/>
      </w:r>
      <w:r w:rsidRPr="007F1E05">
        <w:rPr>
          <w:color w:val="00B050"/>
          <w:rPrChange w:id="290" w:author="王斌" w:date="2014-02-19T15:36:00Z">
            <w:rPr/>
          </w:rPrChange>
        </w:rPr>
        <w:tab/>
        <w:t>// write adr</w:t>
      </w:r>
    </w:p>
    <w:p w:rsidR="008425E2" w:rsidRPr="008425E2" w:rsidRDefault="007F1E05" w:rsidP="008425E2">
      <w:pPr>
        <w:ind w:firstLine="405"/>
        <w:rPr>
          <w:color w:val="00B050"/>
          <w:rPrChange w:id="291" w:author="王斌" w:date="2014-02-19T15:36:00Z">
            <w:rPr/>
          </w:rPrChange>
        </w:rPr>
      </w:pPr>
      <w:r w:rsidRPr="007F1E05">
        <w:rPr>
          <w:color w:val="00B050"/>
          <w:rPrChange w:id="292" w:author="王斌" w:date="2014-02-19T15:36:00Z">
            <w:rPr/>
          </w:rPrChange>
        </w:rPr>
        <w:tab/>
        <w:t xml:space="preserve">  VIRTEX5_WriteReg32(hDev, OPB_WDATA,0x00000002);</w:t>
      </w:r>
      <w:r w:rsidRPr="007F1E05">
        <w:rPr>
          <w:color w:val="00B050"/>
          <w:rPrChange w:id="293" w:author="王斌" w:date="2014-02-19T15:36:00Z">
            <w:rPr/>
          </w:rPrChange>
        </w:rPr>
        <w:tab/>
      </w:r>
      <w:r w:rsidRPr="007F1E05">
        <w:rPr>
          <w:color w:val="00B050"/>
          <w:rPrChange w:id="294" w:author="王斌" w:date="2014-02-19T15:36:00Z">
            <w:rPr/>
          </w:rPrChange>
        </w:rPr>
        <w:tab/>
      </w:r>
      <w:r w:rsidRPr="007F1E05">
        <w:rPr>
          <w:color w:val="00B050"/>
          <w:rPrChange w:id="295" w:author="王斌" w:date="2014-02-19T15:36:00Z">
            <w:rPr/>
          </w:rPrChange>
        </w:rPr>
        <w:tab/>
      </w:r>
      <w:r w:rsidRPr="007F1E05">
        <w:rPr>
          <w:color w:val="00B050"/>
          <w:rPrChange w:id="296" w:author="王斌" w:date="2014-02-19T15:36:00Z">
            <w:rPr/>
          </w:rPrChange>
        </w:rPr>
        <w:tab/>
        <w:t>// write adr</w:t>
      </w:r>
    </w:p>
    <w:p w:rsidR="008425E2" w:rsidRPr="008425E2" w:rsidRDefault="008425E2" w:rsidP="008425E2">
      <w:pPr>
        <w:ind w:firstLine="405"/>
        <w:rPr>
          <w:color w:val="00B050"/>
          <w:rPrChange w:id="297" w:author="王斌" w:date="2014-02-19T15:36:00Z">
            <w:rPr/>
          </w:rPrChange>
        </w:rPr>
      </w:pPr>
    </w:p>
    <w:p w:rsidR="008425E2" w:rsidRPr="008425E2" w:rsidRDefault="007F1E05" w:rsidP="008425E2">
      <w:pPr>
        <w:ind w:firstLine="405"/>
        <w:rPr>
          <w:color w:val="00B050"/>
          <w:rPrChange w:id="298" w:author="王斌" w:date="2014-02-19T15:36:00Z">
            <w:rPr/>
          </w:rPrChange>
        </w:rPr>
      </w:pPr>
      <w:r w:rsidRPr="007F1E05">
        <w:rPr>
          <w:color w:val="00B050"/>
          <w:rPrChange w:id="299" w:author="王斌" w:date="2014-02-19T15:36:00Z">
            <w:rPr/>
          </w:rPrChange>
        </w:rPr>
        <w:tab/>
        <w:t xml:space="preserve"> // 4.</w:t>
      </w:r>
      <w:r w:rsidRPr="007F1E05">
        <w:rPr>
          <w:color w:val="00B050"/>
          <w:rPrChange w:id="300" w:author="王斌" w:date="2014-02-19T15:36:00Z">
            <w:rPr/>
          </w:rPrChange>
        </w:rPr>
        <w:tab/>
      </w:r>
      <w:r w:rsidRPr="007F1E05">
        <w:rPr>
          <w:rFonts w:hint="eastAsia"/>
          <w:color w:val="00B050"/>
          <w:rPrChange w:id="301" w:author="王斌" w:date="2014-02-19T15:36:00Z">
            <w:rPr>
              <w:rFonts w:hint="eastAsia"/>
            </w:rPr>
          </w:rPrChange>
        </w:rPr>
        <w:t>设置</w:t>
      </w:r>
      <w:r w:rsidRPr="007F1E05">
        <w:rPr>
          <w:color w:val="00B050"/>
          <w:rPrChange w:id="302" w:author="王斌" w:date="2014-02-19T15:36:00Z">
            <w:rPr/>
          </w:rPrChange>
        </w:rPr>
        <w:t xml:space="preserve"> PRP mode</w:t>
      </w:r>
    </w:p>
    <w:p w:rsidR="008425E2" w:rsidRPr="008425E2" w:rsidRDefault="007F1E05" w:rsidP="008425E2">
      <w:pPr>
        <w:ind w:firstLine="405"/>
        <w:rPr>
          <w:color w:val="00B050"/>
          <w:rPrChange w:id="303" w:author="王斌" w:date="2014-02-19T15:36:00Z">
            <w:rPr/>
          </w:rPrChange>
        </w:rPr>
      </w:pPr>
      <w:r w:rsidRPr="007F1E05">
        <w:rPr>
          <w:color w:val="00B050"/>
          <w:rPrChange w:id="304" w:author="王斌" w:date="2014-02-19T15:36:00Z">
            <w:rPr/>
          </w:rPrChange>
        </w:rPr>
        <w:tab/>
        <w:t xml:space="preserve">  VIRTEX5_WriteReg32(hDev, OPB_ADDR, 0x0000);</w:t>
      </w:r>
      <w:r w:rsidRPr="007F1E05">
        <w:rPr>
          <w:color w:val="00B050"/>
          <w:rPrChange w:id="305" w:author="王斌" w:date="2014-02-19T15:36:00Z">
            <w:rPr/>
          </w:rPrChange>
        </w:rPr>
        <w:tab/>
      </w:r>
      <w:r w:rsidRPr="007F1E05">
        <w:rPr>
          <w:color w:val="00B050"/>
          <w:rPrChange w:id="306" w:author="王斌" w:date="2014-02-19T15:36:00Z">
            <w:rPr/>
          </w:rPrChange>
        </w:rPr>
        <w:tab/>
      </w:r>
      <w:r w:rsidRPr="007F1E05">
        <w:rPr>
          <w:color w:val="00B050"/>
          <w:rPrChange w:id="307" w:author="王斌" w:date="2014-02-19T15:36:00Z">
            <w:rPr/>
          </w:rPrChange>
        </w:rPr>
        <w:tab/>
      </w:r>
      <w:r w:rsidRPr="007F1E05">
        <w:rPr>
          <w:color w:val="00B050"/>
          <w:rPrChange w:id="308" w:author="王斌" w:date="2014-02-19T15:36:00Z">
            <w:rPr/>
          </w:rPrChange>
        </w:rPr>
        <w:tab/>
        <w:t>// write adr</w:t>
      </w:r>
    </w:p>
    <w:p w:rsidR="008425E2" w:rsidRPr="008425E2" w:rsidRDefault="007F1E05" w:rsidP="008425E2">
      <w:pPr>
        <w:ind w:firstLine="405"/>
        <w:rPr>
          <w:color w:val="00B050"/>
          <w:rPrChange w:id="309" w:author="王斌" w:date="2014-02-19T15:36:00Z">
            <w:rPr/>
          </w:rPrChange>
        </w:rPr>
      </w:pPr>
      <w:r w:rsidRPr="007F1E05">
        <w:rPr>
          <w:color w:val="00B050"/>
          <w:rPrChange w:id="310" w:author="王斌" w:date="2014-02-19T15:36:00Z">
            <w:rPr/>
          </w:rPrChange>
        </w:rPr>
        <w:tab/>
        <w:t xml:space="preserve">  VIRTEX5_WriteReg32(hDev, OPB_WDATA,0x00000010);</w:t>
      </w:r>
      <w:r w:rsidRPr="007F1E05">
        <w:rPr>
          <w:color w:val="00B050"/>
          <w:rPrChange w:id="311" w:author="王斌" w:date="2014-02-19T15:36:00Z">
            <w:rPr/>
          </w:rPrChange>
        </w:rPr>
        <w:tab/>
      </w:r>
      <w:r w:rsidRPr="007F1E05">
        <w:rPr>
          <w:color w:val="00B050"/>
          <w:rPrChange w:id="312" w:author="王斌" w:date="2014-02-19T15:36:00Z">
            <w:rPr/>
          </w:rPrChange>
        </w:rPr>
        <w:tab/>
      </w:r>
      <w:r w:rsidRPr="007F1E05">
        <w:rPr>
          <w:color w:val="00B050"/>
          <w:rPrChange w:id="313" w:author="王斌" w:date="2014-02-19T15:36:00Z">
            <w:rPr/>
          </w:rPrChange>
        </w:rPr>
        <w:tab/>
      </w:r>
      <w:r w:rsidRPr="007F1E05">
        <w:rPr>
          <w:color w:val="00B050"/>
          <w:rPrChange w:id="314" w:author="王斌" w:date="2014-02-19T15:36:00Z">
            <w:rPr/>
          </w:rPrChange>
        </w:rPr>
        <w:tab/>
        <w:t>// write adr</w:t>
      </w:r>
    </w:p>
    <w:p w:rsidR="008425E2" w:rsidRPr="008425E2" w:rsidRDefault="007F1E05" w:rsidP="00B6428D">
      <w:pPr>
        <w:rPr>
          <w:color w:val="00B050"/>
          <w:rPrChange w:id="315" w:author="王斌" w:date="2014-02-19T15:36:00Z">
            <w:rPr/>
          </w:rPrChange>
        </w:rPr>
      </w:pPr>
      <w:r w:rsidRPr="007F1E05">
        <w:rPr>
          <w:color w:val="00B050"/>
          <w:rPrChange w:id="316" w:author="王斌" w:date="2014-02-19T15:36:00Z">
            <w:rPr/>
          </w:rPrChange>
        </w:rPr>
        <w:t xml:space="preserve"> </w:t>
      </w:r>
    </w:p>
    <w:p w:rsidR="008425E2" w:rsidRPr="008425E2" w:rsidRDefault="007F1E05" w:rsidP="008425E2">
      <w:pPr>
        <w:ind w:firstLine="405"/>
        <w:rPr>
          <w:color w:val="00B050"/>
          <w:rPrChange w:id="317" w:author="王斌" w:date="2014-02-19T15:36:00Z">
            <w:rPr/>
          </w:rPrChange>
        </w:rPr>
      </w:pPr>
      <w:r w:rsidRPr="007F1E05">
        <w:rPr>
          <w:color w:val="00B050"/>
          <w:rPrChange w:id="318" w:author="王斌" w:date="2014-02-19T15:36:00Z">
            <w:rPr/>
          </w:rPrChange>
        </w:rPr>
        <w:tab/>
        <w:t xml:space="preserve"> // 5.</w:t>
      </w:r>
      <w:r w:rsidRPr="007F1E05">
        <w:rPr>
          <w:color w:val="00B050"/>
          <w:rPrChange w:id="319" w:author="王斌" w:date="2014-02-19T15:36:00Z">
            <w:rPr/>
          </w:rPrChange>
        </w:rPr>
        <w:tab/>
      </w:r>
      <w:r w:rsidRPr="007F1E05">
        <w:rPr>
          <w:rFonts w:hint="eastAsia"/>
          <w:color w:val="00B050"/>
          <w:rPrChange w:id="320" w:author="王斌" w:date="2014-02-19T15:36:00Z">
            <w:rPr>
              <w:rFonts w:hint="eastAsia"/>
            </w:rPr>
          </w:rPrChange>
        </w:rPr>
        <w:t>设置</w:t>
      </w:r>
      <w:r w:rsidRPr="007F1E05">
        <w:rPr>
          <w:color w:val="00B050"/>
          <w:rPrChange w:id="321" w:author="王斌" w:date="2014-02-19T15:36:00Z">
            <w:rPr/>
          </w:rPrChange>
        </w:rPr>
        <w:t xml:space="preserve"> POP mode</w:t>
      </w:r>
    </w:p>
    <w:p w:rsidR="008425E2" w:rsidRPr="008425E2" w:rsidRDefault="007F1E05" w:rsidP="008425E2">
      <w:pPr>
        <w:ind w:firstLine="405"/>
        <w:rPr>
          <w:color w:val="00B050"/>
          <w:rPrChange w:id="322" w:author="王斌" w:date="2014-02-19T15:36:00Z">
            <w:rPr/>
          </w:rPrChange>
        </w:rPr>
      </w:pPr>
      <w:r w:rsidRPr="007F1E05">
        <w:rPr>
          <w:color w:val="00B050"/>
          <w:rPrChange w:id="323" w:author="王斌" w:date="2014-02-19T15:36:00Z">
            <w:rPr/>
          </w:rPrChange>
        </w:rPr>
        <w:tab/>
        <w:t xml:space="preserve">  VIRTEX5_WriteReg32(hDev, OPB_ADDR, 0x0100);</w:t>
      </w:r>
      <w:r w:rsidRPr="007F1E05">
        <w:rPr>
          <w:color w:val="00B050"/>
          <w:rPrChange w:id="324" w:author="王斌" w:date="2014-02-19T15:36:00Z">
            <w:rPr/>
          </w:rPrChange>
        </w:rPr>
        <w:tab/>
      </w:r>
      <w:r w:rsidRPr="007F1E05">
        <w:rPr>
          <w:color w:val="00B050"/>
          <w:rPrChange w:id="325" w:author="王斌" w:date="2014-02-19T15:36:00Z">
            <w:rPr/>
          </w:rPrChange>
        </w:rPr>
        <w:tab/>
      </w:r>
      <w:r w:rsidRPr="007F1E05">
        <w:rPr>
          <w:color w:val="00B050"/>
          <w:rPrChange w:id="326" w:author="王斌" w:date="2014-02-19T15:36:00Z">
            <w:rPr/>
          </w:rPrChange>
        </w:rPr>
        <w:tab/>
      </w:r>
      <w:r w:rsidRPr="007F1E05">
        <w:rPr>
          <w:color w:val="00B050"/>
          <w:rPrChange w:id="327" w:author="王斌" w:date="2014-02-19T15:36:00Z">
            <w:rPr/>
          </w:rPrChange>
        </w:rPr>
        <w:tab/>
        <w:t>// write adr</w:t>
      </w:r>
    </w:p>
    <w:p w:rsidR="008425E2" w:rsidRPr="008425E2" w:rsidRDefault="007F1E05" w:rsidP="008425E2">
      <w:pPr>
        <w:ind w:firstLine="405"/>
        <w:rPr>
          <w:color w:val="00B050"/>
          <w:rPrChange w:id="328" w:author="王斌" w:date="2014-02-19T15:36:00Z">
            <w:rPr/>
          </w:rPrChange>
        </w:rPr>
      </w:pPr>
      <w:r w:rsidRPr="007F1E05">
        <w:rPr>
          <w:color w:val="00B050"/>
          <w:rPrChange w:id="329" w:author="王斌" w:date="2014-02-19T15:36:00Z">
            <w:rPr/>
          </w:rPrChange>
        </w:rPr>
        <w:tab/>
        <w:t xml:space="preserve">  VIRTEX5_WriteReg32(hDev, OPB_WDATA,0x00000012);</w:t>
      </w:r>
      <w:r w:rsidRPr="007F1E05">
        <w:rPr>
          <w:color w:val="00B050"/>
          <w:rPrChange w:id="330" w:author="王斌" w:date="2014-02-19T15:36:00Z">
            <w:rPr/>
          </w:rPrChange>
        </w:rPr>
        <w:tab/>
      </w:r>
      <w:r w:rsidRPr="007F1E05">
        <w:rPr>
          <w:color w:val="00B050"/>
          <w:rPrChange w:id="331" w:author="王斌" w:date="2014-02-19T15:36:00Z">
            <w:rPr/>
          </w:rPrChange>
        </w:rPr>
        <w:tab/>
      </w:r>
      <w:r w:rsidRPr="007F1E05">
        <w:rPr>
          <w:color w:val="00B050"/>
          <w:rPrChange w:id="332" w:author="王斌" w:date="2014-02-19T15:36:00Z">
            <w:rPr/>
          </w:rPrChange>
        </w:rPr>
        <w:tab/>
      </w:r>
      <w:r w:rsidRPr="007F1E05">
        <w:rPr>
          <w:color w:val="00B050"/>
          <w:rPrChange w:id="333" w:author="王斌" w:date="2014-02-19T15:36:00Z">
            <w:rPr/>
          </w:rPrChange>
        </w:rPr>
        <w:tab/>
        <w:t>// write adr</w:t>
      </w:r>
    </w:p>
    <w:p w:rsidR="009C37CD" w:rsidRPr="008425E2" w:rsidRDefault="009C37CD" w:rsidP="00D440E4">
      <w:pPr>
        <w:ind w:firstLine="405"/>
        <w:rPr>
          <w:color w:val="00B050"/>
          <w:rPrChange w:id="334" w:author="王斌" w:date="2014-02-19T15:36:00Z">
            <w:rPr/>
          </w:rPrChange>
        </w:rPr>
      </w:pPr>
    </w:p>
    <w:p w:rsidR="00AA2862" w:rsidRDefault="00AA2862" w:rsidP="00D440E4">
      <w:pPr>
        <w:ind w:firstLine="405"/>
      </w:pPr>
    </w:p>
    <w:p w:rsidR="006A7056" w:rsidRDefault="006A7056"/>
    <w:p w:rsidR="00353A18" w:rsidRDefault="00353A18" w:rsidP="003E55AB">
      <w:pPr>
        <w:pStyle w:val="2"/>
        <w:rPr>
          <w:ins w:id="335" w:author="王斌" w:date="2014-02-19T14:19:00Z"/>
        </w:rPr>
      </w:pPr>
      <w:bookmarkStart w:id="336" w:name="_Toc380590610"/>
      <w:bookmarkStart w:id="337" w:name="_Toc380591184"/>
      <w:bookmarkStart w:id="338" w:name="_Toc380591936"/>
      <w:r>
        <w:rPr>
          <w:rFonts w:hint="eastAsia"/>
        </w:rPr>
        <w:lastRenderedPageBreak/>
        <w:t xml:space="preserve">3 </w:t>
      </w:r>
      <w:r w:rsidR="00053506">
        <w:rPr>
          <w:rFonts w:hint="eastAsia"/>
        </w:rPr>
        <w:t xml:space="preserve"> </w:t>
      </w:r>
      <w:r>
        <w:rPr>
          <w:rFonts w:hint="eastAsia"/>
        </w:rPr>
        <w:t>内部总线寄存器</w:t>
      </w:r>
      <w:bookmarkEnd w:id="336"/>
      <w:bookmarkEnd w:id="337"/>
      <w:bookmarkEnd w:id="338"/>
    </w:p>
    <w:p w:rsidR="003E2F97" w:rsidRDefault="00623341" w:rsidP="00966121">
      <w:pPr>
        <w:pStyle w:val="3"/>
      </w:pPr>
      <w:bookmarkStart w:id="339" w:name="_Toc380591185"/>
      <w:bookmarkStart w:id="340" w:name="_Toc380591937"/>
      <w:ins w:id="341" w:author="王斌" w:date="2014-02-19T14:19:00Z">
        <w:r w:rsidRPr="00D05B4F">
          <w:rPr>
            <w:rFonts w:hint="eastAsia"/>
          </w:rPr>
          <w:t xml:space="preserve">3.1  </w:t>
        </w:r>
        <w:r w:rsidR="003F5763" w:rsidRPr="00D05B4F">
          <w:rPr>
            <w:rFonts w:hint="eastAsia"/>
          </w:rPr>
          <w:t>播放控制相关寄存器</w:t>
        </w:r>
      </w:ins>
      <w:bookmarkEnd w:id="339"/>
      <w:bookmarkEnd w:id="340"/>
    </w:p>
    <w:p w:rsidR="002C70F3" w:rsidRPr="006C28EB" w:rsidRDefault="004F58A4" w:rsidP="00FB2031">
      <w:pPr>
        <w:pStyle w:val="4"/>
        <w:rPr>
          <w:rFonts w:asciiTheme="minorEastAsia" w:hAnsiTheme="minorEastAsia"/>
        </w:rPr>
      </w:pPr>
      <w:bookmarkStart w:id="342" w:name="_Toc380591938"/>
      <w:r w:rsidRPr="001276CE">
        <w:rPr>
          <w:rFonts w:hint="eastAsia"/>
        </w:rPr>
        <w:t>3.1.</w:t>
      </w:r>
      <w:r>
        <w:rPr>
          <w:rFonts w:hint="eastAsia"/>
        </w:rPr>
        <w:t>1</w:t>
      </w:r>
      <w:r w:rsidR="00FF7C1F" w:rsidRPr="006C28EB">
        <w:rPr>
          <w:rFonts w:hint="eastAsia"/>
        </w:rPr>
        <w:t>播放控制</w:t>
      </w:r>
      <w:r w:rsidR="00692497" w:rsidRPr="006C28EB">
        <w:rPr>
          <w:rFonts w:hint="eastAsia"/>
        </w:rPr>
        <w:t>寄存器</w:t>
      </w:r>
      <w:bookmarkEnd w:id="342"/>
    </w:p>
    <w:p w:rsidR="00054613" w:rsidRPr="004F58A4" w:rsidRDefault="00054613" w:rsidP="002C70F3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2C70F3" w:rsidTr="004D7544">
        <w:tc>
          <w:tcPr>
            <w:tcW w:w="108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C70F3" w:rsidRPr="004E4605" w:rsidRDefault="002C70F3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C70F3" w:rsidTr="008324DF">
        <w:trPr>
          <w:trHeight w:val="462"/>
        </w:trPr>
        <w:tc>
          <w:tcPr>
            <w:tcW w:w="1080" w:type="dxa"/>
          </w:tcPr>
          <w:p w:rsidR="002C70F3" w:rsidRDefault="00034800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BIT0</w:t>
            </w:r>
          </w:p>
        </w:tc>
        <w:tc>
          <w:tcPr>
            <w:tcW w:w="1800" w:type="dxa"/>
          </w:tcPr>
          <w:p w:rsidR="002C70F3" w:rsidRDefault="002927A6" w:rsidP="00FF7C1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RUN</w:t>
            </w:r>
          </w:p>
        </w:tc>
        <w:tc>
          <w:tcPr>
            <w:tcW w:w="3600" w:type="dxa"/>
          </w:tcPr>
          <w:p w:rsidR="00165D16" w:rsidRDefault="00165D16" w:rsidP="00165D16"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 xml:space="preserve">1 </w:t>
            </w:r>
            <w:r>
              <w:rPr>
                <w:rFonts w:ascii="Calibri" w:eastAsia="宋体" w:hAnsi="Calibri" w:cs="Times New Roman" w:hint="eastAsia"/>
              </w:rPr>
              <w:t>使能音视频播放</w:t>
            </w:r>
          </w:p>
          <w:p w:rsidR="00893BB8" w:rsidRDefault="00165D16" w:rsidP="004F113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无需</w:t>
            </w:r>
            <w:r>
              <w:rPr>
                <w:rFonts w:ascii="Calibri" w:eastAsia="宋体" w:hAnsi="Calibri" w:cs="Times New Roman" w:hint="eastAsia"/>
              </w:rPr>
              <w:t>S/W</w:t>
            </w:r>
            <w:r>
              <w:rPr>
                <w:rFonts w:ascii="Calibri" w:eastAsia="宋体" w:hAnsi="Calibri" w:cs="Times New Roman" w:hint="eastAsia"/>
              </w:rPr>
              <w:t>清零</w:t>
            </w:r>
          </w:p>
        </w:tc>
        <w:tc>
          <w:tcPr>
            <w:tcW w:w="935" w:type="dxa"/>
          </w:tcPr>
          <w:p w:rsidR="002C70F3" w:rsidRDefault="002C70F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971" w:type="dxa"/>
          </w:tcPr>
          <w:p w:rsidR="00710845" w:rsidRDefault="004F1134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8324DF" w:rsidTr="008324DF">
        <w:trPr>
          <w:trHeight w:val="285"/>
        </w:trPr>
        <w:tc>
          <w:tcPr>
            <w:tcW w:w="1080" w:type="dxa"/>
          </w:tcPr>
          <w:p w:rsidR="008324DF" w:rsidRDefault="00034800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BIT1</w:t>
            </w:r>
          </w:p>
        </w:tc>
        <w:tc>
          <w:tcPr>
            <w:tcW w:w="1800" w:type="dxa"/>
          </w:tcPr>
          <w:p w:rsidR="008324DF" w:rsidRDefault="004F1134" w:rsidP="00FF7C1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PAUSE</w:t>
            </w:r>
          </w:p>
        </w:tc>
        <w:tc>
          <w:tcPr>
            <w:tcW w:w="3600" w:type="dxa"/>
          </w:tcPr>
          <w:p w:rsidR="008324DF" w:rsidRDefault="00D5669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写</w:t>
            </w: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使能暂停功能，</w:t>
            </w:r>
          </w:p>
          <w:p w:rsidR="00D56693" w:rsidDel="00516728" w:rsidRDefault="00D56693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无需</w:t>
            </w:r>
            <w:r>
              <w:rPr>
                <w:rFonts w:ascii="Calibri" w:eastAsia="宋体" w:hAnsi="Calibri" w:cs="Times New Roman" w:hint="eastAsia"/>
              </w:rPr>
              <w:t>S/W</w:t>
            </w:r>
            <w:r>
              <w:rPr>
                <w:rFonts w:ascii="Calibri" w:eastAsia="宋体" w:hAnsi="Calibri" w:cs="Times New Roman" w:hint="eastAsia"/>
              </w:rPr>
              <w:t>清零</w:t>
            </w:r>
          </w:p>
        </w:tc>
        <w:tc>
          <w:tcPr>
            <w:tcW w:w="935" w:type="dxa"/>
          </w:tcPr>
          <w:p w:rsidR="008324DF" w:rsidRDefault="006C1CE5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971" w:type="dxa"/>
          </w:tcPr>
          <w:p w:rsidR="008324DF" w:rsidRDefault="004F1134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8324DF" w:rsidTr="008324DF">
        <w:trPr>
          <w:trHeight w:val="326"/>
        </w:trPr>
        <w:tc>
          <w:tcPr>
            <w:tcW w:w="1080" w:type="dxa"/>
          </w:tcPr>
          <w:p w:rsidR="008324DF" w:rsidRDefault="00034800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BIT2</w:t>
            </w:r>
          </w:p>
        </w:tc>
        <w:tc>
          <w:tcPr>
            <w:tcW w:w="1800" w:type="dxa"/>
          </w:tcPr>
          <w:p w:rsidR="008324DF" w:rsidRDefault="00103244" w:rsidP="00FF7C1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保留</w:t>
            </w:r>
          </w:p>
        </w:tc>
        <w:tc>
          <w:tcPr>
            <w:tcW w:w="3600" w:type="dxa"/>
          </w:tcPr>
          <w:p w:rsidR="008324DF" w:rsidDel="00516728" w:rsidRDefault="008324DF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35" w:type="dxa"/>
          </w:tcPr>
          <w:p w:rsidR="008324DF" w:rsidRDefault="008324DF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71" w:type="dxa"/>
          </w:tcPr>
          <w:p w:rsidR="008324DF" w:rsidRDefault="004F1134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8324DF" w:rsidTr="008324DF">
        <w:trPr>
          <w:trHeight w:val="393"/>
        </w:trPr>
        <w:tc>
          <w:tcPr>
            <w:tcW w:w="1080" w:type="dxa"/>
          </w:tcPr>
          <w:p w:rsidR="008324DF" w:rsidRDefault="00034800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BIT3</w:t>
            </w:r>
          </w:p>
        </w:tc>
        <w:tc>
          <w:tcPr>
            <w:tcW w:w="1800" w:type="dxa"/>
          </w:tcPr>
          <w:p w:rsidR="008324DF" w:rsidRDefault="006377D1" w:rsidP="00FF7C1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SetEndOfStream</w:t>
            </w:r>
          </w:p>
        </w:tc>
        <w:tc>
          <w:tcPr>
            <w:tcW w:w="3600" w:type="dxa"/>
          </w:tcPr>
          <w:p w:rsidR="003649F2" w:rsidRDefault="003649F2" w:rsidP="00CD41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写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使能，无需软件清零</w:t>
            </w:r>
          </w:p>
          <w:p w:rsidR="00AD5D94" w:rsidRDefault="00CD4156" w:rsidP="00CD41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After all data has been transferred, the decoder should be set to end-of-stream state. </w:t>
            </w:r>
          </w:p>
          <w:p w:rsidR="00CD4156" w:rsidRDefault="00CD4156" w:rsidP="00CD41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This ensures that even the last frame</w:t>
            </w:r>
          </w:p>
          <w:p w:rsidR="008D7665" w:rsidRDefault="00CD4156" w:rsidP="00CD41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will be displayed and it will automatically go to stop state if the last frame was displayed.</w:t>
            </w:r>
          </w:p>
          <w:p w:rsidR="00CD4156" w:rsidRDefault="00CD4156" w:rsidP="00CD4156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No more data can be transferred if</w:t>
            </w:r>
          </w:p>
          <w:p w:rsidR="008324DF" w:rsidDel="00516728" w:rsidRDefault="00CD4156" w:rsidP="00CD4156">
            <w:pPr>
              <w:rPr>
                <w:rFonts w:ascii="Calibri" w:eastAsia="宋体" w:hAnsi="Calibri" w:cs="Times New Roman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a decoder is in end-of-stream state.</w:t>
            </w:r>
          </w:p>
        </w:tc>
        <w:tc>
          <w:tcPr>
            <w:tcW w:w="935" w:type="dxa"/>
          </w:tcPr>
          <w:p w:rsidR="008324DF" w:rsidRDefault="006C1CE5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971" w:type="dxa"/>
          </w:tcPr>
          <w:p w:rsidR="008324DF" w:rsidRDefault="004F1134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8324DF" w:rsidTr="004D7544">
        <w:trPr>
          <w:trHeight w:val="530"/>
        </w:trPr>
        <w:tc>
          <w:tcPr>
            <w:tcW w:w="1080" w:type="dxa"/>
          </w:tcPr>
          <w:p w:rsidR="008324DF" w:rsidRDefault="00034800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BIT31~4</w:t>
            </w:r>
          </w:p>
        </w:tc>
        <w:tc>
          <w:tcPr>
            <w:tcW w:w="1800" w:type="dxa"/>
          </w:tcPr>
          <w:p w:rsidR="008324DF" w:rsidRDefault="00034800" w:rsidP="00FF7C1F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保留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  <w:tc>
          <w:tcPr>
            <w:tcW w:w="3600" w:type="dxa"/>
          </w:tcPr>
          <w:p w:rsidR="008324DF" w:rsidDel="00516728" w:rsidRDefault="008324DF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35" w:type="dxa"/>
          </w:tcPr>
          <w:p w:rsidR="008324DF" w:rsidRDefault="008324DF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71" w:type="dxa"/>
          </w:tcPr>
          <w:p w:rsidR="008324DF" w:rsidRDefault="004F1134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</w:tbl>
    <w:p w:rsidR="001276CE" w:rsidRDefault="001276CE" w:rsidP="001276CE"/>
    <w:p w:rsidR="00F02431" w:rsidRPr="001276CE" w:rsidRDefault="001276CE" w:rsidP="00966121">
      <w:pPr>
        <w:pStyle w:val="4"/>
      </w:pPr>
      <w:bookmarkStart w:id="343" w:name="_Toc380591939"/>
      <w:r w:rsidRPr="001276CE">
        <w:rPr>
          <w:rFonts w:hint="eastAsia"/>
        </w:rPr>
        <w:t xml:space="preserve">3.1.2 </w:t>
      </w:r>
      <w:r w:rsidR="00FA2AF4">
        <w:rPr>
          <w:rFonts w:hint="eastAsia"/>
        </w:rPr>
        <w:t>播放</w:t>
      </w:r>
      <w:bookmarkEnd w:id="343"/>
      <w:r w:rsidR="00FA2AF4">
        <w:rPr>
          <w:rFonts w:hint="eastAsia"/>
        </w:rPr>
        <w:t>状态寄存器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F858CE" w:rsidTr="000D6652">
        <w:tc>
          <w:tcPr>
            <w:tcW w:w="1080" w:type="dxa"/>
            <w:shd w:val="clear" w:color="auto" w:fill="00FFFF"/>
          </w:tcPr>
          <w:p w:rsidR="00F858CE" w:rsidRPr="004E4605" w:rsidRDefault="00F858CE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F858CE" w:rsidRPr="004E4605" w:rsidRDefault="00F858CE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F858CE" w:rsidRPr="004E4605" w:rsidRDefault="00F858CE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F858CE" w:rsidRPr="004E4605" w:rsidRDefault="00F858CE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F858CE" w:rsidRPr="004E4605" w:rsidRDefault="00F858CE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F858CE" w:rsidTr="000D6652">
        <w:trPr>
          <w:trHeight w:val="462"/>
        </w:trPr>
        <w:tc>
          <w:tcPr>
            <w:tcW w:w="1080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BIT0</w:t>
            </w:r>
          </w:p>
        </w:tc>
        <w:tc>
          <w:tcPr>
            <w:tcW w:w="1800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RUN</w:t>
            </w:r>
            <w:r w:rsidR="006522AE">
              <w:rPr>
                <w:rFonts w:ascii="Calibri" w:eastAsia="宋体" w:hAnsi="Calibri" w:cs="Times New Roman" w:hint="eastAsia"/>
              </w:rPr>
              <w:t xml:space="preserve"> STATE</w:t>
            </w:r>
          </w:p>
        </w:tc>
        <w:tc>
          <w:tcPr>
            <w:tcW w:w="3600" w:type="dxa"/>
          </w:tcPr>
          <w:p w:rsidR="00F858CE" w:rsidRDefault="00FB031D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 w:rsidR="00F03419">
              <w:rPr>
                <w:rFonts w:ascii="Calibri" w:eastAsia="宋体" w:hAnsi="Calibri" w:cs="Times New Roman" w:hint="eastAsia"/>
              </w:rPr>
              <w:t>表示</w:t>
            </w:r>
            <w:r w:rsidR="00F03419">
              <w:rPr>
                <w:rFonts w:ascii="Calibri" w:eastAsia="宋体" w:hAnsi="Calibri" w:cs="Times New Roman" w:hint="eastAsia"/>
              </w:rPr>
              <w:t xml:space="preserve"> DECODER </w:t>
            </w:r>
            <w:r w:rsidR="00F03419">
              <w:rPr>
                <w:rFonts w:ascii="Calibri" w:eastAsia="宋体" w:hAnsi="Calibri" w:cs="Times New Roman" w:hint="eastAsia"/>
              </w:rPr>
              <w:t>在</w:t>
            </w:r>
            <w:r w:rsidR="00F03419">
              <w:rPr>
                <w:rFonts w:ascii="Calibri" w:eastAsia="宋体" w:hAnsi="Calibri" w:cs="Times New Roman" w:hint="eastAsia"/>
              </w:rPr>
              <w:t xml:space="preserve"> RUN </w:t>
            </w:r>
            <w:r w:rsidR="00F03419">
              <w:rPr>
                <w:rFonts w:ascii="Calibri" w:eastAsia="宋体" w:hAnsi="Calibri" w:cs="Times New Roman" w:hint="eastAsia"/>
              </w:rPr>
              <w:t>状态</w:t>
            </w:r>
          </w:p>
        </w:tc>
        <w:tc>
          <w:tcPr>
            <w:tcW w:w="935" w:type="dxa"/>
          </w:tcPr>
          <w:p w:rsidR="00F858CE" w:rsidRDefault="00FB031D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971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F858CE" w:rsidTr="000D6652">
        <w:trPr>
          <w:trHeight w:val="285"/>
        </w:trPr>
        <w:tc>
          <w:tcPr>
            <w:tcW w:w="1080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BIT1</w:t>
            </w:r>
          </w:p>
        </w:tc>
        <w:tc>
          <w:tcPr>
            <w:tcW w:w="1800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PAUSE</w:t>
            </w:r>
            <w:r w:rsidR="006522AE">
              <w:rPr>
                <w:rFonts w:ascii="Calibri" w:eastAsia="宋体" w:hAnsi="Calibri" w:cs="Times New Roman" w:hint="eastAsia"/>
              </w:rPr>
              <w:t xml:space="preserve"> STATE</w:t>
            </w:r>
          </w:p>
        </w:tc>
        <w:tc>
          <w:tcPr>
            <w:tcW w:w="3600" w:type="dxa"/>
          </w:tcPr>
          <w:p w:rsidR="00F858CE" w:rsidDel="00516728" w:rsidRDefault="00F03419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表示</w:t>
            </w:r>
            <w:r>
              <w:rPr>
                <w:rFonts w:ascii="Calibri" w:eastAsia="宋体" w:hAnsi="Calibri" w:cs="Times New Roman" w:hint="eastAsia"/>
              </w:rPr>
              <w:t>DECODER</w:t>
            </w:r>
            <w:r>
              <w:rPr>
                <w:rFonts w:ascii="Calibri" w:eastAsia="宋体" w:hAnsi="Calibri" w:cs="Times New Roman" w:hint="eastAsia"/>
              </w:rPr>
              <w:t>在</w:t>
            </w:r>
            <w:r>
              <w:rPr>
                <w:rFonts w:ascii="Calibri" w:eastAsia="宋体" w:hAnsi="Calibri" w:cs="Times New Roman" w:hint="eastAsia"/>
              </w:rPr>
              <w:t xml:space="preserve"> PAUSE</w:t>
            </w:r>
            <w:r>
              <w:rPr>
                <w:rFonts w:ascii="Calibri" w:eastAsia="宋体" w:hAnsi="Calibri" w:cs="Times New Roman" w:hint="eastAsia"/>
              </w:rPr>
              <w:t>状态</w:t>
            </w:r>
          </w:p>
        </w:tc>
        <w:tc>
          <w:tcPr>
            <w:tcW w:w="935" w:type="dxa"/>
          </w:tcPr>
          <w:p w:rsidR="00F858CE" w:rsidRDefault="00FB031D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971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F858CE" w:rsidTr="000D6652">
        <w:trPr>
          <w:trHeight w:val="326"/>
        </w:trPr>
        <w:tc>
          <w:tcPr>
            <w:tcW w:w="1080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BIT2</w:t>
            </w:r>
          </w:p>
        </w:tc>
        <w:tc>
          <w:tcPr>
            <w:tcW w:w="1800" w:type="dxa"/>
          </w:tcPr>
          <w:p w:rsidR="00F858CE" w:rsidRDefault="006522A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STOP STATE</w:t>
            </w:r>
          </w:p>
        </w:tc>
        <w:tc>
          <w:tcPr>
            <w:tcW w:w="3600" w:type="dxa"/>
          </w:tcPr>
          <w:p w:rsidR="00F858CE" w:rsidRDefault="00F03419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表示</w:t>
            </w:r>
            <w:r>
              <w:rPr>
                <w:rFonts w:ascii="Calibri" w:eastAsia="宋体" w:hAnsi="Calibri" w:cs="Times New Roman" w:hint="eastAsia"/>
              </w:rPr>
              <w:t xml:space="preserve">DECODER </w:t>
            </w:r>
            <w:r>
              <w:rPr>
                <w:rFonts w:ascii="Calibri" w:eastAsia="宋体" w:hAnsi="Calibri" w:cs="Times New Roman" w:hint="eastAsia"/>
              </w:rPr>
              <w:t>在</w:t>
            </w:r>
            <w:r>
              <w:rPr>
                <w:rFonts w:ascii="Calibri" w:eastAsia="宋体" w:hAnsi="Calibri" w:cs="Times New Roman" w:hint="eastAsia"/>
              </w:rPr>
              <w:t xml:space="preserve">STOP </w:t>
            </w:r>
            <w:r>
              <w:rPr>
                <w:rFonts w:ascii="Calibri" w:eastAsia="宋体" w:hAnsi="Calibri" w:cs="Times New Roman" w:hint="eastAsia"/>
              </w:rPr>
              <w:t>状态</w:t>
            </w:r>
          </w:p>
          <w:p w:rsidR="00F05BB5" w:rsidDel="00516728" w:rsidRDefault="00F05BB5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35" w:type="dxa"/>
          </w:tcPr>
          <w:p w:rsidR="00F858CE" w:rsidRDefault="00FB031D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971" w:type="dxa"/>
          </w:tcPr>
          <w:p w:rsidR="00F858CE" w:rsidRDefault="00687AD6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F858CE" w:rsidTr="000D6652">
        <w:trPr>
          <w:trHeight w:val="393"/>
        </w:trPr>
        <w:tc>
          <w:tcPr>
            <w:tcW w:w="1080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BIT3</w:t>
            </w:r>
          </w:p>
        </w:tc>
        <w:tc>
          <w:tcPr>
            <w:tcW w:w="1800" w:type="dxa"/>
          </w:tcPr>
          <w:p w:rsidR="00F858CE" w:rsidRDefault="006522AE" w:rsidP="006522A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EndOfStream STATE</w:t>
            </w:r>
          </w:p>
        </w:tc>
        <w:tc>
          <w:tcPr>
            <w:tcW w:w="3600" w:type="dxa"/>
          </w:tcPr>
          <w:p w:rsidR="00F858CE" w:rsidRDefault="00F03419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  <w:r>
              <w:rPr>
                <w:rFonts w:ascii="Calibri" w:eastAsia="宋体" w:hAnsi="Calibri" w:cs="Times New Roman" w:hint="eastAsia"/>
              </w:rPr>
              <w:t>表示</w:t>
            </w:r>
            <w:r w:rsidR="005E34A7">
              <w:rPr>
                <w:rFonts w:ascii="Calibri" w:eastAsia="宋体" w:hAnsi="Calibri" w:cs="Times New Roman" w:hint="eastAsia"/>
              </w:rPr>
              <w:t>码流播放完毕，</w:t>
            </w:r>
          </w:p>
          <w:p w:rsidR="0009029A" w:rsidRDefault="0009029A" w:rsidP="000D6652">
            <w:r>
              <w:rPr>
                <w:rFonts w:ascii="Calibri" w:eastAsia="宋体" w:hAnsi="Calibri" w:cs="Times New Roman" w:hint="eastAsia"/>
              </w:rPr>
              <w:t>对应</w:t>
            </w:r>
            <w:r w:rsidR="00AF2373" w:rsidRPr="00AF2373">
              <w:rPr>
                <w:rFonts w:hint="eastAsia"/>
                <w:b/>
              </w:rPr>
              <w:t>播放控制寄存器</w:t>
            </w:r>
            <w:r w:rsidR="00AF2373">
              <w:rPr>
                <w:rFonts w:hint="eastAsia"/>
              </w:rPr>
              <w:t>里的</w:t>
            </w:r>
          </w:p>
          <w:p w:rsidR="00E40C81" w:rsidRDefault="001A45C2" w:rsidP="000D6652">
            <w:r>
              <w:rPr>
                <w:rFonts w:hint="eastAsia"/>
              </w:rPr>
              <w:t>SetEndOfStream</w:t>
            </w:r>
            <w:r w:rsidR="00683465">
              <w:rPr>
                <w:rFonts w:hint="eastAsia"/>
              </w:rPr>
              <w:t>设置</w:t>
            </w:r>
            <w:r w:rsidR="00E40C81">
              <w:rPr>
                <w:rFonts w:hint="eastAsia"/>
              </w:rPr>
              <w:t>，软件在设完</w:t>
            </w:r>
          </w:p>
          <w:p w:rsidR="001A45C2" w:rsidRDefault="00E40C81" w:rsidP="000D6652">
            <w:r>
              <w:rPr>
                <w:rFonts w:hint="eastAsia"/>
              </w:rPr>
              <w:t>SetEndOfStream</w:t>
            </w:r>
            <w:r>
              <w:rPr>
                <w:rFonts w:hint="eastAsia"/>
              </w:rPr>
              <w:t>后查询此位</w:t>
            </w:r>
            <w:r w:rsidR="00683465">
              <w:rPr>
                <w:rFonts w:hint="eastAsia"/>
              </w:rPr>
              <w:t xml:space="preserve"> </w:t>
            </w:r>
          </w:p>
          <w:p w:rsidR="00E40C81" w:rsidRDefault="00E40C81" w:rsidP="000D6652"/>
          <w:p w:rsidR="004374ED" w:rsidRDefault="004374ED" w:rsidP="004374ED">
            <w:pPr>
              <w:rPr>
                <w:rFonts w:ascii="Calibri" w:eastAsia="宋体" w:hAnsi="Calibri" w:cs="Times New Roman"/>
              </w:rPr>
            </w:pPr>
            <w:r w:rsidRPr="00973B25">
              <w:rPr>
                <w:rFonts w:ascii="Calibri" w:eastAsia="宋体" w:hAnsi="Calibri" w:cs="Times New Roman"/>
              </w:rPr>
              <w:t>j2kdec.setEndOfStream();</w:t>
            </w:r>
          </w:p>
          <w:p w:rsidR="00ED7B2A" w:rsidRDefault="00ED7B2A" w:rsidP="004374ED">
            <w:pPr>
              <w:rPr>
                <w:rFonts w:ascii="Calibri" w:eastAsia="宋体" w:hAnsi="Calibri" w:cs="Times New Roman"/>
              </w:rPr>
            </w:pPr>
            <w:r>
              <w:rPr>
                <w:rFonts w:ascii="Tahoma" w:hAnsi="Tahoma" w:cs="Tahoma"/>
                <w:color w:val="000000"/>
                <w:kern w:val="0"/>
                <w:sz w:val="20"/>
                <w:szCs w:val="20"/>
              </w:rPr>
              <w:t>pcmDec.setEndOfStream();</w:t>
            </w:r>
          </w:p>
          <w:p w:rsidR="004374ED" w:rsidRDefault="004374ED" w:rsidP="004374ED">
            <w:pPr>
              <w:rPr>
                <w:rFonts w:ascii="Calibri" w:eastAsia="宋体" w:hAnsi="Calibri" w:cs="Times New Roman"/>
              </w:rPr>
            </w:pPr>
            <w:r w:rsidRPr="00973B25">
              <w:rPr>
                <w:rFonts w:ascii="Calibri" w:eastAsia="宋体" w:hAnsi="Calibri" w:cs="Times New Roman"/>
              </w:rPr>
              <w:t>playctrl.waitForEndOfStream();</w:t>
            </w:r>
          </w:p>
          <w:p w:rsidR="00683465" w:rsidRPr="00AF2373" w:rsidDel="00516728" w:rsidRDefault="00683465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35" w:type="dxa"/>
          </w:tcPr>
          <w:p w:rsidR="00F858CE" w:rsidRDefault="00FB031D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971" w:type="dxa"/>
          </w:tcPr>
          <w:p w:rsidR="00F858CE" w:rsidRDefault="000D3E8D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F858CE" w:rsidTr="000D6652">
        <w:trPr>
          <w:trHeight w:val="530"/>
        </w:trPr>
        <w:tc>
          <w:tcPr>
            <w:tcW w:w="1080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BIT31~4</w:t>
            </w:r>
          </w:p>
        </w:tc>
        <w:tc>
          <w:tcPr>
            <w:tcW w:w="1800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保留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</w:p>
        </w:tc>
        <w:tc>
          <w:tcPr>
            <w:tcW w:w="3600" w:type="dxa"/>
          </w:tcPr>
          <w:p w:rsidR="00F858CE" w:rsidDel="00516728" w:rsidRDefault="00F858CE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35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71" w:type="dxa"/>
          </w:tcPr>
          <w:p w:rsidR="00F858CE" w:rsidRDefault="00F858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</w:tbl>
    <w:p w:rsidR="00F02431" w:rsidRDefault="00F02431" w:rsidP="00F02431">
      <w:pPr>
        <w:rPr>
          <w:rFonts w:ascii="Calibri" w:eastAsia="宋体" w:hAnsi="Calibri" w:cs="Times New Roman"/>
        </w:rPr>
      </w:pPr>
    </w:p>
    <w:p w:rsidR="00973B25" w:rsidRDefault="00973B25" w:rsidP="00F02431">
      <w:pPr>
        <w:rPr>
          <w:rFonts w:ascii="Calibri" w:eastAsia="宋体" w:hAnsi="Calibri" w:cs="Times New Roman"/>
        </w:rPr>
      </w:pPr>
    </w:p>
    <w:p w:rsidR="00F858CE" w:rsidRDefault="00F858CE" w:rsidP="00F02431">
      <w:pPr>
        <w:rPr>
          <w:rFonts w:ascii="Calibri" w:eastAsia="宋体" w:hAnsi="Calibri" w:cs="Times New Roman"/>
        </w:rPr>
      </w:pPr>
    </w:p>
    <w:p w:rsidR="00F858CE" w:rsidRDefault="00F858CE" w:rsidP="00F02431">
      <w:pPr>
        <w:rPr>
          <w:rFonts w:ascii="Calibri" w:eastAsia="宋体" w:hAnsi="Calibri" w:cs="Times New Roman"/>
        </w:rPr>
      </w:pPr>
    </w:p>
    <w:p w:rsidR="00F858CE" w:rsidRDefault="00F858CE" w:rsidP="00F02431">
      <w:pPr>
        <w:rPr>
          <w:rFonts w:ascii="Calibri" w:eastAsia="宋体" w:hAnsi="Calibri" w:cs="Times New Roman"/>
        </w:rPr>
      </w:pPr>
    </w:p>
    <w:p w:rsidR="002C70F3" w:rsidRDefault="002C70F3"/>
    <w:p w:rsidR="00F94DD0" w:rsidRDefault="00F94DD0"/>
    <w:p w:rsidR="00F94DD0" w:rsidRDefault="00F94DD0"/>
    <w:p w:rsidR="00F94DD0" w:rsidRDefault="00F94DD0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/>
    <w:p w:rsidR="00A13A1B" w:rsidRDefault="00A13A1B">
      <w:pPr>
        <w:rPr>
          <w:ins w:id="344" w:author="王斌" w:date="2014-02-19T14:25:00Z"/>
        </w:rPr>
      </w:pPr>
    </w:p>
    <w:p w:rsidR="008717BC" w:rsidRDefault="008717BC"/>
    <w:p w:rsidR="004A4D1F" w:rsidRDefault="004A4D1F"/>
    <w:p w:rsidR="004A4D1F" w:rsidRDefault="004A4D1F">
      <w:pPr>
        <w:rPr>
          <w:ins w:id="345" w:author="王斌" w:date="2014-02-19T14:25:00Z"/>
        </w:rPr>
      </w:pPr>
    </w:p>
    <w:p w:rsidR="008717BC" w:rsidRDefault="008717BC">
      <w:pPr>
        <w:rPr>
          <w:ins w:id="346" w:author="王斌" w:date="2014-02-19T14:25:00Z"/>
        </w:rPr>
      </w:pPr>
    </w:p>
    <w:p w:rsidR="003D7B90" w:rsidRDefault="008717BC" w:rsidP="00966121">
      <w:pPr>
        <w:pStyle w:val="3"/>
      </w:pPr>
      <w:bookmarkStart w:id="347" w:name="_Toc380591940"/>
      <w:ins w:id="348" w:author="王斌" w:date="2014-02-19T14:25:00Z">
        <w:r w:rsidRPr="003F212B">
          <w:rPr>
            <w:rFonts w:hint="eastAsia"/>
          </w:rPr>
          <w:t xml:space="preserve">3.2  </w:t>
        </w:r>
        <w:r w:rsidRPr="003F212B">
          <w:rPr>
            <w:rFonts w:hint="eastAsia"/>
          </w:rPr>
          <w:t>视频控制</w:t>
        </w:r>
      </w:ins>
      <w:bookmarkEnd w:id="347"/>
    </w:p>
    <w:p w:rsidR="00F02431" w:rsidRPr="003D7B90" w:rsidRDefault="003D7B90" w:rsidP="00966121">
      <w:pPr>
        <w:pStyle w:val="4"/>
      </w:pPr>
      <w:bookmarkStart w:id="349" w:name="_Toc380591941"/>
      <w:r w:rsidRPr="003D7B90">
        <w:rPr>
          <w:rFonts w:hint="eastAsia"/>
        </w:rPr>
        <w:t>3.2.1</w:t>
      </w:r>
      <w:r w:rsidR="00A15167">
        <w:rPr>
          <w:rFonts w:hint="eastAsia"/>
        </w:rPr>
        <w:t xml:space="preserve"> </w:t>
      </w:r>
      <w:r w:rsidR="00645136" w:rsidRPr="003D7B90">
        <w:rPr>
          <w:rFonts w:hint="eastAsia"/>
        </w:rPr>
        <w:t>INTOPIX</w:t>
      </w:r>
      <w:r w:rsidR="00645136" w:rsidRPr="003D7B90">
        <w:rPr>
          <w:rFonts w:hint="eastAsia"/>
        </w:rPr>
        <w:t>水印头参数</w:t>
      </w:r>
      <w:bookmarkEnd w:id="349"/>
    </w:p>
    <w:p w:rsidR="00F02431" w:rsidRDefault="00F02431" w:rsidP="00F02431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F02431" w:rsidTr="004D7544">
        <w:tc>
          <w:tcPr>
            <w:tcW w:w="1080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F02431" w:rsidRPr="004E4605" w:rsidRDefault="00F02431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4E4605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F02431" w:rsidTr="004D7544">
        <w:tc>
          <w:tcPr>
            <w:tcW w:w="1080" w:type="dxa"/>
          </w:tcPr>
          <w:p w:rsidR="00F02431" w:rsidRDefault="00F02431" w:rsidP="004D7544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F02431" w:rsidRDefault="00C04729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WM_HEADER</w:t>
            </w:r>
          </w:p>
        </w:tc>
        <w:tc>
          <w:tcPr>
            <w:tcW w:w="3600" w:type="dxa"/>
          </w:tcPr>
          <w:p w:rsidR="00F02431" w:rsidRDefault="00C04729" w:rsidP="00F62C4E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INTOPIX</w:t>
            </w:r>
            <w:r>
              <w:rPr>
                <w:rFonts w:ascii="Calibri" w:eastAsia="宋体" w:hAnsi="Calibri" w:cs="Times New Roman" w:hint="eastAsia"/>
              </w:rPr>
              <w:t>水印头参数</w:t>
            </w:r>
          </w:p>
        </w:tc>
        <w:tc>
          <w:tcPr>
            <w:tcW w:w="935" w:type="dxa"/>
          </w:tcPr>
          <w:p w:rsidR="00F02431" w:rsidRDefault="00F02431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W</w:t>
            </w:r>
          </w:p>
        </w:tc>
        <w:tc>
          <w:tcPr>
            <w:tcW w:w="1971" w:type="dxa"/>
          </w:tcPr>
          <w:p w:rsidR="00F02431" w:rsidRDefault="00F02431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F02431" w:rsidRDefault="00F02431" w:rsidP="00F02431">
      <w:pPr>
        <w:rPr>
          <w:rFonts w:ascii="Calibri" w:eastAsia="宋体" w:hAnsi="Calibri" w:cs="Times New Roman"/>
        </w:rPr>
      </w:pPr>
    </w:p>
    <w:p w:rsidR="006D7266" w:rsidRPr="006415D7" w:rsidRDefault="00FD0D1F" w:rsidP="00FD0D1F">
      <w:r w:rsidRPr="006415D7">
        <w:rPr>
          <w:rFonts w:ascii="Calibri" w:eastAsia="宋体" w:hAnsi="Calibri" w:cs="Times New Roman" w:hint="eastAsia"/>
        </w:rPr>
        <w:t>Bit0</w:t>
      </w:r>
      <w:r w:rsidRPr="006415D7">
        <w:rPr>
          <w:rFonts w:ascii="Calibri" w:eastAsia="宋体" w:hAnsi="Calibri" w:cs="Times New Roman" w:hint="eastAsia"/>
        </w:rPr>
        <w:t>：写</w:t>
      </w:r>
      <w:r w:rsidRPr="006415D7">
        <w:rPr>
          <w:rFonts w:ascii="Calibri" w:eastAsia="宋体" w:hAnsi="Calibri" w:cs="Times New Roman" w:hint="eastAsia"/>
        </w:rPr>
        <w:t>1</w:t>
      </w:r>
      <w:r w:rsidR="00256237">
        <w:rPr>
          <w:rFonts w:ascii="Calibri" w:eastAsia="宋体" w:hAnsi="Calibri" w:cs="Times New Roman" w:hint="eastAsia"/>
        </w:rPr>
        <w:t>表明播放</w:t>
      </w:r>
      <w:r w:rsidRPr="006415D7">
        <w:rPr>
          <w:rFonts w:ascii="Calibri" w:eastAsia="宋体" w:hAnsi="Calibri" w:cs="Times New Roman" w:hint="eastAsia"/>
        </w:rPr>
        <w:t>3D</w:t>
      </w:r>
      <w:r w:rsidR="00256237">
        <w:rPr>
          <w:rFonts w:ascii="Calibri" w:eastAsia="宋体" w:hAnsi="Calibri" w:cs="Times New Roman" w:hint="eastAsia"/>
        </w:rPr>
        <w:t>影片</w:t>
      </w:r>
      <w:r w:rsidRPr="006415D7">
        <w:rPr>
          <w:rFonts w:ascii="Calibri" w:eastAsia="宋体" w:hAnsi="Calibri" w:cs="Times New Roman" w:hint="eastAsia"/>
        </w:rPr>
        <w:t>，写</w:t>
      </w:r>
      <w:r w:rsidRPr="006415D7">
        <w:rPr>
          <w:rFonts w:ascii="Calibri" w:eastAsia="宋体" w:hAnsi="Calibri" w:cs="Times New Roman" w:hint="eastAsia"/>
        </w:rPr>
        <w:t xml:space="preserve">0 </w:t>
      </w:r>
      <w:r w:rsidR="00256237">
        <w:rPr>
          <w:rFonts w:ascii="Calibri" w:eastAsia="宋体" w:hAnsi="Calibri" w:cs="Times New Roman" w:hint="eastAsia"/>
        </w:rPr>
        <w:t>表明播放</w:t>
      </w:r>
      <w:r w:rsidR="00256237">
        <w:rPr>
          <w:rFonts w:ascii="Calibri" w:eastAsia="宋体" w:hAnsi="Calibri" w:cs="Times New Roman" w:hint="eastAsia"/>
        </w:rPr>
        <w:t>2</w:t>
      </w:r>
      <w:r w:rsidRPr="006415D7">
        <w:rPr>
          <w:rFonts w:ascii="Calibri" w:eastAsia="宋体" w:hAnsi="Calibri" w:cs="Times New Roman" w:hint="eastAsia"/>
        </w:rPr>
        <w:t>D</w:t>
      </w:r>
      <w:r w:rsidR="00256237">
        <w:rPr>
          <w:rFonts w:ascii="Calibri" w:eastAsia="宋体" w:hAnsi="Calibri" w:cs="Times New Roman" w:hint="eastAsia"/>
        </w:rPr>
        <w:t>影片</w:t>
      </w:r>
      <w:r w:rsidR="006D7266" w:rsidRPr="006415D7">
        <w:rPr>
          <w:rFonts w:hint="eastAsia"/>
        </w:rPr>
        <w:t>;</w:t>
      </w:r>
    </w:p>
    <w:p w:rsidR="006D7266" w:rsidRPr="006415D7" w:rsidRDefault="00D07AEA" w:rsidP="006D7266">
      <w:pPr>
        <w:ind w:firstLineChars="400" w:firstLine="840"/>
      </w:pPr>
      <w:r w:rsidRPr="006415D7">
        <w:rPr>
          <w:rFonts w:hint="eastAsia"/>
        </w:rPr>
        <w:t>默认值为</w:t>
      </w:r>
      <w:r w:rsidRPr="006415D7">
        <w:rPr>
          <w:rFonts w:hint="eastAsia"/>
        </w:rPr>
        <w:t>0</w:t>
      </w:r>
      <w:r w:rsidR="006D7266" w:rsidRPr="006415D7">
        <w:rPr>
          <w:rFonts w:hint="eastAsia"/>
        </w:rPr>
        <w:t>;</w:t>
      </w:r>
    </w:p>
    <w:p w:rsidR="00F02431" w:rsidRPr="006415D7" w:rsidRDefault="00FD0D1F" w:rsidP="006D7266">
      <w:pPr>
        <w:ind w:firstLineChars="400" w:firstLine="840"/>
        <w:rPr>
          <w:rFonts w:ascii="Calibri" w:eastAsia="宋体" w:hAnsi="Calibri" w:cs="Times New Roman"/>
        </w:rPr>
      </w:pPr>
      <w:r w:rsidRPr="006415D7">
        <w:rPr>
          <w:rFonts w:ascii="Calibri" w:eastAsia="宋体" w:hAnsi="Calibri" w:cs="Times New Roman" w:hint="eastAsia"/>
        </w:rPr>
        <w:t>播放影片前需要设定该参数</w:t>
      </w:r>
      <w:r w:rsidR="00F02431" w:rsidRPr="006415D7">
        <w:rPr>
          <w:rFonts w:ascii="Calibri" w:eastAsia="宋体" w:hAnsi="Calibri" w:cs="Times New Roman" w:hint="eastAsia"/>
        </w:rPr>
        <w:t>；</w:t>
      </w:r>
    </w:p>
    <w:p w:rsidR="00693FD2" w:rsidRPr="006415D7" w:rsidRDefault="00EF115C" w:rsidP="006D7266">
      <w:pPr>
        <w:ind w:firstLineChars="400" w:firstLine="840"/>
        <w:rPr>
          <w:rFonts w:ascii="Calibri" w:eastAsia="宋体" w:hAnsi="Calibri" w:cs="Times New Roman"/>
        </w:rPr>
      </w:pPr>
      <w:r w:rsidRPr="006415D7">
        <w:rPr>
          <w:rFonts w:ascii="Calibri" w:eastAsia="宋体" w:hAnsi="Calibri" w:cs="Times New Roman" w:hint="eastAsia"/>
        </w:rPr>
        <w:t>此位等同于</w:t>
      </w:r>
      <w:r w:rsidRPr="006415D7">
        <w:rPr>
          <w:rFonts w:ascii="Calibri" w:eastAsia="宋体" w:hAnsi="Calibri" w:cs="Times New Roman" w:hint="eastAsia"/>
        </w:rPr>
        <w:t>INTOPIX</w:t>
      </w:r>
      <w:r w:rsidRPr="006415D7">
        <w:rPr>
          <w:rFonts w:ascii="Calibri" w:eastAsia="宋体" w:hAnsi="Calibri" w:cs="Times New Roman" w:hint="eastAsia"/>
        </w:rPr>
        <w:t>水印头中的</w:t>
      </w:r>
      <w:r w:rsidRPr="006415D7">
        <w:rPr>
          <w:rFonts w:ascii="Calibri" w:eastAsia="宋体" w:hAnsi="Calibri" w:cs="Times New Roman" w:hint="eastAsia"/>
        </w:rPr>
        <w:t xml:space="preserve">ACTIVE </w:t>
      </w:r>
      <w:r w:rsidRPr="006415D7">
        <w:rPr>
          <w:rFonts w:ascii="Calibri" w:eastAsia="宋体" w:hAnsi="Calibri" w:cs="Times New Roman" w:hint="eastAsia"/>
        </w:rPr>
        <w:t>位</w:t>
      </w:r>
    </w:p>
    <w:p w:rsidR="008B59C1" w:rsidRPr="006415D7" w:rsidRDefault="00C04729" w:rsidP="00FD0D1F">
      <w:pPr>
        <w:rPr>
          <w:rFonts w:ascii="Calibri" w:eastAsia="宋体" w:hAnsi="Calibri" w:cs="Times New Roman"/>
        </w:rPr>
      </w:pPr>
      <w:r w:rsidRPr="006415D7">
        <w:rPr>
          <w:rFonts w:ascii="Calibri" w:eastAsia="宋体" w:hAnsi="Calibri" w:cs="Times New Roman" w:hint="eastAsia"/>
        </w:rPr>
        <w:t xml:space="preserve"> Bit</w:t>
      </w:r>
      <w:r w:rsidR="003B27D8" w:rsidRPr="006415D7">
        <w:rPr>
          <w:rFonts w:ascii="Calibri" w:eastAsia="宋体" w:hAnsi="Calibri" w:cs="Times New Roman" w:hint="eastAsia"/>
        </w:rPr>
        <w:t xml:space="preserve">7:4: FPS MODE </w:t>
      </w:r>
      <w:r w:rsidR="003B27D8" w:rsidRPr="006415D7">
        <w:rPr>
          <w:rFonts w:ascii="Calibri" w:eastAsia="宋体" w:hAnsi="Calibri" w:cs="Times New Roman" w:hint="eastAsia"/>
        </w:rPr>
        <w:t>设置，参见水印及</w:t>
      </w:r>
      <w:r w:rsidR="003B27D8" w:rsidRPr="006415D7">
        <w:rPr>
          <w:rFonts w:ascii="Calibri" w:eastAsia="宋体" w:hAnsi="Calibri" w:cs="Times New Roman" w:hint="eastAsia"/>
        </w:rPr>
        <w:t xml:space="preserve">INTOPIX </w:t>
      </w:r>
      <w:r w:rsidR="003B27D8" w:rsidRPr="006415D7">
        <w:rPr>
          <w:rFonts w:ascii="Calibri" w:eastAsia="宋体" w:hAnsi="Calibri" w:cs="Times New Roman" w:hint="eastAsia"/>
        </w:rPr>
        <w:t>文档，默认值为</w:t>
      </w:r>
      <w:r w:rsidR="003B27D8" w:rsidRPr="006415D7">
        <w:rPr>
          <w:rFonts w:ascii="Calibri" w:eastAsia="宋体" w:hAnsi="Calibri" w:cs="Times New Roman" w:hint="eastAsia"/>
        </w:rPr>
        <w:t>0X0</w:t>
      </w:r>
    </w:p>
    <w:p w:rsidR="006D7266" w:rsidRPr="006415D7" w:rsidRDefault="006D7266" w:rsidP="00FD0D1F">
      <w:pPr>
        <w:rPr>
          <w:rFonts w:ascii="Calibri" w:eastAsia="宋体" w:hAnsi="Calibri" w:cs="Times New Roman"/>
        </w:rPr>
      </w:pPr>
      <w:r w:rsidRPr="006415D7">
        <w:rPr>
          <w:rFonts w:ascii="Calibri" w:eastAsia="宋体" w:hAnsi="Calibri" w:cs="Times New Roman" w:hint="eastAsia"/>
        </w:rPr>
        <w:t>其它位：保留</w:t>
      </w:r>
    </w:p>
    <w:p w:rsidR="009D6BB9" w:rsidRDefault="00A13A1B" w:rsidP="009D6BB9">
      <w:pPr>
        <w:rPr>
          <w:rFonts w:asciiTheme="minorEastAsia" w:hAnsiTheme="minorEastAsia" w:cs="Times New Roman"/>
          <w:bCs/>
          <w:sz w:val="28"/>
          <w:szCs w:val="28"/>
        </w:rPr>
      </w:pPr>
      <w:r>
        <w:rPr>
          <w:rFonts w:ascii="Calibri" w:eastAsia="宋体" w:hAnsi="Calibri" w:cs="Times New Roman"/>
          <w:noProof/>
        </w:rPr>
        <w:lastRenderedPageBreak/>
        <w:drawing>
          <wp:inline distT="0" distB="0" distL="0" distR="0">
            <wp:extent cx="5623339" cy="4210050"/>
            <wp:effectExtent l="1905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78" cy="4216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B9" w:rsidRDefault="009D6BB9" w:rsidP="009D6BB9">
      <w:pPr>
        <w:rPr>
          <w:rFonts w:asciiTheme="minorEastAsia" w:hAnsiTheme="minorEastAsia" w:cs="Times New Roman"/>
          <w:bCs/>
          <w:sz w:val="28"/>
          <w:szCs w:val="28"/>
        </w:rPr>
      </w:pPr>
    </w:p>
    <w:p w:rsidR="009D6BB9" w:rsidRDefault="009D6BB9" w:rsidP="009D6BB9">
      <w:pPr>
        <w:rPr>
          <w:rFonts w:asciiTheme="minorEastAsia" w:hAnsiTheme="minorEastAsia" w:cs="Times New Roman"/>
          <w:bCs/>
          <w:sz w:val="28"/>
          <w:szCs w:val="28"/>
        </w:rPr>
      </w:pPr>
    </w:p>
    <w:p w:rsidR="009D6BB9" w:rsidRDefault="009D6BB9" w:rsidP="009D6BB9">
      <w:pPr>
        <w:rPr>
          <w:rFonts w:asciiTheme="minorEastAsia" w:hAnsiTheme="minorEastAsia" w:cs="Times New Roman"/>
          <w:bCs/>
          <w:sz w:val="28"/>
          <w:szCs w:val="28"/>
        </w:rPr>
      </w:pPr>
    </w:p>
    <w:p w:rsidR="0032269B" w:rsidRDefault="0032269B" w:rsidP="009D6BB9">
      <w:pPr>
        <w:rPr>
          <w:rFonts w:asciiTheme="minorEastAsia" w:hAnsiTheme="minorEastAsia" w:cs="Times New Roman"/>
          <w:bCs/>
          <w:sz w:val="28"/>
          <w:szCs w:val="28"/>
        </w:rPr>
      </w:pPr>
    </w:p>
    <w:p w:rsidR="0032269B" w:rsidRDefault="0032269B" w:rsidP="009D6BB9">
      <w:pPr>
        <w:rPr>
          <w:rFonts w:asciiTheme="minorEastAsia" w:hAnsiTheme="minorEastAsia" w:cs="Times New Roman"/>
          <w:bCs/>
          <w:sz w:val="28"/>
          <w:szCs w:val="28"/>
        </w:rPr>
      </w:pPr>
    </w:p>
    <w:p w:rsidR="0032269B" w:rsidRDefault="0032269B" w:rsidP="009D6BB9">
      <w:pPr>
        <w:rPr>
          <w:rFonts w:asciiTheme="minorEastAsia" w:hAnsiTheme="minorEastAsia" w:cs="Times New Roman"/>
          <w:bCs/>
          <w:sz w:val="28"/>
          <w:szCs w:val="28"/>
        </w:rPr>
      </w:pPr>
    </w:p>
    <w:p w:rsidR="00FD5958" w:rsidRPr="0033370B" w:rsidRDefault="00CF5476" w:rsidP="00966121">
      <w:pPr>
        <w:pStyle w:val="4"/>
        <w:rPr>
          <w:rFonts w:ascii="Calibri" w:eastAsia="宋体" w:hAnsi="Calibri" w:cs="Times New Roman"/>
          <w:sz w:val="21"/>
          <w:szCs w:val="22"/>
        </w:rPr>
      </w:pPr>
      <w:bookmarkStart w:id="350" w:name="_Toc380591942"/>
      <w:r w:rsidRPr="0033370B">
        <w:rPr>
          <w:rFonts w:cs="Times New Roman" w:hint="eastAsia"/>
        </w:rPr>
        <w:t>3.2.2</w:t>
      </w:r>
      <w:r w:rsidR="00714345">
        <w:rPr>
          <w:rFonts w:cs="Times New Roman" w:hint="eastAsia"/>
        </w:rPr>
        <w:t xml:space="preserve"> </w:t>
      </w:r>
      <w:del w:id="351" w:author="王斌" w:date="2014-02-19T13:46:00Z">
        <w:r w:rsidRPr="0033370B" w:rsidDel="00952B11">
          <w:rPr>
            <w:rFonts w:hint="eastAsia"/>
          </w:rPr>
          <w:delText>VIDEO</w:delText>
        </w:r>
        <w:r w:rsidRPr="0033370B" w:rsidDel="00952B11">
          <w:delText>_PARA</w:delText>
        </w:r>
      </w:del>
      <w:ins w:id="352" w:author="王斌" w:date="2014-02-19T13:46:00Z">
        <w:r w:rsidRPr="0033370B" w:rsidDel="00952B11">
          <w:t xml:space="preserve"> </w:t>
        </w:r>
      </w:ins>
      <w:del w:id="353" w:author="王斌" w:date="2014-02-19T13:46:00Z">
        <w:r w:rsidRPr="0033370B" w:rsidDel="00952B11">
          <w:delText>1</w:delText>
        </w:r>
      </w:del>
      <w:ins w:id="354" w:author="王斌" w:date="2014-02-19T13:46:00Z">
        <w:r w:rsidRPr="0033370B">
          <w:rPr>
            <w:rFonts w:hint="eastAsia"/>
          </w:rPr>
          <w:t>FRAME_RATE</w:t>
        </w:r>
      </w:ins>
      <w:r w:rsidRPr="0033370B">
        <w:t>(</w:t>
      </w:r>
      <w:del w:id="355" w:author="王斌" w:date="2014-02-19T13:46:00Z">
        <w:r w:rsidRPr="0033370B" w:rsidDel="00952B11">
          <w:rPr>
            <w:rFonts w:hint="eastAsia"/>
          </w:rPr>
          <w:delText>视频参数</w:delText>
        </w:r>
        <w:r w:rsidRPr="0033370B" w:rsidDel="00952B11">
          <w:delText>1</w:delText>
        </w:r>
      </w:del>
      <w:ins w:id="356" w:author="王斌" w:date="2014-02-19T13:46:00Z">
        <w:r w:rsidRPr="0033370B">
          <w:rPr>
            <w:rFonts w:hint="eastAsia"/>
          </w:rPr>
          <w:t>帧率设置</w:t>
        </w:r>
      </w:ins>
      <w:r w:rsidRPr="0033370B">
        <w:t>)</w:t>
      </w:r>
      <w:bookmarkEnd w:id="350"/>
    </w:p>
    <w:p w:rsidR="00FD5958" w:rsidRPr="00285532" w:rsidRDefault="00FD5958" w:rsidP="00FD5958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FD5958" w:rsidRPr="00285532" w:rsidTr="004D7544">
        <w:tc>
          <w:tcPr>
            <w:tcW w:w="1080" w:type="dxa"/>
            <w:shd w:val="clear" w:color="auto" w:fill="00FFFF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RESET VALUE</w:t>
            </w:r>
          </w:p>
        </w:tc>
      </w:tr>
      <w:tr w:rsidR="00FD5958" w:rsidRPr="00285532" w:rsidTr="004D7544">
        <w:tc>
          <w:tcPr>
            <w:tcW w:w="1080" w:type="dxa"/>
          </w:tcPr>
          <w:p w:rsidR="00FD5958" w:rsidRPr="00285532" w:rsidRDefault="00FD5958" w:rsidP="004D7544">
            <w:pPr>
              <w:keepNext/>
              <w:keepLines/>
              <w:spacing w:before="260" w:after="260" w:line="41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FD5958" w:rsidRDefault="001A2880" w:rsidP="004D7544">
            <w:pPr>
              <w:rPr>
                <w:ins w:id="357" w:author="王斌" w:date="2014-02-19T13:46:00Z"/>
                <w:rFonts w:ascii="Calibri" w:eastAsia="宋体" w:hAnsi="Calibri" w:cs="Times New Roman"/>
              </w:rPr>
            </w:pPr>
            <w:del w:id="358" w:author="王斌" w:date="2014-02-19T13:46:00Z">
              <w:r w:rsidDel="00D62197">
                <w:rPr>
                  <w:rFonts w:ascii="Calibri" w:eastAsia="宋体" w:hAnsi="Calibri" w:cs="Times New Roman" w:hint="eastAsia"/>
                </w:rPr>
                <w:delText>VIDEO</w:delText>
              </w:r>
              <w:r w:rsidR="00AB1DA6" w:rsidRPr="00AB1DA6" w:rsidDel="00D62197">
                <w:rPr>
                  <w:rFonts w:ascii="Calibri" w:eastAsia="宋体" w:hAnsi="Calibri" w:cs="Times New Roman"/>
                </w:rPr>
                <w:delText>_PARA1</w:delText>
              </w:r>
            </w:del>
          </w:p>
          <w:p w:rsidR="00D62197" w:rsidRPr="00285532" w:rsidRDefault="00D62197" w:rsidP="004D7544">
            <w:pPr>
              <w:rPr>
                <w:rFonts w:ascii="Calibri" w:eastAsia="宋体" w:hAnsi="Calibri" w:cs="Times New Roman"/>
              </w:rPr>
            </w:pPr>
            <w:ins w:id="359" w:author="王斌" w:date="2014-02-19T13:46:00Z">
              <w:r>
                <w:rPr>
                  <w:rFonts w:ascii="Calibri" w:eastAsia="宋体" w:hAnsi="Calibri" w:cs="Times New Roman" w:hint="eastAsia"/>
                </w:rPr>
                <w:t>FRAM</w:t>
              </w:r>
            </w:ins>
            <w:ins w:id="360" w:author="王斌" w:date="2014-02-19T13:47:00Z">
              <w:r>
                <w:rPr>
                  <w:rFonts w:ascii="Calibri" w:eastAsia="宋体" w:hAnsi="Calibri" w:cs="Times New Roman" w:hint="eastAsia"/>
                </w:rPr>
                <w:t>E_RATE</w:t>
              </w:r>
            </w:ins>
          </w:p>
        </w:tc>
        <w:tc>
          <w:tcPr>
            <w:tcW w:w="3600" w:type="dxa"/>
          </w:tcPr>
          <w:p w:rsidR="00FD5958" w:rsidRDefault="00AB1DA6" w:rsidP="004D7544">
            <w:pPr>
              <w:rPr>
                <w:ins w:id="361" w:author="王斌" w:date="2014-02-19T13:47:00Z"/>
                <w:rFonts w:ascii="Calibri" w:eastAsia="宋体" w:hAnsi="Calibri" w:cs="Times New Roman"/>
              </w:rPr>
            </w:pPr>
            <w:del w:id="362" w:author="王斌" w:date="2014-02-19T13:47:00Z">
              <w:r w:rsidRPr="00AB1DA6" w:rsidDel="00EF0AC9">
                <w:rPr>
                  <w:rFonts w:ascii="Calibri" w:eastAsia="宋体" w:hAnsi="Calibri" w:cs="Times New Roman" w:hint="eastAsia"/>
                </w:rPr>
                <w:delText>片源参数</w:delText>
              </w:r>
              <w:r w:rsidRPr="00AB1DA6" w:rsidDel="00EF0AC9">
                <w:rPr>
                  <w:rFonts w:ascii="Calibri" w:eastAsia="宋体" w:hAnsi="Calibri" w:cs="Times New Roman"/>
                </w:rPr>
                <w:delText>1</w:delText>
              </w:r>
            </w:del>
          </w:p>
          <w:p w:rsidR="00EF0AC9" w:rsidRPr="00285532" w:rsidRDefault="00EF0AC9" w:rsidP="004D7544">
            <w:pPr>
              <w:rPr>
                <w:rFonts w:ascii="Calibri" w:eastAsia="宋体" w:hAnsi="Calibri" w:cs="Times New Roman"/>
              </w:rPr>
            </w:pPr>
            <w:ins w:id="363" w:author="王斌" w:date="2014-02-19T13:47:00Z">
              <w:r>
                <w:rPr>
                  <w:rFonts w:ascii="Calibri" w:eastAsia="宋体" w:hAnsi="Calibri" w:cs="Times New Roman" w:hint="eastAsia"/>
                </w:rPr>
                <w:t>帧率设置</w:t>
              </w:r>
            </w:ins>
          </w:p>
        </w:tc>
        <w:tc>
          <w:tcPr>
            <w:tcW w:w="935" w:type="dxa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W</w:t>
            </w:r>
            <w:ins w:id="364" w:author="王斌" w:date="2014-02-19T13:47:00Z">
              <w:r w:rsidR="00EF0AC9"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</w:tcPr>
          <w:p w:rsidR="00FD5958" w:rsidRPr="00285532" w:rsidRDefault="00AB1DA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See Bit Field</w:t>
            </w:r>
          </w:p>
        </w:tc>
      </w:tr>
    </w:tbl>
    <w:p w:rsidR="00FD5958" w:rsidRPr="00285532" w:rsidRDefault="00FD5958" w:rsidP="00FD5958">
      <w:pPr>
        <w:rPr>
          <w:rFonts w:ascii="Calibri" w:eastAsia="宋体" w:hAnsi="Calibri" w:cs="Times New Roman"/>
        </w:rPr>
      </w:pPr>
    </w:p>
    <w:p w:rsidR="001D2868" w:rsidRPr="00285532" w:rsidDel="00D31719" w:rsidRDefault="00AB1DA6" w:rsidP="00D31719">
      <w:pPr>
        <w:rPr>
          <w:del w:id="365" w:author="王斌" w:date="2013-07-15T23:17:00Z"/>
          <w:rFonts w:ascii="Calibri" w:eastAsia="宋体" w:hAnsi="Calibri" w:cs="Times New Roman"/>
        </w:rPr>
      </w:pPr>
      <w:r w:rsidRPr="00AB1DA6">
        <w:rPr>
          <w:rFonts w:ascii="Calibri" w:eastAsia="宋体" w:hAnsi="Calibri" w:cs="Times New Roman"/>
        </w:rPr>
        <w:t xml:space="preserve">   </w:t>
      </w:r>
      <w:del w:id="366" w:author="王斌" w:date="2013-07-15T23:17:00Z">
        <w:r w:rsidRPr="00AB1DA6" w:rsidDel="00D31719">
          <w:rPr>
            <w:rFonts w:ascii="Calibri" w:eastAsia="宋体" w:hAnsi="Calibri" w:cs="Times New Roman"/>
          </w:rPr>
          <w:delText xml:space="preserve">Bit0: source mode , 2K </w:delText>
        </w:r>
        <w:r w:rsidRPr="00AB1DA6" w:rsidDel="00D31719">
          <w:rPr>
            <w:rFonts w:ascii="Calibri" w:eastAsia="宋体" w:hAnsi="Calibri" w:cs="Times New Roman" w:hint="eastAsia"/>
          </w:rPr>
          <w:delText>或者</w:delText>
        </w:r>
        <w:r w:rsidRPr="00AB1DA6" w:rsidDel="00D31719">
          <w:rPr>
            <w:rFonts w:ascii="Calibri" w:eastAsia="宋体" w:hAnsi="Calibri" w:cs="Times New Roman"/>
          </w:rPr>
          <w:delText xml:space="preserve"> 4K </w:delText>
        </w:r>
        <w:r w:rsidRPr="00AB1DA6" w:rsidDel="00D31719">
          <w:rPr>
            <w:rFonts w:ascii="Calibri" w:eastAsia="宋体" w:hAnsi="Calibri" w:cs="Times New Roman" w:hint="eastAsia"/>
          </w:rPr>
          <w:delText>模式</w:delText>
        </w:r>
      </w:del>
    </w:p>
    <w:p w:rsidR="006F3597" w:rsidRDefault="00AB1DA6">
      <w:pPr>
        <w:rPr>
          <w:del w:id="367" w:author="王斌" w:date="2013-07-15T23:17:00Z"/>
          <w:rFonts w:ascii="Calibri" w:eastAsia="宋体" w:hAnsi="Calibri" w:cs="Times New Roman"/>
        </w:rPr>
      </w:pPr>
      <w:del w:id="368" w:author="王斌" w:date="2013-07-15T23:17:00Z">
        <w:r w:rsidRPr="00AB1DA6" w:rsidDel="00D31719">
          <w:rPr>
            <w:rFonts w:ascii="Calibri" w:eastAsia="宋体" w:hAnsi="Calibri" w:cs="Times New Roman"/>
          </w:rPr>
          <w:delText xml:space="preserve">      0</w:delText>
        </w:r>
        <w:r w:rsidRPr="00AB1DA6" w:rsidDel="00D31719">
          <w:rPr>
            <w:rFonts w:ascii="Calibri" w:eastAsia="宋体" w:hAnsi="Calibri" w:cs="Times New Roman" w:hint="eastAsia"/>
          </w:rPr>
          <w:delText>：</w:delText>
        </w:r>
        <w:r w:rsidRPr="00AB1DA6" w:rsidDel="00D31719">
          <w:rPr>
            <w:rFonts w:ascii="Calibri" w:eastAsia="宋体" w:hAnsi="Calibri" w:cs="Times New Roman"/>
          </w:rPr>
          <w:delText xml:space="preserve"> 2K, </w:delText>
        </w:r>
        <w:r w:rsidR="00C61E63" w:rsidDel="00D31719">
          <w:rPr>
            <w:rFonts w:ascii="Calibri" w:eastAsia="宋体" w:hAnsi="Calibri" w:cs="Times New Roman" w:hint="eastAsia"/>
          </w:rPr>
          <w:delText xml:space="preserve"> 2048x1080</w:delText>
        </w:r>
        <w:r w:rsidR="00C61E63" w:rsidDel="00D31719">
          <w:rPr>
            <w:rFonts w:ascii="Calibri" w:eastAsia="宋体" w:hAnsi="Calibri" w:cs="Times New Roman" w:hint="eastAsia"/>
          </w:rPr>
          <w:delText>分辨率以下的图像尺寸（含</w:delText>
        </w:r>
        <w:r w:rsidR="00C61E63" w:rsidDel="00D31719">
          <w:rPr>
            <w:rFonts w:ascii="Calibri" w:eastAsia="宋体" w:hAnsi="Calibri" w:cs="Times New Roman" w:hint="eastAsia"/>
          </w:rPr>
          <w:delText>2048X1080</w:delText>
        </w:r>
        <w:r w:rsidR="00C61E63" w:rsidDel="00D31719">
          <w:rPr>
            <w:rFonts w:ascii="Calibri" w:eastAsia="宋体" w:hAnsi="Calibri" w:cs="Times New Roman" w:hint="eastAsia"/>
          </w:rPr>
          <w:delText>）</w:delText>
        </w:r>
        <w:r w:rsidR="009D7BE9" w:rsidDel="00D31719">
          <w:rPr>
            <w:rFonts w:ascii="Calibri" w:eastAsia="宋体" w:hAnsi="Calibri" w:cs="Times New Roman" w:hint="eastAsia"/>
          </w:rPr>
          <w:delText>，比如　ＨＤ</w:delText>
        </w:r>
        <w:r w:rsidR="009B782F" w:rsidDel="00D31719">
          <w:rPr>
            <w:rFonts w:ascii="Calibri" w:eastAsia="宋体" w:hAnsi="Calibri" w:cs="Times New Roman" w:hint="eastAsia"/>
          </w:rPr>
          <w:delText>，</w:delText>
        </w:r>
        <w:r w:rsidR="009B782F" w:rsidDel="00D31719">
          <w:rPr>
            <w:rFonts w:ascii="Calibri" w:eastAsia="宋体" w:hAnsi="Calibri" w:cs="Times New Roman" w:hint="eastAsia"/>
          </w:rPr>
          <w:delText>2048x1920</w:delText>
        </w:r>
        <w:r w:rsidR="00DB3D02" w:rsidDel="00D31719">
          <w:rPr>
            <w:rFonts w:ascii="Calibri" w:eastAsia="宋体" w:hAnsi="Calibri" w:cs="Times New Roman" w:hint="eastAsia"/>
          </w:rPr>
          <w:delText>，默认</w:delText>
        </w:r>
        <w:r w:rsidR="00DB3D02" w:rsidDel="00D31719">
          <w:rPr>
            <w:rFonts w:ascii="Calibri" w:eastAsia="宋体" w:hAnsi="Calibri" w:cs="Times New Roman" w:hint="eastAsia"/>
          </w:rPr>
          <w:delText>2048X1080</w:delText>
        </w:r>
      </w:del>
    </w:p>
    <w:p w:rsidR="006F3597" w:rsidRDefault="001C29F1">
      <w:pPr>
        <w:rPr>
          <w:del w:id="369" w:author="王斌" w:date="2013-07-15T23:17:00Z"/>
          <w:rFonts w:ascii="Calibri" w:eastAsia="宋体" w:hAnsi="Calibri" w:cs="Times New Roman"/>
        </w:rPr>
      </w:pPr>
      <w:del w:id="370" w:author="王斌" w:date="2013-07-15T23:17:00Z">
        <w:r w:rsidDel="00D31719">
          <w:rPr>
            <w:rFonts w:ascii="Calibri" w:eastAsia="宋体" w:hAnsi="Calibri" w:cs="Times New Roman" w:hint="eastAsia"/>
          </w:rPr>
          <w:tab/>
        </w:r>
        <w:r w:rsidR="00AB1DA6" w:rsidRPr="00AB1DA6" w:rsidDel="00D31719">
          <w:rPr>
            <w:rFonts w:ascii="Calibri" w:eastAsia="宋体" w:hAnsi="Calibri" w:cs="Times New Roman"/>
          </w:rPr>
          <w:delText>1: 4K</w:delText>
        </w:r>
        <w:r w:rsidR="00C61E63" w:rsidDel="00D31719">
          <w:rPr>
            <w:rFonts w:ascii="Calibri" w:eastAsia="宋体" w:hAnsi="Calibri" w:cs="Times New Roman" w:hint="eastAsia"/>
          </w:rPr>
          <w:delText>,  4090X2160</w:delText>
        </w:r>
        <w:r w:rsidR="0029489D" w:rsidDel="00D31719">
          <w:rPr>
            <w:rFonts w:ascii="Calibri" w:eastAsia="宋体" w:hAnsi="Calibri" w:cs="Times New Roman" w:hint="eastAsia"/>
          </w:rPr>
          <w:delText>系列分辨率，如</w:delText>
        </w:r>
        <w:r w:rsidR="0029489D" w:rsidDel="00D31719">
          <w:rPr>
            <w:rFonts w:ascii="Calibri" w:eastAsia="宋体" w:hAnsi="Calibri" w:cs="Times New Roman" w:hint="eastAsia"/>
          </w:rPr>
          <w:delText>4096x2000</w:delText>
        </w:r>
        <w:r w:rsidR="0029489D" w:rsidDel="00D31719">
          <w:rPr>
            <w:rFonts w:ascii="Calibri" w:eastAsia="宋体" w:hAnsi="Calibri" w:cs="Times New Roman" w:hint="eastAsia"/>
          </w:rPr>
          <w:delText>等</w:delText>
        </w:r>
      </w:del>
    </w:p>
    <w:p w:rsidR="006F3597" w:rsidRDefault="0010674D">
      <w:pPr>
        <w:rPr>
          <w:del w:id="371" w:author="王斌" w:date="2013-07-15T23:17:00Z"/>
          <w:rFonts w:ascii="Calibri" w:eastAsia="宋体" w:hAnsi="Calibri" w:cs="Times New Roman"/>
        </w:rPr>
      </w:pPr>
      <w:del w:id="372" w:author="王斌" w:date="2013-07-15T23:17:00Z">
        <w:r w:rsidDel="00D31719">
          <w:rPr>
            <w:rFonts w:ascii="Calibri" w:eastAsia="宋体" w:hAnsi="Calibri" w:cs="Times New Roman" w:hint="eastAsia"/>
          </w:rPr>
          <w:delText>Bit</w:delText>
        </w:r>
        <w:r w:rsidR="00FC746B" w:rsidDel="00D31719">
          <w:rPr>
            <w:rFonts w:ascii="Calibri" w:eastAsia="宋体" w:hAnsi="Calibri" w:cs="Times New Roman" w:hint="eastAsia"/>
          </w:rPr>
          <w:delText>7</w:delText>
        </w:r>
        <w:r w:rsidR="00373A85" w:rsidDel="00D31719">
          <w:rPr>
            <w:rFonts w:ascii="Calibri" w:eastAsia="宋体" w:hAnsi="Calibri" w:cs="Times New Roman" w:hint="eastAsia"/>
          </w:rPr>
          <w:delText>:</w:delText>
        </w:r>
        <w:r w:rsidR="00FC746B" w:rsidDel="00D31719">
          <w:rPr>
            <w:rFonts w:ascii="Calibri" w:eastAsia="宋体" w:hAnsi="Calibri" w:cs="Times New Roman" w:hint="eastAsia"/>
          </w:rPr>
          <w:delText>4</w:delText>
        </w:r>
        <w:r w:rsidR="00373A85" w:rsidDel="00D31719">
          <w:rPr>
            <w:rFonts w:ascii="Calibri" w:eastAsia="宋体" w:hAnsi="Calibri" w:cs="Times New Roman" w:hint="eastAsia"/>
          </w:rPr>
          <w:delText xml:space="preserve">:  </w:delText>
        </w:r>
        <w:r w:rsidR="00373A85" w:rsidDel="00D31719">
          <w:rPr>
            <w:rFonts w:ascii="Calibri" w:eastAsia="宋体" w:hAnsi="Calibri" w:cs="Times New Roman" w:hint="eastAsia"/>
          </w:rPr>
          <w:delText>像素位宽</w:delText>
        </w:r>
      </w:del>
    </w:p>
    <w:p w:rsidR="006F3597" w:rsidRDefault="00FC746B">
      <w:pPr>
        <w:rPr>
          <w:del w:id="373" w:author="王斌" w:date="2013-07-15T23:17:00Z"/>
          <w:rFonts w:ascii="Calibri" w:eastAsia="宋体" w:hAnsi="Calibri" w:cs="Times New Roman"/>
        </w:rPr>
      </w:pPr>
      <w:del w:id="374" w:author="王斌" w:date="2013-07-15T23:17:00Z">
        <w:r w:rsidDel="00D31719">
          <w:rPr>
            <w:rFonts w:ascii="Calibri" w:eastAsia="宋体" w:hAnsi="Calibri" w:cs="Times New Roman" w:hint="eastAsia"/>
          </w:rPr>
          <w:delText xml:space="preserve"> 0</w:delText>
        </w:r>
        <w:r w:rsidDel="00D31719">
          <w:rPr>
            <w:rFonts w:ascii="Calibri" w:eastAsia="宋体" w:hAnsi="Calibri" w:cs="Times New Roman" w:hint="eastAsia"/>
          </w:rPr>
          <w:delText>：</w:delText>
        </w:r>
        <w:r w:rsidDel="00D31719">
          <w:rPr>
            <w:rFonts w:ascii="Calibri" w:eastAsia="宋体" w:hAnsi="Calibri" w:cs="Times New Roman" w:hint="eastAsia"/>
          </w:rPr>
          <w:delText xml:space="preserve">   36BIT</w:delText>
        </w:r>
        <w:r w:rsidR="001E5AED" w:rsidDel="00D31719">
          <w:rPr>
            <w:rFonts w:ascii="Calibri" w:eastAsia="宋体" w:hAnsi="Calibri" w:cs="Times New Roman" w:hint="eastAsia"/>
          </w:rPr>
          <w:delText>，默认</w:delText>
        </w:r>
      </w:del>
    </w:p>
    <w:p w:rsidR="006F3597" w:rsidRDefault="00FC746B">
      <w:pPr>
        <w:rPr>
          <w:rFonts w:ascii="Calibri" w:eastAsia="宋体" w:hAnsi="Calibri" w:cs="Times New Roman"/>
        </w:rPr>
      </w:pPr>
      <w:del w:id="375" w:author="王斌" w:date="2013-07-15T23:17:00Z">
        <w:r w:rsidDel="00D31719">
          <w:rPr>
            <w:rFonts w:ascii="Calibri" w:eastAsia="宋体" w:hAnsi="Calibri" w:cs="Times New Roman" w:hint="eastAsia"/>
          </w:rPr>
          <w:lastRenderedPageBreak/>
          <w:delText xml:space="preserve">         1</w:delText>
        </w:r>
        <w:r w:rsidDel="00D31719">
          <w:rPr>
            <w:rFonts w:ascii="Calibri" w:eastAsia="宋体" w:hAnsi="Calibri" w:cs="Times New Roman" w:hint="eastAsia"/>
          </w:rPr>
          <w:delText>：</w:delText>
        </w:r>
        <w:r w:rsidDel="00D31719">
          <w:rPr>
            <w:rFonts w:ascii="Calibri" w:eastAsia="宋体" w:hAnsi="Calibri" w:cs="Times New Roman" w:hint="eastAsia"/>
          </w:rPr>
          <w:delText xml:space="preserve">   24BIT</w:delText>
        </w:r>
      </w:del>
    </w:p>
    <w:p w:rsidR="00891581" w:rsidDel="00C63110" w:rsidRDefault="00235B85" w:rsidP="00C63110">
      <w:pPr>
        <w:rPr>
          <w:del w:id="376" w:author="王斌" w:date="2014-02-19T13:47:00Z"/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 </w:t>
      </w:r>
      <w:del w:id="377" w:author="王斌" w:date="2014-02-19T13:47:00Z">
        <w:r w:rsidDel="00C63110">
          <w:rPr>
            <w:rFonts w:ascii="Calibri" w:eastAsia="宋体" w:hAnsi="Calibri" w:cs="Times New Roman" w:hint="eastAsia"/>
          </w:rPr>
          <w:delText>Bit</w:delText>
        </w:r>
        <w:r w:rsidR="001E16D8" w:rsidDel="00C63110">
          <w:rPr>
            <w:rFonts w:ascii="Calibri" w:eastAsia="宋体" w:hAnsi="Calibri" w:cs="Times New Roman" w:hint="eastAsia"/>
          </w:rPr>
          <w:delText>15</w:delText>
        </w:r>
        <w:r w:rsidDel="00C63110">
          <w:rPr>
            <w:rFonts w:ascii="Calibri" w:eastAsia="宋体" w:hAnsi="Calibri" w:cs="Times New Roman" w:hint="eastAsia"/>
          </w:rPr>
          <w:delText>：</w:delText>
        </w:r>
        <w:r w:rsidR="001E16D8" w:rsidDel="00C63110">
          <w:rPr>
            <w:rFonts w:ascii="Calibri" w:eastAsia="宋体" w:hAnsi="Calibri" w:cs="Times New Roman" w:hint="eastAsia"/>
          </w:rPr>
          <w:delText>8</w:delText>
        </w:r>
        <w:r w:rsidDel="00C63110">
          <w:rPr>
            <w:rFonts w:ascii="Calibri" w:eastAsia="宋体" w:hAnsi="Calibri" w:cs="Times New Roman" w:hint="eastAsia"/>
          </w:rPr>
          <w:delText>：帧率设置：</w:delText>
        </w:r>
        <w:r w:rsidR="00891581" w:rsidDel="00C63110">
          <w:rPr>
            <w:rFonts w:ascii="Calibri" w:eastAsia="宋体" w:hAnsi="Calibri" w:cs="Times New Roman" w:hint="eastAsia"/>
          </w:rPr>
          <w:delText>参看下表</w:delText>
        </w:r>
        <w:r w:rsidR="00EE13FF" w:rsidDel="00C63110">
          <w:rPr>
            <w:rFonts w:ascii="Calibri" w:eastAsia="宋体" w:hAnsi="Calibri" w:cs="Times New Roman" w:hint="eastAsia"/>
          </w:rPr>
          <w:delText>（摘自</w:delText>
        </w:r>
        <w:r w:rsidR="00EE13FF" w:rsidDel="00C63110">
          <w:rPr>
            <w:rFonts w:ascii="Calibri" w:eastAsia="宋体" w:hAnsi="Calibri" w:cs="Times New Roman" w:hint="eastAsia"/>
          </w:rPr>
          <w:delText xml:space="preserve">INTOPIX </w:delText>
        </w:r>
        <w:r w:rsidR="00EE13FF" w:rsidDel="00C63110">
          <w:rPr>
            <w:rFonts w:ascii="Calibri" w:eastAsia="宋体" w:hAnsi="Calibri" w:cs="Times New Roman" w:hint="eastAsia"/>
          </w:rPr>
          <w:delText>解码核</w:delText>
        </w:r>
        <w:r w:rsidR="00EE13FF" w:rsidDel="00C63110">
          <w:rPr>
            <w:rFonts w:ascii="Calibri" w:eastAsia="宋体" w:hAnsi="Calibri" w:cs="Times New Roman" w:hint="eastAsia"/>
          </w:rPr>
          <w:delText>DATASHEET</w:delText>
        </w:r>
        <w:r w:rsidR="00EE13FF" w:rsidDel="00C63110">
          <w:rPr>
            <w:rFonts w:ascii="Calibri" w:eastAsia="宋体" w:hAnsi="Calibri" w:cs="Times New Roman" w:hint="eastAsia"/>
          </w:rPr>
          <w:delText>）</w:delText>
        </w:r>
        <w:r w:rsidR="004F1F00" w:rsidDel="00C63110">
          <w:rPr>
            <w:rFonts w:ascii="Calibri" w:eastAsia="宋体" w:hAnsi="Calibri" w:cs="Times New Roman" w:hint="eastAsia"/>
          </w:rPr>
          <w:delText>默认</w:delText>
        </w:r>
        <w:r w:rsidR="004F1F00" w:rsidDel="00C63110">
          <w:rPr>
            <w:rFonts w:ascii="Calibri" w:eastAsia="宋体" w:hAnsi="Calibri" w:cs="Times New Roman" w:hint="eastAsia"/>
          </w:rPr>
          <w:delText>80</w:delText>
        </w:r>
      </w:del>
    </w:p>
    <w:p w:rsidR="00235B85" w:rsidRPr="00285532" w:rsidDel="00C63110" w:rsidRDefault="00E72C62" w:rsidP="00C63110">
      <w:pPr>
        <w:rPr>
          <w:del w:id="378" w:author="王斌" w:date="2014-02-19T13:47:00Z"/>
          <w:rFonts w:ascii="Calibri" w:eastAsia="宋体" w:hAnsi="Calibri" w:cs="Times New Roman"/>
        </w:rPr>
      </w:pPr>
      <w:del w:id="379" w:author="王斌" w:date="2014-02-19T13:47:00Z">
        <w:r>
          <w:rPr>
            <w:rFonts w:ascii="Calibri" w:eastAsia="宋体" w:hAnsi="Calibri" w:cs="Times New Roman"/>
            <w:noProof/>
            <w:rPrChange w:id="380">
              <w:rPr>
                <w:noProof/>
              </w:rPr>
            </w:rPrChange>
          </w:rPr>
          <w:drawing>
            <wp:inline distT="0" distB="0" distL="0" distR="0">
              <wp:extent cx="4330950" cy="3069966"/>
              <wp:effectExtent l="19050" t="0" r="0" b="0"/>
              <wp:docPr id="13" name="图片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/>
                      <pic:cNvPicPr>
                        <a:picLocks noChangeAspect="1" noChangeArrowheads="1"/>
                      </pic:cNvPicPr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331247" cy="307017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 w:rsidR="000D6D30" w:rsidRDefault="00C63110" w:rsidP="000D6D30">
      <w:pPr>
        <w:rPr>
          <w:rFonts w:ascii="Calibri" w:eastAsia="宋体" w:hAnsi="Calibri" w:cs="Times New Roman"/>
        </w:rPr>
      </w:pPr>
      <w:ins w:id="381" w:author="王斌" w:date="2014-02-19T13:48:00Z">
        <w:r>
          <w:rPr>
            <w:rFonts w:ascii="Calibri" w:eastAsia="宋体" w:hAnsi="Calibri" w:cs="Times New Roman" w:hint="eastAsia"/>
          </w:rPr>
          <w:t>BIT7</w:t>
        </w:r>
        <w:r>
          <w:rPr>
            <w:rFonts w:ascii="Calibri" w:eastAsia="宋体" w:hAnsi="Calibri" w:cs="Times New Roman" w:hint="eastAsia"/>
          </w:rPr>
          <w:t>：</w:t>
        </w:r>
        <w:r>
          <w:rPr>
            <w:rFonts w:ascii="Calibri" w:eastAsia="宋体" w:hAnsi="Calibri" w:cs="Times New Roman" w:hint="eastAsia"/>
          </w:rPr>
          <w:t>0</w:t>
        </w:r>
        <w:r>
          <w:rPr>
            <w:rFonts w:ascii="Calibri" w:eastAsia="宋体" w:hAnsi="Calibri" w:cs="Times New Roman" w:hint="eastAsia"/>
          </w:rPr>
          <w:t>：</w:t>
        </w:r>
        <w:r>
          <w:rPr>
            <w:rFonts w:ascii="Calibri" w:eastAsia="宋体" w:hAnsi="Calibri" w:cs="Times New Roman" w:hint="eastAsia"/>
          </w:rPr>
          <w:t xml:space="preserve">  </w:t>
        </w:r>
        <w:r>
          <w:rPr>
            <w:rFonts w:ascii="Calibri" w:eastAsia="宋体" w:hAnsi="Calibri" w:cs="Times New Roman" w:hint="eastAsia"/>
          </w:rPr>
          <w:t>帧率设置，</w:t>
        </w:r>
        <w:r>
          <w:rPr>
            <w:rFonts w:ascii="Calibri" w:eastAsia="宋体" w:hAnsi="Calibri" w:cs="Times New Roman" w:hint="eastAsia"/>
          </w:rPr>
          <w:t xml:space="preserve"> </w:t>
        </w:r>
        <w:r>
          <w:rPr>
            <w:rFonts w:ascii="Calibri" w:eastAsia="宋体" w:hAnsi="Calibri" w:cs="Times New Roman" w:hint="eastAsia"/>
          </w:rPr>
          <w:t>例如，</w:t>
        </w:r>
        <w:r>
          <w:rPr>
            <w:rFonts w:ascii="Calibri" w:eastAsia="宋体" w:hAnsi="Calibri" w:cs="Times New Roman" w:hint="eastAsia"/>
          </w:rPr>
          <w:t xml:space="preserve">  24FPS-</w:t>
        </w:r>
        <w:r>
          <w:rPr>
            <w:rFonts w:ascii="Calibri" w:eastAsia="宋体" w:hAnsi="Calibri" w:cs="Times New Roman" w:hint="eastAsia"/>
          </w:rPr>
          <w:t>〉</w:t>
        </w:r>
        <w:r>
          <w:rPr>
            <w:rFonts w:ascii="Calibri" w:eastAsia="宋体" w:hAnsi="Calibri" w:cs="Times New Roman" w:hint="eastAsia"/>
          </w:rPr>
          <w:t>24</w:t>
        </w:r>
        <w:r>
          <w:rPr>
            <w:rFonts w:ascii="Calibri" w:eastAsia="宋体" w:hAnsi="Calibri" w:cs="Times New Roman" w:hint="eastAsia"/>
          </w:rPr>
          <w:t>，</w:t>
        </w:r>
        <w:r>
          <w:rPr>
            <w:rFonts w:ascii="Calibri" w:eastAsia="宋体" w:hAnsi="Calibri" w:cs="Times New Roman" w:hint="eastAsia"/>
          </w:rPr>
          <w:t xml:space="preserve">   120FPS-</w:t>
        </w:r>
        <w:r>
          <w:rPr>
            <w:rFonts w:ascii="Calibri" w:eastAsia="宋体" w:hAnsi="Calibri" w:cs="Times New Roman" w:hint="eastAsia"/>
          </w:rPr>
          <w:t>〉</w:t>
        </w:r>
        <w:r>
          <w:rPr>
            <w:rFonts w:ascii="Calibri" w:eastAsia="宋体" w:hAnsi="Calibri" w:cs="Times New Roman" w:hint="eastAsia"/>
          </w:rPr>
          <w:t>120</w:t>
        </w:r>
      </w:ins>
    </w:p>
    <w:p w:rsidR="000D6D30" w:rsidRDefault="000D6D30" w:rsidP="000D6D30">
      <w:pPr>
        <w:rPr>
          <w:ins w:id="382" w:author="王斌" w:date="2014-02-26T16:49:00Z"/>
          <w:rFonts w:ascii="Calibri" w:eastAsia="宋体" w:hAnsi="Calibri" w:cs="Times New Roman"/>
        </w:rPr>
      </w:pPr>
    </w:p>
    <w:p w:rsidR="00557323" w:rsidRDefault="00557323" w:rsidP="000D6D30">
      <w:pPr>
        <w:rPr>
          <w:rFonts w:ascii="Calibri" w:eastAsia="宋体" w:hAnsi="Calibri" w:cs="Times New Roman"/>
        </w:rPr>
      </w:pPr>
      <w:ins w:id="383" w:author="王斌" w:date="2014-02-26T16:49:00Z">
        <w:r>
          <w:rPr>
            <w:rFonts w:ascii="Calibri" w:eastAsia="宋体" w:hAnsi="Calibri" w:cs="Times New Roman" w:hint="eastAsia"/>
          </w:rPr>
          <w:t>如果是</w:t>
        </w:r>
        <w:r>
          <w:rPr>
            <w:rFonts w:ascii="Calibri" w:eastAsia="宋体" w:hAnsi="Calibri" w:cs="Times New Roman" w:hint="eastAsia"/>
          </w:rPr>
          <w:t>3D</w:t>
        </w:r>
        <w:r>
          <w:rPr>
            <w:rFonts w:ascii="Calibri" w:eastAsia="宋体" w:hAnsi="Calibri" w:cs="Times New Roman" w:hint="eastAsia"/>
          </w:rPr>
          <w:t>影片，应该设置左右眼帧数之和</w:t>
        </w:r>
      </w:ins>
    </w:p>
    <w:p w:rsidR="000D6D30" w:rsidRDefault="000D6D30" w:rsidP="000D6D30">
      <w:pPr>
        <w:rPr>
          <w:rFonts w:ascii="Calibri" w:eastAsia="宋体" w:hAnsi="Calibri" w:cs="Times New Roman"/>
        </w:rPr>
      </w:pPr>
    </w:p>
    <w:p w:rsidR="00424ED5" w:rsidRPr="000D6D30" w:rsidRDefault="00BE48E2" w:rsidP="00966121">
      <w:pPr>
        <w:pStyle w:val="4"/>
        <w:rPr>
          <w:rFonts w:ascii="Calibri" w:eastAsia="宋体" w:hAnsi="Calibri" w:cs="Times New Roman"/>
          <w:sz w:val="21"/>
          <w:szCs w:val="22"/>
        </w:rPr>
      </w:pPr>
      <w:bookmarkStart w:id="384" w:name="_Toc380591943"/>
      <w:r w:rsidRPr="000D6D30">
        <w:rPr>
          <w:rFonts w:hint="eastAsia"/>
        </w:rPr>
        <w:t xml:space="preserve">3.2.3 </w:t>
      </w:r>
      <w:del w:id="385" w:author="王斌" w:date="2014-02-19T13:50:00Z">
        <w:r w:rsidRPr="000D6D30" w:rsidDel="00FD4404">
          <w:rPr>
            <w:rFonts w:hint="eastAsia"/>
          </w:rPr>
          <w:delText>VIDEO</w:delText>
        </w:r>
        <w:r w:rsidRPr="000D6D30" w:rsidDel="00FD4404">
          <w:delText>_PARA2</w:delText>
        </w:r>
      </w:del>
      <w:ins w:id="386" w:author="王斌" w:date="2014-02-19T14:18:00Z">
        <w:r w:rsidRPr="000D6D30">
          <w:rPr>
            <w:rFonts w:hint="eastAsia"/>
          </w:rPr>
          <w:t>JPEG</w:t>
        </w:r>
      </w:ins>
      <w:ins w:id="387" w:author="王斌" w:date="2014-02-19T13:50:00Z">
        <w:r w:rsidRPr="000D6D30">
          <w:rPr>
            <w:rFonts w:hint="eastAsia"/>
          </w:rPr>
          <w:t>_WIDTH_HEIGHT</w:t>
        </w:r>
      </w:ins>
      <w:r w:rsidRPr="000D6D30">
        <w:t>(</w:t>
      </w:r>
      <w:del w:id="388" w:author="王斌" w:date="2014-02-19T13:50:00Z">
        <w:r w:rsidRPr="000D6D30" w:rsidDel="00FD4404">
          <w:rPr>
            <w:rFonts w:hint="eastAsia"/>
          </w:rPr>
          <w:delText>视频参数</w:delText>
        </w:r>
        <w:r w:rsidRPr="000D6D30" w:rsidDel="00FD4404">
          <w:delText>2</w:delText>
        </w:r>
      </w:del>
      <w:ins w:id="389" w:author="王斌" w:date="2014-02-19T13:50:00Z">
        <w:r w:rsidRPr="000D6D30">
          <w:rPr>
            <w:rFonts w:hint="eastAsia"/>
          </w:rPr>
          <w:t>图片高度宽度</w:t>
        </w:r>
      </w:ins>
      <w:r w:rsidRPr="000D6D30">
        <w:t>)</w:t>
      </w:r>
      <w:bookmarkEnd w:id="384"/>
    </w:p>
    <w:p w:rsidR="00424ED5" w:rsidRPr="00285532" w:rsidRDefault="00424ED5" w:rsidP="00424ED5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2085"/>
        <w:gridCol w:w="3600"/>
        <w:gridCol w:w="935"/>
        <w:gridCol w:w="1971"/>
      </w:tblGrid>
      <w:tr w:rsidR="00424ED5" w:rsidRPr="00285532" w:rsidTr="004D7544">
        <w:tc>
          <w:tcPr>
            <w:tcW w:w="1080" w:type="dxa"/>
            <w:shd w:val="clear" w:color="auto" w:fill="00FFFF"/>
          </w:tcPr>
          <w:p w:rsidR="00424ED5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424ED5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424ED5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424ED5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424ED5" w:rsidRPr="00285532" w:rsidRDefault="00AB1DA6" w:rsidP="004D7544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B1DA6">
              <w:rPr>
                <w:rFonts w:ascii="Calibri" w:eastAsia="宋体" w:hAnsi="Calibri" w:cs="Times New Roman"/>
                <w:sz w:val="18"/>
                <w:szCs w:val="18"/>
              </w:rPr>
              <w:t>RESET VALUE</w:t>
            </w:r>
          </w:p>
        </w:tc>
      </w:tr>
      <w:tr w:rsidR="00424ED5" w:rsidRPr="00285532" w:rsidTr="004D7544">
        <w:tc>
          <w:tcPr>
            <w:tcW w:w="1080" w:type="dxa"/>
          </w:tcPr>
          <w:p w:rsidR="00424ED5" w:rsidRPr="00285532" w:rsidRDefault="00424ED5" w:rsidP="004D7544">
            <w:pPr>
              <w:keepNext/>
              <w:keepLines/>
              <w:spacing w:before="260" w:after="260" w:line="416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424ED5" w:rsidRDefault="001A2880" w:rsidP="004D7544">
            <w:pPr>
              <w:rPr>
                <w:ins w:id="390" w:author="王斌" w:date="2014-02-19T13:51:00Z"/>
                <w:rFonts w:ascii="Calibri" w:eastAsia="宋体" w:hAnsi="Calibri" w:cs="Times New Roman"/>
              </w:rPr>
            </w:pPr>
            <w:del w:id="391" w:author="王斌" w:date="2014-02-19T13:51:00Z">
              <w:r w:rsidDel="00FD4404">
                <w:rPr>
                  <w:rFonts w:ascii="Calibri" w:eastAsia="宋体" w:hAnsi="Calibri" w:cs="Times New Roman" w:hint="eastAsia"/>
                </w:rPr>
                <w:delText>VIDEO</w:delText>
              </w:r>
              <w:r w:rsidR="00AB1DA6" w:rsidRPr="00AB1DA6" w:rsidDel="00FD4404">
                <w:rPr>
                  <w:rFonts w:ascii="Calibri" w:eastAsia="宋体" w:hAnsi="Calibri" w:cs="Times New Roman"/>
                </w:rPr>
                <w:delText>_PARA2</w:delText>
              </w:r>
            </w:del>
          </w:p>
          <w:p w:rsidR="00FD4404" w:rsidRPr="00285532" w:rsidRDefault="00F23BBE" w:rsidP="004D7544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JPEG</w:t>
            </w:r>
            <w:ins w:id="392" w:author="王斌" w:date="2014-02-19T13:51:00Z">
              <w:r w:rsidR="00FD4404">
                <w:rPr>
                  <w:rFonts w:ascii="Calibri" w:eastAsia="宋体" w:hAnsi="Calibri" w:cs="Times New Roman" w:hint="eastAsia"/>
                </w:rPr>
                <w:t>_WIDTH_HEIGHT</w:t>
              </w:r>
            </w:ins>
          </w:p>
        </w:tc>
        <w:tc>
          <w:tcPr>
            <w:tcW w:w="3600" w:type="dxa"/>
          </w:tcPr>
          <w:p w:rsidR="00424ED5" w:rsidRDefault="002A1EED" w:rsidP="0040256D">
            <w:pPr>
              <w:rPr>
                <w:ins w:id="393" w:author="王斌" w:date="2014-02-19T13:51:00Z"/>
                <w:rFonts w:ascii="Calibri" w:eastAsia="宋体" w:hAnsi="Calibri" w:cs="Times New Roman"/>
              </w:rPr>
            </w:pPr>
            <w:del w:id="394" w:author="王斌" w:date="2014-02-19T13:51:00Z">
              <w:r w:rsidDel="0077700D">
                <w:rPr>
                  <w:rFonts w:ascii="Calibri" w:eastAsia="宋体" w:hAnsi="Calibri" w:cs="Times New Roman" w:hint="eastAsia"/>
                </w:rPr>
                <w:delText>视频</w:delText>
              </w:r>
              <w:r w:rsidR="00AB1DA6" w:rsidRPr="00AB1DA6" w:rsidDel="0077700D">
                <w:rPr>
                  <w:rFonts w:ascii="Calibri" w:eastAsia="宋体" w:hAnsi="Calibri" w:cs="Times New Roman" w:hint="eastAsia"/>
                </w:rPr>
                <w:delText>参数</w:delText>
              </w:r>
              <w:r w:rsidR="00AB1DA6" w:rsidRPr="00AB1DA6" w:rsidDel="0077700D">
                <w:rPr>
                  <w:rFonts w:ascii="Calibri" w:eastAsia="宋体" w:hAnsi="Calibri" w:cs="Times New Roman"/>
                </w:rPr>
                <w:delText>2</w:delText>
              </w:r>
            </w:del>
          </w:p>
          <w:p w:rsidR="0077700D" w:rsidRPr="00285532" w:rsidRDefault="0077700D" w:rsidP="0040256D">
            <w:pPr>
              <w:rPr>
                <w:rFonts w:ascii="Calibri" w:eastAsia="宋体" w:hAnsi="Calibri" w:cs="Times New Roman"/>
              </w:rPr>
            </w:pPr>
            <w:ins w:id="395" w:author="王斌" w:date="2014-02-19T13:51:00Z">
              <w:r>
                <w:rPr>
                  <w:rFonts w:ascii="Calibri" w:eastAsia="宋体" w:hAnsi="Calibri" w:cs="Times New Roman" w:hint="eastAsia"/>
                </w:rPr>
                <w:t>图片高度宽度</w:t>
              </w:r>
            </w:ins>
          </w:p>
        </w:tc>
        <w:tc>
          <w:tcPr>
            <w:tcW w:w="935" w:type="dxa"/>
          </w:tcPr>
          <w:p w:rsidR="00424ED5" w:rsidRPr="00285532" w:rsidRDefault="00AB1DA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W</w:t>
            </w:r>
            <w:ins w:id="396" w:author="王斌" w:date="2014-02-19T13:51:00Z">
              <w:r w:rsidR="00DC04B3"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</w:tcPr>
          <w:p w:rsidR="00424ED5" w:rsidRPr="00285532" w:rsidRDefault="00AB1DA6" w:rsidP="004D7544">
            <w:pPr>
              <w:rPr>
                <w:rFonts w:ascii="Calibri" w:eastAsia="宋体" w:hAnsi="Calibri" w:cs="Times New Roman"/>
              </w:rPr>
            </w:pPr>
            <w:r w:rsidRPr="00AB1DA6">
              <w:rPr>
                <w:rFonts w:ascii="Calibri" w:eastAsia="宋体" w:hAnsi="Calibri" w:cs="Times New Roman"/>
              </w:rPr>
              <w:t>See Bit Field</w:t>
            </w:r>
          </w:p>
        </w:tc>
      </w:tr>
    </w:tbl>
    <w:p w:rsidR="00424ED5" w:rsidRPr="00285532" w:rsidRDefault="00424ED5" w:rsidP="00424ED5">
      <w:pPr>
        <w:rPr>
          <w:rFonts w:ascii="Calibri" w:eastAsia="宋体" w:hAnsi="Calibri" w:cs="Times New Roman"/>
        </w:rPr>
      </w:pPr>
    </w:p>
    <w:p w:rsidR="00424ED5" w:rsidRPr="00285532" w:rsidRDefault="00AB1DA6" w:rsidP="00CB3A49">
      <w:pPr>
        <w:rPr>
          <w:rFonts w:ascii="Calibri" w:eastAsia="宋体" w:hAnsi="Calibri" w:cs="Times New Roman"/>
        </w:rPr>
      </w:pPr>
      <w:r w:rsidRPr="00AB1DA6">
        <w:rPr>
          <w:rFonts w:ascii="Calibri" w:eastAsia="宋体" w:hAnsi="Calibri" w:cs="Times New Roman"/>
        </w:rPr>
        <w:t xml:space="preserve">   Bit15:0:  </w:t>
      </w:r>
      <w:r w:rsidR="00F049F0">
        <w:rPr>
          <w:rFonts w:ascii="Calibri" w:eastAsia="宋体" w:hAnsi="Calibri" w:cs="Times New Roman" w:hint="eastAsia"/>
        </w:rPr>
        <w:t>JPEG2000</w:t>
      </w:r>
      <w:r w:rsidR="00F049F0">
        <w:rPr>
          <w:rFonts w:ascii="Calibri" w:eastAsia="宋体" w:hAnsi="Calibri" w:cs="Times New Roman" w:hint="eastAsia"/>
        </w:rPr>
        <w:t>图像</w:t>
      </w:r>
      <w:r w:rsidRPr="00AB1DA6">
        <w:rPr>
          <w:rFonts w:ascii="Calibri" w:eastAsia="宋体" w:hAnsi="Calibri" w:cs="Times New Roman" w:hint="eastAsia"/>
        </w:rPr>
        <w:t>宽度</w:t>
      </w:r>
      <w:r w:rsidR="00F661CD">
        <w:rPr>
          <w:rFonts w:ascii="Calibri" w:eastAsia="宋体" w:hAnsi="Calibri" w:cs="Times New Roman" w:hint="eastAsia"/>
        </w:rPr>
        <w:t>，</w:t>
      </w:r>
      <w:ins w:id="397" w:author="王斌" w:date="2014-02-19T13:51:00Z">
        <w:r w:rsidR="00BF795D">
          <w:rPr>
            <w:rFonts w:ascii="Calibri" w:eastAsia="宋体" w:hAnsi="Calibri" w:cs="Times New Roman" w:hint="eastAsia"/>
          </w:rPr>
          <w:t>无</w:t>
        </w:r>
      </w:ins>
      <w:r w:rsidR="00F661CD">
        <w:rPr>
          <w:rFonts w:ascii="Calibri" w:eastAsia="宋体" w:hAnsi="Calibri" w:cs="Times New Roman" w:hint="eastAsia"/>
        </w:rPr>
        <w:t>默认</w:t>
      </w:r>
      <w:del w:id="398" w:author="王斌" w:date="2014-02-19T13:51:00Z">
        <w:r w:rsidR="00F661CD" w:rsidDel="00BF795D">
          <w:rPr>
            <w:rFonts w:ascii="Calibri" w:eastAsia="宋体" w:hAnsi="Calibri" w:cs="Times New Roman" w:hint="eastAsia"/>
          </w:rPr>
          <w:delText xml:space="preserve"> 2048</w:delText>
        </w:r>
      </w:del>
    </w:p>
    <w:p w:rsidR="002B4386" w:rsidRDefault="00AB1DA6" w:rsidP="002B4386">
      <w:pPr>
        <w:rPr>
          <w:rFonts w:ascii="Calibri" w:eastAsia="宋体" w:hAnsi="Calibri" w:cs="Times New Roman"/>
        </w:rPr>
      </w:pPr>
      <w:r w:rsidRPr="00AB1DA6">
        <w:rPr>
          <w:rFonts w:ascii="Calibri" w:eastAsia="宋体" w:hAnsi="Calibri" w:cs="Times New Roman"/>
        </w:rPr>
        <w:t xml:space="preserve">   Bit23:16: </w:t>
      </w:r>
      <w:r w:rsidR="00F049F0">
        <w:rPr>
          <w:rFonts w:ascii="Calibri" w:eastAsia="宋体" w:hAnsi="Calibri" w:cs="Times New Roman" w:hint="eastAsia"/>
        </w:rPr>
        <w:t>JPEG2000</w:t>
      </w:r>
      <w:r w:rsidR="00F049F0">
        <w:rPr>
          <w:rFonts w:ascii="Calibri" w:eastAsia="宋体" w:hAnsi="Calibri" w:cs="Times New Roman" w:hint="eastAsia"/>
        </w:rPr>
        <w:t>图像</w:t>
      </w:r>
      <w:r w:rsidRPr="00AB1DA6">
        <w:rPr>
          <w:rFonts w:ascii="Calibri" w:eastAsia="宋体" w:hAnsi="Calibri" w:cs="Times New Roman" w:hint="eastAsia"/>
        </w:rPr>
        <w:t>高度</w:t>
      </w:r>
      <w:r w:rsidR="00F661CD">
        <w:rPr>
          <w:rFonts w:ascii="Calibri" w:eastAsia="宋体" w:hAnsi="Calibri" w:cs="Times New Roman" w:hint="eastAsia"/>
        </w:rPr>
        <w:t>，</w:t>
      </w:r>
      <w:ins w:id="399" w:author="王斌" w:date="2014-02-19T13:51:00Z">
        <w:r w:rsidR="00BF795D">
          <w:rPr>
            <w:rFonts w:ascii="Calibri" w:eastAsia="宋体" w:hAnsi="Calibri" w:cs="Times New Roman" w:hint="eastAsia"/>
          </w:rPr>
          <w:t>无</w:t>
        </w:r>
      </w:ins>
      <w:r w:rsidR="00F661CD">
        <w:rPr>
          <w:rFonts w:ascii="Calibri" w:eastAsia="宋体" w:hAnsi="Calibri" w:cs="Times New Roman" w:hint="eastAsia"/>
        </w:rPr>
        <w:t>默认</w:t>
      </w:r>
      <w:del w:id="400" w:author="王斌" w:date="2014-02-19T13:51:00Z">
        <w:r w:rsidR="00F661CD" w:rsidDel="00BF795D">
          <w:rPr>
            <w:rFonts w:ascii="Calibri" w:eastAsia="宋体" w:hAnsi="Calibri" w:cs="Times New Roman" w:hint="eastAsia"/>
          </w:rPr>
          <w:delText>1080</w:delText>
        </w:r>
      </w:del>
    </w:p>
    <w:p w:rsidR="002B4386" w:rsidRDefault="002B4386" w:rsidP="002B4386">
      <w:pPr>
        <w:rPr>
          <w:rFonts w:ascii="Calibri" w:eastAsia="宋体" w:hAnsi="Calibri" w:cs="Times New Roman"/>
        </w:rPr>
      </w:pPr>
    </w:p>
    <w:p w:rsidR="002B4386" w:rsidRDefault="002B4386" w:rsidP="002B4386">
      <w:pPr>
        <w:rPr>
          <w:ins w:id="401" w:author="王斌" w:date="2014-02-25T13:05:00Z"/>
          <w:rFonts w:ascii="Calibri" w:eastAsia="宋体" w:hAnsi="Calibri" w:cs="Times New Roman"/>
        </w:rPr>
      </w:pPr>
    </w:p>
    <w:p w:rsidR="00D61B61" w:rsidRDefault="00D61B61" w:rsidP="002B4386">
      <w:pPr>
        <w:rPr>
          <w:ins w:id="402" w:author="王斌" w:date="2014-02-25T13:05:00Z"/>
          <w:rFonts w:ascii="Calibri" w:eastAsia="宋体" w:hAnsi="Calibri" w:cs="Times New Roman"/>
        </w:rPr>
      </w:pPr>
    </w:p>
    <w:p w:rsidR="00D61B61" w:rsidRDefault="00D61B61" w:rsidP="002B4386">
      <w:pPr>
        <w:rPr>
          <w:ins w:id="403" w:author="王斌" w:date="2014-02-25T13:05:00Z"/>
          <w:rFonts w:ascii="Calibri" w:eastAsia="宋体" w:hAnsi="Calibri" w:cs="Times New Roman"/>
        </w:rPr>
      </w:pPr>
    </w:p>
    <w:p w:rsidR="00D61B61" w:rsidRDefault="00D61B61" w:rsidP="002B4386">
      <w:pPr>
        <w:rPr>
          <w:ins w:id="404" w:author="王斌" w:date="2014-02-25T13:05:00Z"/>
          <w:rFonts w:ascii="Calibri" w:eastAsia="宋体" w:hAnsi="Calibri" w:cs="Times New Roman"/>
        </w:rPr>
      </w:pPr>
    </w:p>
    <w:p w:rsidR="00D61B61" w:rsidRDefault="00D61B61" w:rsidP="002B4386">
      <w:pPr>
        <w:rPr>
          <w:ins w:id="405" w:author="王斌" w:date="2014-02-25T13:06:00Z"/>
          <w:rFonts w:ascii="Calibri" w:eastAsia="宋体" w:hAnsi="Calibri" w:cs="Times New Roman"/>
        </w:rPr>
      </w:pPr>
    </w:p>
    <w:p w:rsidR="00D61B61" w:rsidRDefault="00D61B61" w:rsidP="002B4386">
      <w:pPr>
        <w:rPr>
          <w:ins w:id="406" w:author="王斌" w:date="2014-02-25T13:06:00Z"/>
          <w:rFonts w:ascii="Calibri" w:eastAsia="宋体" w:hAnsi="Calibri" w:cs="Times New Roman"/>
        </w:rPr>
      </w:pPr>
    </w:p>
    <w:p w:rsidR="00D61B61" w:rsidRDefault="00D61B61" w:rsidP="002B4386">
      <w:pPr>
        <w:rPr>
          <w:ins w:id="407" w:author="王斌" w:date="2014-02-25T13:06:00Z"/>
          <w:rFonts w:ascii="Calibri" w:eastAsia="宋体" w:hAnsi="Calibri" w:cs="Times New Roman"/>
        </w:rPr>
      </w:pPr>
    </w:p>
    <w:p w:rsidR="00D61B61" w:rsidRDefault="00D61B61" w:rsidP="002B4386">
      <w:pPr>
        <w:rPr>
          <w:ins w:id="408" w:author="王斌" w:date="2014-02-25T13:06:00Z"/>
          <w:rFonts w:ascii="Calibri" w:eastAsia="宋体" w:hAnsi="Calibri" w:cs="Times New Roman"/>
        </w:rPr>
      </w:pPr>
    </w:p>
    <w:p w:rsidR="00D61B61" w:rsidRDefault="00D61B61" w:rsidP="002B4386">
      <w:pPr>
        <w:rPr>
          <w:ins w:id="409" w:author="王斌" w:date="2014-02-25T13:06:00Z"/>
          <w:rFonts w:ascii="Calibri" w:eastAsia="宋体" w:hAnsi="Calibri" w:cs="Times New Roman"/>
        </w:rPr>
      </w:pPr>
    </w:p>
    <w:p w:rsidR="00D61B61" w:rsidRDefault="00D61B61" w:rsidP="002B4386">
      <w:pPr>
        <w:rPr>
          <w:ins w:id="410" w:author="王斌" w:date="2014-02-25T13:06:00Z"/>
          <w:rFonts w:ascii="Calibri" w:eastAsia="宋体" w:hAnsi="Calibri" w:cs="Times New Roman"/>
        </w:rPr>
      </w:pPr>
    </w:p>
    <w:p w:rsidR="00D61B61" w:rsidRDefault="00D61B61" w:rsidP="002B4386">
      <w:pPr>
        <w:rPr>
          <w:ins w:id="411" w:author="王斌" w:date="2014-02-25T13:06:00Z"/>
          <w:rFonts w:ascii="Calibri" w:eastAsia="宋体" w:hAnsi="Calibri" w:cs="Times New Roman"/>
        </w:rPr>
      </w:pPr>
    </w:p>
    <w:p w:rsidR="00D61B61" w:rsidRDefault="00D61B61" w:rsidP="002B4386">
      <w:pPr>
        <w:rPr>
          <w:ins w:id="412" w:author="王斌" w:date="2014-02-25T13:05:00Z"/>
          <w:rFonts w:ascii="Calibri" w:eastAsia="宋体" w:hAnsi="Calibri" w:cs="Times New Roman"/>
        </w:rPr>
      </w:pPr>
    </w:p>
    <w:p w:rsidR="00D61B61" w:rsidRPr="000D6D30" w:rsidRDefault="00D61B61" w:rsidP="00D61B61">
      <w:pPr>
        <w:pStyle w:val="4"/>
        <w:rPr>
          <w:ins w:id="413" w:author="王斌" w:date="2014-02-25T13:05:00Z"/>
          <w:rFonts w:ascii="Calibri" w:eastAsia="宋体" w:hAnsi="Calibri" w:cs="Times New Roman"/>
          <w:sz w:val="21"/>
          <w:szCs w:val="22"/>
        </w:rPr>
      </w:pPr>
      <w:ins w:id="414" w:author="王斌" w:date="2014-02-25T13:05:00Z">
        <w:r w:rsidRPr="000D6D30">
          <w:rPr>
            <w:rFonts w:hint="eastAsia"/>
          </w:rPr>
          <w:lastRenderedPageBreak/>
          <w:t xml:space="preserve">3.2.3 </w:t>
        </w:r>
      </w:ins>
      <w:ins w:id="415" w:author="王斌" w:date="2014-02-25T13:06:00Z">
        <w:r>
          <w:rPr>
            <w:rFonts w:hint="eastAsia"/>
          </w:rPr>
          <w:t>4KMODE</w:t>
        </w:r>
      </w:ins>
      <w:ins w:id="416" w:author="王斌" w:date="2014-02-25T13:05:00Z">
        <w:r w:rsidRPr="000D6D30">
          <w:t>(</w:t>
        </w:r>
      </w:ins>
      <w:ins w:id="417" w:author="王斌" w:date="2014-02-25T13:06:00Z">
        <w:r>
          <w:rPr>
            <w:rFonts w:hint="eastAsia"/>
          </w:rPr>
          <w:t>设置</w:t>
        </w:r>
        <w:r>
          <w:rPr>
            <w:rFonts w:hint="eastAsia"/>
          </w:rPr>
          <w:t>4K</w:t>
        </w:r>
        <w:r>
          <w:rPr>
            <w:rFonts w:hint="eastAsia"/>
          </w:rPr>
          <w:t>模式</w:t>
        </w:r>
      </w:ins>
      <w:ins w:id="418" w:author="王斌" w:date="2014-02-25T13:05:00Z">
        <w:r w:rsidRPr="000D6D30">
          <w:t>)</w:t>
        </w:r>
      </w:ins>
    </w:p>
    <w:p w:rsidR="00D61B61" w:rsidRPr="00285532" w:rsidRDefault="00D61B61" w:rsidP="00D61B61">
      <w:pPr>
        <w:rPr>
          <w:ins w:id="419" w:author="王斌" w:date="2014-02-25T13:05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D61B61" w:rsidRPr="00285532" w:rsidTr="000D6652">
        <w:trPr>
          <w:ins w:id="420" w:author="王斌" w:date="2014-02-25T13:05:00Z"/>
        </w:trPr>
        <w:tc>
          <w:tcPr>
            <w:tcW w:w="1080" w:type="dxa"/>
            <w:shd w:val="clear" w:color="auto" w:fill="00FFFF"/>
          </w:tcPr>
          <w:p w:rsidR="00D61B61" w:rsidRPr="00285532" w:rsidRDefault="00D61B61" w:rsidP="000D6652">
            <w:pPr>
              <w:rPr>
                <w:ins w:id="421" w:author="王斌" w:date="2014-02-25T13:05:00Z"/>
                <w:rFonts w:ascii="Calibri" w:eastAsia="宋体" w:hAnsi="Calibri" w:cs="Times New Roman"/>
                <w:sz w:val="18"/>
                <w:szCs w:val="18"/>
              </w:rPr>
            </w:pPr>
            <w:ins w:id="422" w:author="王斌" w:date="2014-02-25T13:05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</w:tcPr>
          <w:p w:rsidR="00D61B61" w:rsidRPr="00285532" w:rsidRDefault="00D61B61" w:rsidP="000D6652">
            <w:pPr>
              <w:rPr>
                <w:ins w:id="423" w:author="王斌" w:date="2014-02-25T13:05:00Z"/>
                <w:rFonts w:ascii="Calibri" w:eastAsia="宋体" w:hAnsi="Calibri" w:cs="Times New Roman"/>
                <w:sz w:val="18"/>
                <w:szCs w:val="18"/>
              </w:rPr>
            </w:pPr>
            <w:ins w:id="424" w:author="王斌" w:date="2014-02-25T13:05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</w:tcPr>
          <w:p w:rsidR="00D61B61" w:rsidRPr="00285532" w:rsidRDefault="00D61B61" w:rsidP="000D6652">
            <w:pPr>
              <w:rPr>
                <w:ins w:id="425" w:author="王斌" w:date="2014-02-25T13:05:00Z"/>
                <w:rFonts w:ascii="Calibri" w:eastAsia="宋体" w:hAnsi="Calibri" w:cs="Times New Roman"/>
                <w:sz w:val="18"/>
                <w:szCs w:val="18"/>
              </w:rPr>
            </w:pPr>
            <w:ins w:id="426" w:author="王斌" w:date="2014-02-25T13:05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</w:tcPr>
          <w:p w:rsidR="00D61B61" w:rsidRPr="00285532" w:rsidRDefault="00D61B61" w:rsidP="000D6652">
            <w:pPr>
              <w:rPr>
                <w:ins w:id="427" w:author="王斌" w:date="2014-02-25T13:05:00Z"/>
                <w:rFonts w:ascii="Calibri" w:eastAsia="宋体" w:hAnsi="Calibri" w:cs="Times New Roman"/>
                <w:sz w:val="18"/>
                <w:szCs w:val="18"/>
              </w:rPr>
            </w:pPr>
            <w:ins w:id="428" w:author="王斌" w:date="2014-02-25T13:05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</w:tcPr>
          <w:p w:rsidR="00D61B61" w:rsidRPr="00285532" w:rsidRDefault="00D61B61" w:rsidP="000D6652">
            <w:pPr>
              <w:rPr>
                <w:ins w:id="429" w:author="王斌" w:date="2014-02-25T13:05:00Z"/>
                <w:rFonts w:ascii="Calibri" w:eastAsia="宋体" w:hAnsi="Calibri" w:cs="Times New Roman"/>
                <w:sz w:val="18"/>
                <w:szCs w:val="18"/>
              </w:rPr>
            </w:pPr>
            <w:ins w:id="430" w:author="王斌" w:date="2014-02-25T13:05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RESET VALUE</w:t>
              </w:r>
            </w:ins>
          </w:p>
        </w:tc>
      </w:tr>
      <w:tr w:rsidR="00D61B61" w:rsidRPr="00285532" w:rsidTr="000D6652">
        <w:trPr>
          <w:ins w:id="431" w:author="王斌" w:date="2014-02-25T13:05:00Z"/>
        </w:trPr>
        <w:tc>
          <w:tcPr>
            <w:tcW w:w="1080" w:type="dxa"/>
          </w:tcPr>
          <w:p w:rsidR="00D61B61" w:rsidRPr="00285532" w:rsidRDefault="00BF1D11" w:rsidP="000D6652">
            <w:pPr>
              <w:keepNext/>
              <w:keepLines/>
              <w:spacing w:before="260" w:after="260" w:line="416" w:lineRule="auto"/>
              <w:rPr>
                <w:ins w:id="432" w:author="王斌" w:date="2014-02-25T13:05:00Z"/>
                <w:rFonts w:ascii="Calibri" w:eastAsia="宋体" w:hAnsi="Calibri" w:cs="Times New Roman"/>
              </w:rPr>
            </w:pPr>
            <w:ins w:id="433" w:author="王斌" w:date="2014-02-25T13:06:00Z">
              <w:r>
                <w:rPr>
                  <w:rFonts w:ascii="Calibri" w:eastAsia="宋体" w:hAnsi="Calibri" w:cs="Times New Roman" w:hint="eastAsia"/>
                </w:rPr>
                <w:t>BIT7~0</w:t>
              </w:r>
            </w:ins>
          </w:p>
        </w:tc>
        <w:tc>
          <w:tcPr>
            <w:tcW w:w="1800" w:type="dxa"/>
          </w:tcPr>
          <w:p w:rsidR="00D61B61" w:rsidRPr="00285532" w:rsidRDefault="00BF1D11" w:rsidP="000D6652">
            <w:pPr>
              <w:rPr>
                <w:ins w:id="434" w:author="王斌" w:date="2014-02-25T13:05:00Z"/>
                <w:rFonts w:ascii="Calibri" w:eastAsia="宋体" w:hAnsi="Calibri" w:cs="Times New Roman"/>
              </w:rPr>
            </w:pPr>
            <w:ins w:id="435" w:author="王斌" w:date="2014-02-25T13:06:00Z">
              <w:r>
                <w:rPr>
                  <w:rFonts w:ascii="Calibri" w:eastAsia="宋体" w:hAnsi="Calibri" w:cs="Times New Roman" w:hint="eastAsia"/>
                </w:rPr>
                <w:t>MODE4K</w:t>
              </w:r>
            </w:ins>
          </w:p>
        </w:tc>
        <w:tc>
          <w:tcPr>
            <w:tcW w:w="3600" w:type="dxa"/>
          </w:tcPr>
          <w:p w:rsidR="00D61B61" w:rsidRDefault="00BF1D11" w:rsidP="000D6652">
            <w:pPr>
              <w:rPr>
                <w:ins w:id="436" w:author="王斌" w:date="2014-02-25T13:06:00Z"/>
                <w:rFonts w:ascii="Calibri" w:eastAsia="宋体" w:hAnsi="Calibri" w:cs="Times New Roman"/>
              </w:rPr>
            </w:pPr>
            <w:ins w:id="437" w:author="王斌" w:date="2014-02-25T13:06:00Z">
              <w:r>
                <w:rPr>
                  <w:rFonts w:ascii="Calibri" w:eastAsia="宋体" w:hAnsi="Calibri" w:cs="Times New Roman" w:hint="eastAsia"/>
                </w:rPr>
                <w:t>设置</w:t>
              </w:r>
              <w:r>
                <w:rPr>
                  <w:rFonts w:ascii="Calibri" w:eastAsia="宋体" w:hAnsi="Calibri" w:cs="Times New Roman" w:hint="eastAsia"/>
                </w:rPr>
                <w:t>4K</w:t>
              </w:r>
              <w:r>
                <w:rPr>
                  <w:rFonts w:ascii="Calibri" w:eastAsia="宋体" w:hAnsi="Calibri" w:cs="Times New Roman" w:hint="eastAsia"/>
                </w:rPr>
                <w:t>模式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</w:ins>
          </w:p>
          <w:p w:rsidR="00BF1D11" w:rsidRDefault="00A91DC7" w:rsidP="000D6652">
            <w:pPr>
              <w:rPr>
                <w:ins w:id="438" w:author="王斌" w:date="2014-02-25T13:06:00Z"/>
                <w:rFonts w:ascii="Calibri" w:eastAsia="宋体" w:hAnsi="Calibri" w:cs="Times New Roman"/>
              </w:rPr>
            </w:pPr>
            <w:ins w:id="439" w:author="王斌" w:date="2014-02-25T13:06:00Z">
              <w:r>
                <w:rPr>
                  <w:rFonts w:ascii="Calibri" w:eastAsia="宋体" w:hAnsi="Calibri" w:cs="Times New Roman" w:hint="eastAsia"/>
                </w:rPr>
                <w:t>对应</w:t>
              </w:r>
              <w:r>
                <w:rPr>
                  <w:rFonts w:ascii="Calibri" w:eastAsia="宋体" w:hAnsi="Calibri" w:cs="Times New Roman" w:hint="eastAsia"/>
                </w:rPr>
                <w:t>MICROM</w:t>
              </w:r>
              <w:r>
                <w:rPr>
                  <w:rFonts w:ascii="Calibri" w:eastAsia="宋体" w:hAnsi="Calibri" w:cs="Times New Roman" w:hint="eastAsia"/>
                </w:rPr>
                <w:t>函数</w:t>
              </w:r>
              <w:r>
                <w:rPr>
                  <w:rFonts w:ascii="Calibri" w:eastAsia="宋体" w:hAnsi="Calibri" w:cs="Times New Roman" w:hint="eastAsia"/>
                </w:rPr>
                <w:t xml:space="preserve">Set4KMode </w:t>
              </w:r>
            </w:ins>
          </w:p>
          <w:p w:rsidR="00A91DC7" w:rsidRPr="00285532" w:rsidRDefault="00A91DC7" w:rsidP="000D6652">
            <w:pPr>
              <w:rPr>
                <w:ins w:id="440" w:author="王斌" w:date="2014-02-25T13:05:00Z"/>
                <w:rFonts w:ascii="Calibri" w:eastAsia="宋体" w:hAnsi="Calibri" w:cs="Times New Roman"/>
              </w:rPr>
            </w:pPr>
          </w:p>
        </w:tc>
        <w:tc>
          <w:tcPr>
            <w:tcW w:w="935" w:type="dxa"/>
          </w:tcPr>
          <w:p w:rsidR="00D61B61" w:rsidRPr="00285532" w:rsidRDefault="00D61B61" w:rsidP="000D6652">
            <w:pPr>
              <w:rPr>
                <w:ins w:id="441" w:author="王斌" w:date="2014-02-25T13:05:00Z"/>
                <w:rFonts w:ascii="Calibri" w:eastAsia="宋体" w:hAnsi="Calibri" w:cs="Times New Roman"/>
              </w:rPr>
            </w:pPr>
            <w:ins w:id="442" w:author="王斌" w:date="2014-02-25T13:05:00Z">
              <w:r w:rsidRPr="00AB1DA6">
                <w:rPr>
                  <w:rFonts w:ascii="Calibri" w:eastAsia="宋体" w:hAnsi="Calibri" w:cs="Times New Roman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</w:tcPr>
          <w:p w:rsidR="00D61B61" w:rsidRPr="00285532" w:rsidRDefault="006754B8" w:rsidP="000D6652">
            <w:pPr>
              <w:rPr>
                <w:ins w:id="443" w:author="王斌" w:date="2014-02-25T13:05:00Z"/>
                <w:rFonts w:ascii="Calibri" w:eastAsia="宋体" w:hAnsi="Calibri" w:cs="Times New Roman"/>
              </w:rPr>
            </w:pPr>
            <w:ins w:id="444" w:author="王斌" w:date="2014-02-25T13:17:00Z">
              <w:r>
                <w:rPr>
                  <w:rFonts w:ascii="Calibri" w:eastAsia="宋体" w:hAnsi="Calibri" w:cs="Times New Roman" w:hint="eastAsia"/>
                </w:rPr>
                <w:t>1</w:t>
              </w:r>
            </w:ins>
          </w:p>
        </w:tc>
      </w:tr>
    </w:tbl>
    <w:p w:rsidR="00AC6075" w:rsidRDefault="002032B1" w:rsidP="00AC6075">
      <w:pPr>
        <w:autoSpaceDE w:val="0"/>
        <w:autoSpaceDN w:val="0"/>
        <w:adjustRightInd w:val="0"/>
        <w:jc w:val="left"/>
        <w:rPr>
          <w:ins w:id="445" w:author="王斌" w:date="2014-02-25T13:08:00Z"/>
          <w:rFonts w:ascii="Arial" w:hAnsi="Arial" w:cs="Arial"/>
          <w:kern w:val="0"/>
          <w:sz w:val="18"/>
          <w:szCs w:val="18"/>
        </w:rPr>
      </w:pPr>
      <w:ins w:id="446" w:author="王斌" w:date="2014-02-25T13:18:00Z">
        <w:r>
          <w:rPr>
            <w:rFonts w:ascii="Arial" w:hAnsi="Arial" w:cs="Arial" w:hint="eastAsia"/>
            <w:kern w:val="0"/>
            <w:sz w:val="18"/>
            <w:szCs w:val="18"/>
          </w:rPr>
          <w:t xml:space="preserve">MICROM </w:t>
        </w:r>
        <w:r>
          <w:rPr>
            <w:rFonts w:ascii="Arial" w:hAnsi="Arial" w:cs="Arial" w:hint="eastAsia"/>
            <w:kern w:val="0"/>
            <w:sz w:val="18"/>
            <w:szCs w:val="18"/>
          </w:rPr>
          <w:t>函数接口定义：</w:t>
        </w:r>
      </w:ins>
    </w:p>
    <w:p w:rsidR="00AC6075" w:rsidRDefault="00AC6075" w:rsidP="00AC6075">
      <w:pPr>
        <w:autoSpaceDE w:val="0"/>
        <w:autoSpaceDN w:val="0"/>
        <w:adjustRightInd w:val="0"/>
        <w:jc w:val="left"/>
        <w:rPr>
          <w:ins w:id="447" w:author="王斌" w:date="2014-02-25T13:08:00Z"/>
          <w:rFonts w:ascii="Arial" w:hAnsi="Arial" w:cs="Arial"/>
          <w:kern w:val="0"/>
          <w:sz w:val="18"/>
          <w:szCs w:val="18"/>
        </w:rPr>
      </w:pPr>
      <w:ins w:id="448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 xml:space="preserve">MODE_4K_Off </w:t>
        </w:r>
        <w:r w:rsidR="004D5EF3">
          <w:rPr>
            <w:rFonts w:ascii="Arial" w:hAnsi="Arial" w:cs="Arial" w:hint="eastAsia"/>
            <w:kern w:val="0"/>
            <w:sz w:val="18"/>
            <w:szCs w:val="18"/>
          </w:rPr>
          <w:tab/>
        </w:r>
        <w:r w:rsidR="004D5EF3">
          <w:rPr>
            <w:rFonts w:ascii="Arial" w:hAnsi="Arial" w:cs="Arial" w:hint="eastAsia"/>
            <w:kern w:val="0"/>
            <w:sz w:val="18"/>
            <w:szCs w:val="18"/>
          </w:rPr>
          <w:tab/>
        </w:r>
        <w:r>
          <w:rPr>
            <w:rFonts w:ascii="Arial" w:hAnsi="Arial" w:cs="Arial"/>
            <w:kern w:val="0"/>
            <w:sz w:val="18"/>
            <w:szCs w:val="18"/>
          </w:rPr>
          <w:t xml:space="preserve">= </w:t>
        </w:r>
        <w:r w:rsidR="000D41C5">
          <w:rPr>
            <w:rFonts w:ascii="Arial" w:hAnsi="Arial" w:cs="Arial" w:hint="eastAsia"/>
            <w:kern w:val="0"/>
            <w:sz w:val="18"/>
            <w:szCs w:val="18"/>
          </w:rPr>
          <w:t xml:space="preserve"> </w:t>
        </w:r>
        <w:r>
          <w:rPr>
            <w:rFonts w:ascii="Arial" w:hAnsi="Arial" w:cs="Arial"/>
            <w:kern w:val="0"/>
            <w:sz w:val="18"/>
            <w:szCs w:val="18"/>
          </w:rPr>
          <w:t>0 only decode 2K resolution</w:t>
        </w:r>
      </w:ins>
    </w:p>
    <w:p w:rsidR="00AC6075" w:rsidRDefault="00AC6075" w:rsidP="00AC6075">
      <w:pPr>
        <w:autoSpaceDE w:val="0"/>
        <w:autoSpaceDN w:val="0"/>
        <w:adjustRightInd w:val="0"/>
        <w:jc w:val="left"/>
        <w:rPr>
          <w:ins w:id="449" w:author="王斌" w:date="2014-02-25T13:08:00Z"/>
          <w:rFonts w:ascii="Arial" w:hAnsi="Arial" w:cs="Arial"/>
          <w:kern w:val="0"/>
          <w:sz w:val="18"/>
          <w:szCs w:val="18"/>
        </w:rPr>
      </w:pPr>
      <w:ins w:id="450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 xml:space="preserve">MODE_4K_Automatic </w:t>
        </w:r>
        <w:r w:rsidR="004D5EF3">
          <w:rPr>
            <w:rFonts w:ascii="Arial" w:hAnsi="Arial" w:cs="Arial" w:hint="eastAsia"/>
            <w:kern w:val="0"/>
            <w:sz w:val="18"/>
            <w:szCs w:val="18"/>
          </w:rPr>
          <w:tab/>
        </w:r>
        <w:r>
          <w:rPr>
            <w:rFonts w:ascii="Arial" w:hAnsi="Arial" w:cs="Arial"/>
            <w:kern w:val="0"/>
            <w:sz w:val="18"/>
            <w:szCs w:val="18"/>
          </w:rPr>
          <w:t xml:space="preserve">= </w:t>
        </w:r>
        <w:r w:rsidR="000D41C5">
          <w:rPr>
            <w:rFonts w:ascii="Arial" w:hAnsi="Arial" w:cs="Arial" w:hint="eastAsia"/>
            <w:kern w:val="0"/>
            <w:sz w:val="18"/>
            <w:szCs w:val="18"/>
          </w:rPr>
          <w:t xml:space="preserve"> </w:t>
        </w:r>
        <w:r>
          <w:rPr>
            <w:rFonts w:ascii="Arial" w:hAnsi="Arial" w:cs="Arial"/>
            <w:kern w:val="0"/>
            <w:sz w:val="18"/>
            <w:szCs w:val="18"/>
          </w:rPr>
          <w:t>1 automatically switch to 4K depending on the video material</w:t>
        </w:r>
      </w:ins>
    </w:p>
    <w:p w:rsidR="00D61B61" w:rsidDel="00AC6075" w:rsidRDefault="00AC6075" w:rsidP="00AC6075">
      <w:pPr>
        <w:rPr>
          <w:del w:id="451" w:author="王斌" w:date="2014-02-25T13:08:00Z"/>
          <w:rFonts w:ascii="Calibri" w:eastAsia="宋体" w:hAnsi="Calibri" w:cs="Times New Roman"/>
        </w:rPr>
      </w:pPr>
      <w:ins w:id="452" w:author="王斌" w:date="2014-02-25T13:08:00Z">
        <w:r>
          <w:rPr>
            <w:rFonts w:ascii="Arial" w:hAnsi="Arial" w:cs="Arial"/>
            <w:kern w:val="0"/>
            <w:sz w:val="18"/>
            <w:szCs w:val="18"/>
          </w:rPr>
          <w:t xml:space="preserve">MODE_4K_Always </w:t>
        </w:r>
        <w:r w:rsidR="004D5EF3">
          <w:rPr>
            <w:rFonts w:ascii="Arial" w:hAnsi="Arial" w:cs="Arial" w:hint="eastAsia"/>
            <w:kern w:val="0"/>
            <w:sz w:val="18"/>
            <w:szCs w:val="18"/>
          </w:rPr>
          <w:tab/>
        </w:r>
        <w:r w:rsidR="004D5EF3">
          <w:rPr>
            <w:rFonts w:ascii="Arial" w:hAnsi="Arial" w:cs="Arial" w:hint="eastAsia"/>
            <w:kern w:val="0"/>
            <w:sz w:val="18"/>
            <w:szCs w:val="18"/>
          </w:rPr>
          <w:tab/>
        </w:r>
        <w:r>
          <w:rPr>
            <w:rFonts w:ascii="Arial" w:hAnsi="Arial" w:cs="Arial"/>
            <w:kern w:val="0"/>
            <w:sz w:val="18"/>
            <w:szCs w:val="18"/>
          </w:rPr>
          <w:t>=</w:t>
        </w:r>
        <w:r w:rsidR="000D41C5">
          <w:rPr>
            <w:rFonts w:ascii="Arial" w:hAnsi="Arial" w:cs="Arial" w:hint="eastAsia"/>
            <w:kern w:val="0"/>
            <w:sz w:val="18"/>
            <w:szCs w:val="18"/>
          </w:rPr>
          <w:t xml:space="preserve"> </w:t>
        </w:r>
        <w:r>
          <w:rPr>
            <w:rFonts w:ascii="Arial" w:hAnsi="Arial" w:cs="Arial"/>
            <w:kern w:val="0"/>
            <w:sz w:val="18"/>
            <w:szCs w:val="18"/>
          </w:rPr>
          <w:t xml:space="preserve"> 2 upscale any resolution to 4K</w:t>
        </w:r>
      </w:ins>
    </w:p>
    <w:p w:rsidR="002B4386" w:rsidDel="002032B1" w:rsidRDefault="002B4386" w:rsidP="002B4386">
      <w:pPr>
        <w:rPr>
          <w:del w:id="453" w:author="王斌" w:date="2014-02-25T13:08:00Z"/>
          <w:rFonts w:ascii="Calibri" w:eastAsia="宋体" w:hAnsi="Calibri" w:cs="Times New Roman"/>
        </w:rPr>
      </w:pPr>
    </w:p>
    <w:p w:rsidR="002032B1" w:rsidRDefault="00E66109" w:rsidP="002B4386">
      <w:pPr>
        <w:rPr>
          <w:ins w:id="454" w:author="王斌" w:date="2014-02-25T13:18:00Z"/>
          <w:rFonts w:ascii="Calibri" w:eastAsia="宋体" w:hAnsi="Calibri" w:cs="Times New Roman"/>
        </w:rPr>
      </w:pPr>
      <w:ins w:id="455" w:author="王斌" w:date="2014-02-25T13:20:00Z">
        <w:r>
          <w:rPr>
            <w:rFonts w:ascii="Calibri" w:eastAsia="宋体" w:hAnsi="Calibri" w:cs="Times New Roman" w:hint="eastAsia"/>
          </w:rPr>
          <w:t>解码核</w:t>
        </w:r>
        <w:r>
          <w:rPr>
            <w:rFonts w:ascii="Calibri" w:eastAsia="宋体" w:hAnsi="Calibri" w:cs="Times New Roman" w:hint="eastAsia"/>
          </w:rPr>
          <w:t>OPB</w:t>
        </w:r>
        <w:r>
          <w:rPr>
            <w:rFonts w:ascii="Calibri" w:eastAsia="宋体" w:hAnsi="Calibri" w:cs="Times New Roman" w:hint="eastAsia"/>
          </w:rPr>
          <w:t>寄存器定义及其与</w:t>
        </w:r>
        <w:r>
          <w:rPr>
            <w:rFonts w:ascii="Calibri" w:eastAsia="宋体" w:hAnsi="Calibri" w:cs="Times New Roman" w:hint="eastAsia"/>
          </w:rPr>
          <w:t>MICROM</w:t>
        </w:r>
      </w:ins>
      <w:ins w:id="456" w:author="王斌" w:date="2014-02-25T13:18:00Z">
        <w:r w:rsidR="002032B1">
          <w:rPr>
            <w:rFonts w:ascii="Calibri" w:eastAsia="宋体" w:hAnsi="Calibri" w:cs="Times New Roman" w:hint="eastAsia"/>
          </w:rPr>
          <w:t>对应关系：</w:t>
        </w:r>
      </w:ins>
    </w:p>
    <w:p w:rsidR="00000000" w:rsidRDefault="00691749">
      <w:pPr>
        <w:pStyle w:val="a5"/>
        <w:numPr>
          <w:ilvl w:val="0"/>
          <w:numId w:val="13"/>
        </w:numPr>
        <w:ind w:firstLineChars="0"/>
        <w:rPr>
          <w:ins w:id="457" w:author="王斌" w:date="2014-02-25T13:19:00Z"/>
          <w:rFonts w:ascii="Calibri" w:eastAsia="宋体" w:hAnsi="Calibri" w:cs="Times New Roman"/>
          <w:rPrChange w:id="458" w:author="王斌" w:date="2014-02-25T13:19:00Z">
            <w:rPr>
              <w:ins w:id="459" w:author="王斌" w:date="2014-02-25T13:19:00Z"/>
            </w:rPr>
          </w:rPrChange>
        </w:rPr>
        <w:pPrChange w:id="460" w:author="王斌" w:date="2014-02-25T13:19:00Z">
          <w:pPr/>
        </w:pPrChange>
      </w:pPr>
      <w:ins w:id="461" w:author="王斌" w:date="2014-02-25T13:19:00Z">
        <w:r>
          <w:rPr>
            <w:rFonts w:ascii="Calibri" w:eastAsia="宋体" w:hAnsi="Calibri" w:cs="Times New Roman" w:hint="eastAsia"/>
          </w:rPr>
          <w:t xml:space="preserve"> </w:t>
        </w:r>
      </w:ins>
      <w:ins w:id="462" w:author="王斌" w:date="2014-02-25T13:18:00Z">
        <w:r w:rsidR="007F1E05" w:rsidRPr="007F1E05">
          <w:rPr>
            <w:rFonts w:ascii="Calibri" w:eastAsia="宋体" w:hAnsi="Calibri" w:cs="Times New Roman"/>
            <w:rPrChange w:id="463" w:author="王斌" w:date="2014-02-25T13:19:00Z">
              <w:rPr/>
            </w:rPrChange>
          </w:rPr>
          <w:t>micro</w:t>
        </w:r>
        <w:r w:rsidR="007F1E05" w:rsidRPr="007F1E05">
          <w:rPr>
            <w:rFonts w:ascii="Calibri" w:eastAsia="宋体" w:hAnsi="Calibri" w:cs="Times New Roman"/>
            <w:rPrChange w:id="464" w:author="王斌" w:date="2014-02-25T13:19:00Z">
              <w:rPr/>
            </w:rPrChange>
          </w:rPr>
          <w:tab/>
          <w:t>:</w:t>
        </w:r>
        <w:r w:rsidR="007F1E05" w:rsidRPr="007F1E05">
          <w:rPr>
            <w:rFonts w:ascii="Calibri" w:eastAsia="宋体" w:hAnsi="Calibri" w:cs="Times New Roman"/>
            <w:rPrChange w:id="465" w:author="王斌" w:date="2014-02-25T13:19:00Z">
              <w:rPr/>
            </w:rPrChange>
          </w:rPr>
          <w:tab/>
          <w:t xml:space="preserve">MODE_4K_Off = 0   </w:t>
        </w:r>
        <w:r w:rsidR="007F1E05" w:rsidRPr="007F1E05">
          <w:rPr>
            <w:rFonts w:ascii="Calibri" w:eastAsia="宋体" w:hAnsi="Calibri" w:cs="Times New Roman"/>
            <w:rPrChange w:id="466" w:author="王斌" w:date="2014-02-25T13:19:00Z">
              <w:rPr/>
            </w:rPrChange>
          </w:rPr>
          <w:tab/>
        </w:r>
        <w:r w:rsidR="007F1E05" w:rsidRPr="007F1E05">
          <w:rPr>
            <w:rFonts w:ascii="Calibri" w:eastAsia="宋体" w:hAnsi="Calibri" w:cs="Times New Roman"/>
            <w:rPrChange w:id="467" w:author="王斌" w:date="2014-02-25T13:19:00Z">
              <w:rPr/>
            </w:rPrChange>
          </w:rPr>
          <w:tab/>
        </w:r>
        <w:r w:rsidR="007F1E05" w:rsidRPr="007F1E05">
          <w:rPr>
            <w:rFonts w:ascii="Calibri" w:eastAsia="宋体" w:hAnsi="Calibri" w:cs="Times New Roman"/>
            <w:rPrChange w:id="468" w:author="王斌" w:date="2014-02-25T13:19:00Z">
              <w:rPr/>
            </w:rPrChange>
          </w:rPr>
          <w:tab/>
          <w:t xml:space="preserve">    </w:t>
        </w:r>
      </w:ins>
      <w:ins w:id="469" w:author="王斌" w:date="2014-02-25T13:19:00Z">
        <w:r w:rsidR="00B409E1">
          <w:rPr>
            <w:rFonts w:ascii="Calibri" w:eastAsia="宋体" w:hAnsi="Calibri" w:cs="Times New Roman" w:hint="eastAsia"/>
          </w:rPr>
          <w:t>/</w:t>
        </w:r>
      </w:ins>
      <w:ins w:id="470" w:author="王斌" w:date="2014-02-25T13:18:00Z">
        <w:r w:rsidR="007F1E05" w:rsidRPr="007F1E05">
          <w:rPr>
            <w:rFonts w:ascii="Calibri" w:eastAsia="宋体" w:hAnsi="Calibri" w:cs="Times New Roman"/>
            <w:rPrChange w:id="471" w:author="王斌" w:date="2014-02-25T13:19:00Z">
              <w:rPr/>
            </w:rPrChange>
          </w:rPr>
          <w:t>/ only decode 2K resolution</w:t>
        </w:r>
        <w:r w:rsidR="007F1E05" w:rsidRPr="007F1E05">
          <w:rPr>
            <w:rFonts w:ascii="Calibri" w:eastAsia="宋体" w:hAnsi="Calibri" w:cs="Times New Roman"/>
            <w:rPrChange w:id="472" w:author="王斌" w:date="2014-02-25T13:19:00Z">
              <w:rPr/>
            </w:rPrChange>
          </w:rPr>
          <w:tab/>
        </w:r>
      </w:ins>
    </w:p>
    <w:p w:rsidR="002032B1" w:rsidRPr="002032B1" w:rsidRDefault="002032B1" w:rsidP="002032B1">
      <w:pPr>
        <w:rPr>
          <w:ins w:id="473" w:author="王斌" w:date="2014-02-25T13:18:00Z"/>
          <w:rFonts w:ascii="Calibri" w:eastAsia="宋体" w:hAnsi="Calibri" w:cs="Times New Roman"/>
        </w:rPr>
      </w:pPr>
      <w:ins w:id="474" w:author="王斌" w:date="2014-02-25T13:18:00Z">
        <w:r w:rsidRPr="002032B1">
          <w:rPr>
            <w:rFonts w:ascii="Calibri" w:eastAsia="宋体" w:hAnsi="Calibri" w:cs="Times New Roman"/>
          </w:rPr>
          <w:tab/>
        </w:r>
      </w:ins>
      <w:ins w:id="475" w:author="王斌" w:date="2014-02-25T13:19:00Z">
        <w:r w:rsidR="00691749">
          <w:rPr>
            <w:rFonts w:ascii="Calibri" w:eastAsia="宋体" w:hAnsi="Calibri" w:cs="Times New Roman" w:hint="eastAsia"/>
          </w:rPr>
          <w:t xml:space="preserve"> </w:t>
        </w:r>
      </w:ins>
      <w:ins w:id="476" w:author="王斌" w:date="2014-02-25T13:18:00Z">
        <w:r w:rsidRPr="002032B1">
          <w:rPr>
            <w:rFonts w:ascii="Calibri" w:eastAsia="宋体" w:hAnsi="Calibri" w:cs="Times New Roman"/>
          </w:rPr>
          <w:t xml:space="preserve">IMB </w:t>
        </w:r>
        <w:r w:rsidRPr="002032B1">
          <w:rPr>
            <w:rFonts w:ascii="Calibri" w:eastAsia="宋体" w:hAnsi="Calibri" w:cs="Times New Roman"/>
          </w:rPr>
          <w:tab/>
          <w:t>:</w:t>
        </w:r>
        <w:r w:rsidRPr="002032B1">
          <w:rPr>
            <w:rFonts w:ascii="Calibri" w:eastAsia="宋体" w:hAnsi="Calibri" w:cs="Times New Roman"/>
          </w:rPr>
          <w:tab/>
          <w:t>INTOPIX_DECOPT</w:t>
        </w:r>
        <w:r w:rsidRPr="002032B1">
          <w:rPr>
            <w:rFonts w:ascii="Calibri" w:eastAsia="宋体" w:hAnsi="Calibri" w:cs="Times New Roman"/>
          </w:rPr>
          <w:tab/>
          <w:t>0x73020080</w:t>
        </w:r>
        <w:r w:rsidRPr="002032B1">
          <w:rPr>
            <w:rFonts w:ascii="Calibri" w:eastAsia="宋体" w:hAnsi="Calibri" w:cs="Times New Roman"/>
          </w:rPr>
          <w:tab/>
        </w:r>
        <w:r w:rsidRPr="002032B1">
          <w:rPr>
            <w:rFonts w:ascii="Calibri" w:eastAsia="宋体" w:hAnsi="Calibri" w:cs="Times New Roman"/>
          </w:rPr>
          <w:tab/>
          <w:t xml:space="preserve">// Detect 4K,Drop 4K </w:t>
        </w:r>
      </w:ins>
    </w:p>
    <w:p w:rsidR="00000000" w:rsidRDefault="00691749">
      <w:pPr>
        <w:pStyle w:val="a5"/>
        <w:numPr>
          <w:ilvl w:val="0"/>
          <w:numId w:val="13"/>
        </w:numPr>
        <w:ind w:firstLineChars="0"/>
        <w:rPr>
          <w:ins w:id="477" w:author="王斌" w:date="2014-02-25T13:18:00Z"/>
          <w:rFonts w:ascii="Calibri" w:eastAsia="宋体" w:hAnsi="Calibri" w:cs="Times New Roman"/>
          <w:rPrChange w:id="478" w:author="王斌" w:date="2014-02-25T13:19:00Z">
            <w:rPr>
              <w:ins w:id="479" w:author="王斌" w:date="2014-02-25T13:18:00Z"/>
            </w:rPr>
          </w:rPrChange>
        </w:rPr>
        <w:pPrChange w:id="480" w:author="王斌" w:date="2014-02-25T13:19:00Z">
          <w:pPr/>
        </w:pPrChange>
      </w:pPr>
      <w:ins w:id="481" w:author="王斌" w:date="2014-02-25T13:19:00Z">
        <w:r>
          <w:rPr>
            <w:rFonts w:ascii="Calibri" w:eastAsia="宋体" w:hAnsi="Calibri" w:cs="Times New Roman" w:hint="eastAsia"/>
          </w:rPr>
          <w:t xml:space="preserve"> </w:t>
        </w:r>
      </w:ins>
      <w:ins w:id="482" w:author="王斌" w:date="2014-02-25T13:18:00Z">
        <w:r w:rsidR="007F1E05" w:rsidRPr="007F1E05">
          <w:rPr>
            <w:rFonts w:ascii="Calibri" w:eastAsia="宋体" w:hAnsi="Calibri" w:cs="Times New Roman"/>
            <w:rPrChange w:id="483" w:author="王斌" w:date="2014-02-25T13:19:00Z">
              <w:rPr/>
            </w:rPrChange>
          </w:rPr>
          <w:t>micro</w:t>
        </w:r>
        <w:r w:rsidR="007F1E05" w:rsidRPr="007F1E05">
          <w:rPr>
            <w:rFonts w:ascii="Calibri" w:eastAsia="宋体" w:hAnsi="Calibri" w:cs="Times New Roman"/>
            <w:rPrChange w:id="484" w:author="王斌" w:date="2014-02-25T13:19:00Z">
              <w:rPr/>
            </w:rPrChange>
          </w:rPr>
          <w:tab/>
          <w:t xml:space="preserve">: MODE_4K_Automatic = 1   </w:t>
        </w:r>
        <w:r w:rsidR="007F1E05" w:rsidRPr="007F1E05">
          <w:rPr>
            <w:rFonts w:ascii="Calibri" w:eastAsia="宋体" w:hAnsi="Calibri" w:cs="Times New Roman"/>
            <w:rPrChange w:id="485" w:author="王斌" w:date="2014-02-25T13:19:00Z">
              <w:rPr/>
            </w:rPrChange>
          </w:rPr>
          <w:tab/>
        </w:r>
        <w:r w:rsidR="007F1E05" w:rsidRPr="007F1E05">
          <w:rPr>
            <w:rFonts w:ascii="Calibri" w:eastAsia="宋体" w:hAnsi="Calibri" w:cs="Times New Roman"/>
            <w:rPrChange w:id="486" w:author="王斌" w:date="2014-02-25T13:19:00Z">
              <w:rPr/>
            </w:rPrChange>
          </w:rPr>
          <w:tab/>
          <w:t xml:space="preserve"> </w:t>
        </w:r>
        <w:r w:rsidR="007F1E05" w:rsidRPr="007F1E05">
          <w:rPr>
            <w:rFonts w:ascii="Calibri" w:eastAsia="宋体" w:hAnsi="Calibri" w:cs="Times New Roman"/>
            <w:rPrChange w:id="487" w:author="王斌" w:date="2014-02-25T13:19:00Z">
              <w:rPr/>
            </w:rPrChange>
          </w:rPr>
          <w:tab/>
          <w:t>// automatically switch to 4K depending on the video material</w:t>
        </w:r>
      </w:ins>
    </w:p>
    <w:p w:rsidR="002032B1" w:rsidRPr="002032B1" w:rsidRDefault="002032B1" w:rsidP="002032B1">
      <w:pPr>
        <w:rPr>
          <w:ins w:id="488" w:author="王斌" w:date="2014-02-25T13:18:00Z"/>
          <w:rFonts w:ascii="Calibri" w:eastAsia="宋体" w:hAnsi="Calibri" w:cs="Times New Roman"/>
        </w:rPr>
      </w:pPr>
      <w:ins w:id="489" w:author="王斌" w:date="2014-02-25T13:18:00Z">
        <w:r w:rsidRPr="002032B1">
          <w:rPr>
            <w:rFonts w:ascii="Calibri" w:eastAsia="宋体" w:hAnsi="Calibri" w:cs="Times New Roman"/>
          </w:rPr>
          <w:tab/>
          <w:t>IMB</w:t>
        </w:r>
        <w:r w:rsidRPr="002032B1">
          <w:rPr>
            <w:rFonts w:ascii="Calibri" w:eastAsia="宋体" w:hAnsi="Calibri" w:cs="Times New Roman"/>
          </w:rPr>
          <w:tab/>
        </w:r>
        <w:r w:rsidRPr="002032B1">
          <w:rPr>
            <w:rFonts w:ascii="Calibri" w:eastAsia="宋体" w:hAnsi="Calibri" w:cs="Times New Roman"/>
          </w:rPr>
          <w:tab/>
          <w:t>:</w:t>
        </w:r>
        <w:r w:rsidRPr="002032B1">
          <w:rPr>
            <w:rFonts w:ascii="Calibri" w:eastAsia="宋体" w:hAnsi="Calibri" w:cs="Times New Roman"/>
          </w:rPr>
          <w:tab/>
          <w:t>INTOPIX_DECOPT</w:t>
        </w:r>
        <w:r w:rsidRPr="002032B1">
          <w:rPr>
            <w:rFonts w:ascii="Calibri" w:eastAsia="宋体" w:hAnsi="Calibri" w:cs="Times New Roman"/>
          </w:rPr>
          <w:tab/>
          <w:t>0x73020000</w:t>
        </w:r>
        <w:r w:rsidRPr="002032B1">
          <w:rPr>
            <w:rFonts w:ascii="Calibri" w:eastAsia="宋体" w:hAnsi="Calibri" w:cs="Times New Roman"/>
          </w:rPr>
          <w:tab/>
        </w:r>
        <w:r w:rsidRPr="002032B1">
          <w:rPr>
            <w:rFonts w:ascii="Calibri" w:eastAsia="宋体" w:hAnsi="Calibri" w:cs="Times New Roman"/>
          </w:rPr>
          <w:tab/>
          <w:t>// Normal</w:t>
        </w:r>
      </w:ins>
    </w:p>
    <w:p w:rsidR="00000000" w:rsidRDefault="00691749">
      <w:pPr>
        <w:pStyle w:val="a5"/>
        <w:numPr>
          <w:ilvl w:val="0"/>
          <w:numId w:val="13"/>
        </w:numPr>
        <w:ind w:firstLineChars="0"/>
        <w:rPr>
          <w:ins w:id="490" w:author="王斌" w:date="2014-02-25T13:18:00Z"/>
          <w:rFonts w:ascii="Calibri" w:eastAsia="宋体" w:hAnsi="Calibri" w:cs="Times New Roman"/>
          <w:rPrChange w:id="491" w:author="王斌" w:date="2014-02-25T13:19:00Z">
            <w:rPr>
              <w:ins w:id="492" w:author="王斌" w:date="2014-02-25T13:18:00Z"/>
            </w:rPr>
          </w:rPrChange>
        </w:rPr>
        <w:pPrChange w:id="493" w:author="王斌" w:date="2014-02-25T13:19:00Z">
          <w:pPr/>
        </w:pPrChange>
      </w:pPr>
      <w:ins w:id="494" w:author="王斌" w:date="2014-02-25T13:19:00Z">
        <w:r>
          <w:rPr>
            <w:rFonts w:ascii="Calibri" w:eastAsia="宋体" w:hAnsi="Calibri" w:cs="Times New Roman" w:hint="eastAsia"/>
          </w:rPr>
          <w:t xml:space="preserve"> </w:t>
        </w:r>
      </w:ins>
      <w:ins w:id="495" w:author="王斌" w:date="2014-02-25T13:18:00Z">
        <w:r w:rsidR="007F1E05" w:rsidRPr="007F1E05">
          <w:rPr>
            <w:rFonts w:ascii="Calibri" w:eastAsia="宋体" w:hAnsi="Calibri" w:cs="Times New Roman"/>
            <w:rPrChange w:id="496" w:author="王斌" w:date="2014-02-25T13:19:00Z">
              <w:rPr/>
            </w:rPrChange>
          </w:rPr>
          <w:t>micro</w:t>
        </w:r>
        <w:r w:rsidR="007F1E05" w:rsidRPr="007F1E05">
          <w:rPr>
            <w:rFonts w:ascii="Calibri" w:eastAsia="宋体" w:hAnsi="Calibri" w:cs="Times New Roman"/>
            <w:rPrChange w:id="497" w:author="王斌" w:date="2014-02-25T13:19:00Z">
              <w:rPr/>
            </w:rPrChange>
          </w:rPr>
          <w:tab/>
          <w:t>:</w:t>
        </w:r>
        <w:r w:rsidR="007F1E05" w:rsidRPr="007F1E05">
          <w:rPr>
            <w:rFonts w:ascii="Calibri" w:eastAsia="宋体" w:hAnsi="Calibri" w:cs="Times New Roman"/>
            <w:rPrChange w:id="498" w:author="王斌" w:date="2014-02-25T13:19:00Z">
              <w:rPr/>
            </w:rPrChange>
          </w:rPr>
          <w:tab/>
          <w:t xml:space="preserve">MODE_4K_Always = 2   </w:t>
        </w:r>
        <w:r w:rsidR="007F1E05" w:rsidRPr="007F1E05">
          <w:rPr>
            <w:rFonts w:ascii="Calibri" w:eastAsia="宋体" w:hAnsi="Calibri" w:cs="Times New Roman"/>
            <w:rPrChange w:id="499" w:author="王斌" w:date="2014-02-25T13:19:00Z">
              <w:rPr/>
            </w:rPrChange>
          </w:rPr>
          <w:tab/>
        </w:r>
        <w:r w:rsidR="007F1E05" w:rsidRPr="007F1E05">
          <w:rPr>
            <w:rFonts w:ascii="Calibri" w:eastAsia="宋体" w:hAnsi="Calibri" w:cs="Times New Roman"/>
            <w:rPrChange w:id="500" w:author="王斌" w:date="2014-02-25T13:19:00Z">
              <w:rPr/>
            </w:rPrChange>
          </w:rPr>
          <w:tab/>
          <w:t xml:space="preserve">    // upscale any resolution to 4K</w:t>
        </w:r>
      </w:ins>
    </w:p>
    <w:p w:rsidR="000D6652" w:rsidRDefault="002032B1" w:rsidP="000D6652">
      <w:pPr>
        <w:rPr>
          <w:ins w:id="501" w:author="王斌" w:date="2014-02-25T13:22:00Z"/>
          <w:rFonts w:ascii="Calibri" w:eastAsia="宋体" w:hAnsi="Calibri" w:cs="Times New Roman"/>
        </w:rPr>
      </w:pPr>
      <w:ins w:id="502" w:author="王斌" w:date="2014-02-25T13:18:00Z">
        <w:r w:rsidRPr="002032B1">
          <w:rPr>
            <w:rFonts w:ascii="Calibri" w:eastAsia="宋体" w:hAnsi="Calibri" w:cs="Times New Roman"/>
          </w:rPr>
          <w:tab/>
          <w:t>IMB</w:t>
        </w:r>
        <w:r w:rsidRPr="002032B1">
          <w:rPr>
            <w:rFonts w:ascii="Calibri" w:eastAsia="宋体" w:hAnsi="Calibri" w:cs="Times New Roman"/>
          </w:rPr>
          <w:tab/>
        </w:r>
        <w:r w:rsidRPr="002032B1">
          <w:rPr>
            <w:rFonts w:ascii="Calibri" w:eastAsia="宋体" w:hAnsi="Calibri" w:cs="Times New Roman"/>
          </w:rPr>
          <w:tab/>
          <w:t>:</w:t>
        </w:r>
        <w:r w:rsidRPr="002032B1">
          <w:rPr>
            <w:rFonts w:ascii="Calibri" w:eastAsia="宋体" w:hAnsi="Calibri" w:cs="Times New Roman"/>
          </w:rPr>
          <w:tab/>
          <w:t>INTOPIX_DECOPT</w:t>
        </w:r>
        <w:r w:rsidRPr="002032B1">
          <w:rPr>
            <w:rFonts w:ascii="Calibri" w:eastAsia="宋体" w:hAnsi="Calibri" w:cs="Times New Roman"/>
          </w:rPr>
          <w:tab/>
          <w:t>0x73020100</w:t>
        </w:r>
        <w:r w:rsidRPr="002032B1">
          <w:rPr>
            <w:rFonts w:ascii="Calibri" w:eastAsia="宋体" w:hAnsi="Calibri" w:cs="Times New Roman"/>
          </w:rPr>
          <w:tab/>
        </w:r>
        <w:r w:rsidRPr="002032B1">
          <w:rPr>
            <w:rFonts w:ascii="Calibri" w:eastAsia="宋体" w:hAnsi="Calibri" w:cs="Times New Roman"/>
          </w:rPr>
          <w:tab/>
          <w:t>// upscale the frame (e.g. from 2k to 4k)</w:t>
        </w:r>
      </w:ins>
      <w:ins w:id="503" w:author="王斌" w:date="2014-02-25T13:22:00Z">
        <w:r w:rsidR="000D6652" w:rsidRPr="000D6652">
          <w:rPr>
            <w:rFonts w:ascii="Calibri" w:eastAsia="宋体" w:hAnsi="Calibri" w:cs="Times New Roman" w:hint="eastAsia"/>
          </w:rPr>
          <w:t xml:space="preserve"> </w:t>
        </w:r>
      </w:ins>
    </w:p>
    <w:p w:rsidR="002032B1" w:rsidRPr="002032B1" w:rsidRDefault="002032B1" w:rsidP="002032B1">
      <w:pPr>
        <w:rPr>
          <w:ins w:id="504" w:author="王斌" w:date="2014-02-25T13:18:00Z"/>
          <w:rFonts w:ascii="Calibri" w:eastAsia="宋体" w:hAnsi="Calibri" w:cs="Times New Roman"/>
        </w:rPr>
      </w:pPr>
    </w:p>
    <w:p w:rsidR="002032B1" w:rsidRPr="002032B1" w:rsidRDefault="002032B1" w:rsidP="002032B1">
      <w:pPr>
        <w:rPr>
          <w:ins w:id="505" w:author="王斌" w:date="2014-02-25T13:18:00Z"/>
          <w:rFonts w:ascii="Calibri" w:eastAsia="宋体" w:hAnsi="Calibri" w:cs="Times New Roman"/>
        </w:rPr>
      </w:pPr>
      <w:ins w:id="506" w:author="王斌" w:date="2014-02-25T13:18:00Z">
        <w:r w:rsidRPr="002032B1">
          <w:rPr>
            <w:rFonts w:ascii="Calibri" w:eastAsia="宋体" w:hAnsi="Calibri" w:cs="Times New Roman"/>
          </w:rPr>
          <w:t xml:space="preserve">  </w:t>
        </w:r>
      </w:ins>
    </w:p>
    <w:p w:rsidR="002032B1" w:rsidRDefault="002032B1" w:rsidP="002B4386">
      <w:pPr>
        <w:rPr>
          <w:ins w:id="507" w:author="王斌" w:date="2014-02-25T13:18:00Z"/>
          <w:rFonts w:ascii="Calibri" w:eastAsia="宋体" w:hAnsi="Calibri" w:cs="Times New Roman"/>
        </w:rPr>
      </w:pPr>
      <w:ins w:id="508" w:author="王斌" w:date="2014-02-25T13:18:00Z">
        <w:r w:rsidRPr="002032B1">
          <w:rPr>
            <w:rFonts w:ascii="Calibri" w:eastAsia="宋体" w:hAnsi="Calibri" w:cs="Times New Roman"/>
          </w:rPr>
          <w:t xml:space="preserve">  </w:t>
        </w:r>
      </w:ins>
    </w:p>
    <w:p w:rsidR="002B4386" w:rsidRPr="000D41C5" w:rsidRDefault="002B4386" w:rsidP="002B4386">
      <w:pPr>
        <w:rPr>
          <w:rFonts w:ascii="Calibri" w:eastAsia="宋体" w:hAnsi="Calibri" w:cs="Times New Roman"/>
        </w:rPr>
      </w:pPr>
    </w:p>
    <w:p w:rsidR="001A204D" w:rsidRPr="002B4386" w:rsidRDefault="002B4386" w:rsidP="00966121">
      <w:pPr>
        <w:pStyle w:val="4"/>
      </w:pPr>
      <w:bookmarkStart w:id="509" w:name="_Toc380591944"/>
      <w:r w:rsidRPr="002B4386">
        <w:rPr>
          <w:rFonts w:hint="eastAsia"/>
        </w:rPr>
        <w:t>3.2.4</w:t>
      </w:r>
      <w:r w:rsidR="007234A0">
        <w:rPr>
          <w:rFonts w:hint="eastAsia"/>
        </w:rPr>
        <w:t xml:space="preserve"> </w:t>
      </w:r>
      <w:r w:rsidR="001A204D" w:rsidRPr="002B4386">
        <w:rPr>
          <w:rFonts w:hint="eastAsia"/>
        </w:rPr>
        <w:t>LVDS</w:t>
      </w:r>
      <w:r w:rsidR="001A204D" w:rsidRPr="002B4386">
        <w:rPr>
          <w:rFonts w:hint="eastAsia"/>
        </w:rPr>
        <w:t>参数控制</w:t>
      </w:r>
      <w:bookmarkEnd w:id="509"/>
    </w:p>
    <w:p w:rsidR="001A204D" w:rsidRPr="00285532" w:rsidRDefault="001A204D" w:rsidP="001A204D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958"/>
        <w:gridCol w:w="3600"/>
        <w:gridCol w:w="935"/>
        <w:gridCol w:w="1971"/>
      </w:tblGrid>
      <w:tr w:rsidR="001A204D" w:rsidRPr="00285532" w:rsidTr="00265A42">
        <w:tc>
          <w:tcPr>
            <w:tcW w:w="1080" w:type="dxa"/>
            <w:shd w:val="clear" w:color="auto" w:fill="00FFFF"/>
          </w:tcPr>
          <w:p w:rsidR="001A204D" w:rsidRPr="00285532" w:rsidRDefault="001A204D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958" w:type="dxa"/>
            <w:shd w:val="clear" w:color="auto" w:fill="00FFFF"/>
          </w:tcPr>
          <w:p w:rsidR="001A204D" w:rsidRPr="00285532" w:rsidRDefault="001A204D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1A204D" w:rsidRPr="00285532" w:rsidRDefault="001A204D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1A204D" w:rsidRPr="00285532" w:rsidRDefault="001A204D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1A204D" w:rsidRPr="00285532" w:rsidRDefault="001A204D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65A42" w:rsidRPr="00285532" w:rsidTr="00265A42">
        <w:tc>
          <w:tcPr>
            <w:tcW w:w="1080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P_H_ACTIVE</w:t>
            </w:r>
          </w:p>
        </w:tc>
        <w:tc>
          <w:tcPr>
            <w:tcW w:w="3600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P_H_BACK_PORCH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P_H_FRONT_PORCH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P_H_TOTAL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P_V_ACTIVE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P_V_BACK_PORCH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P_V_FRONT_PORCH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265A42" w:rsidRPr="00265A42" w:rsidTr="00265A42">
        <w:tc>
          <w:tcPr>
            <w:tcW w:w="1080" w:type="dxa"/>
          </w:tcPr>
          <w:p w:rsidR="00265A42" w:rsidRPr="00265A42" w:rsidRDefault="00265A42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265A42" w:rsidRPr="004D7544" w:rsidRDefault="00265A42" w:rsidP="00265A42">
            <w:pPr>
              <w:rPr>
                <w:rFonts w:ascii="Calibri" w:eastAsia="宋体" w:hAnsi="Calibri" w:cs="Times New Roman"/>
              </w:rPr>
            </w:pPr>
            <w:r w:rsidRPr="004D7544">
              <w:rPr>
                <w:rFonts w:ascii="Calibri" w:eastAsia="宋体" w:hAnsi="Calibri" w:cs="Times New Roman"/>
              </w:rPr>
              <w:t>P_V_TOTAL</w:t>
            </w:r>
          </w:p>
        </w:tc>
        <w:tc>
          <w:tcPr>
            <w:tcW w:w="3600" w:type="dxa"/>
          </w:tcPr>
          <w:p w:rsidR="00265A42" w:rsidRPr="00265A42" w:rsidRDefault="006F1508" w:rsidP="00265A42">
            <w:pPr>
              <w:rPr>
                <w:rFonts w:ascii="Calibri" w:eastAsia="宋体" w:hAnsi="Calibri" w:cs="Times New Roman"/>
              </w:rPr>
            </w:pPr>
            <w:r w:rsidRPr="00281B82">
              <w:rPr>
                <w:rFonts w:ascii="Calibri" w:eastAsia="宋体" w:hAnsi="Calibri" w:cs="Times New Roman"/>
              </w:rPr>
              <w:t>lvds module control setting</w:t>
            </w:r>
          </w:p>
        </w:tc>
        <w:tc>
          <w:tcPr>
            <w:tcW w:w="935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65A42" w:rsidRPr="00285532" w:rsidRDefault="00265A42" w:rsidP="00265A4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341C8F" w:rsidRPr="00265A42" w:rsidTr="00265A42">
        <w:tc>
          <w:tcPr>
            <w:tcW w:w="1080" w:type="dxa"/>
          </w:tcPr>
          <w:p w:rsidR="00341C8F" w:rsidRPr="00265A42" w:rsidRDefault="00341C8F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58" w:type="dxa"/>
          </w:tcPr>
          <w:p w:rsidR="00341C8F" w:rsidRPr="004D7544" w:rsidRDefault="00341C8F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00" w:type="dxa"/>
          </w:tcPr>
          <w:p w:rsidR="00341C8F" w:rsidRPr="00281B82" w:rsidRDefault="00341C8F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35" w:type="dxa"/>
          </w:tcPr>
          <w:p w:rsidR="00341C8F" w:rsidRPr="00285532" w:rsidRDefault="00341C8F" w:rsidP="00265A4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71" w:type="dxa"/>
          </w:tcPr>
          <w:p w:rsidR="00341C8F" w:rsidRPr="00285532" w:rsidRDefault="00341C8F" w:rsidP="00265A42">
            <w:pPr>
              <w:rPr>
                <w:rFonts w:ascii="Calibri" w:eastAsia="宋体" w:hAnsi="Calibri" w:cs="Times New Roman"/>
              </w:rPr>
            </w:pPr>
          </w:p>
        </w:tc>
      </w:tr>
    </w:tbl>
    <w:p w:rsidR="00341C8F" w:rsidRDefault="00341C8F" w:rsidP="005768EC">
      <w:pPr>
        <w:pStyle w:val="3"/>
        <w:rPr>
          <w:rFonts w:asciiTheme="minorEastAsia" w:hAnsiTheme="minorEastAsia" w:cs="Times New Roman"/>
          <w:sz w:val="28"/>
          <w:szCs w:val="28"/>
        </w:rPr>
      </w:pPr>
    </w:p>
    <w:p w:rsidR="005768EC" w:rsidRPr="0040413C" w:rsidRDefault="003350D7" w:rsidP="00966121">
      <w:pPr>
        <w:pStyle w:val="4"/>
        <w:rPr>
          <w:ins w:id="510" w:author="王斌" w:date="2014-02-19T14:13:00Z"/>
        </w:rPr>
      </w:pPr>
      <w:bookmarkStart w:id="511" w:name="_Toc380590611"/>
      <w:bookmarkStart w:id="512" w:name="_Toc380591186"/>
      <w:bookmarkStart w:id="513" w:name="_Toc380591945"/>
      <w:r w:rsidRPr="0040413C">
        <w:rPr>
          <w:rFonts w:hint="eastAsia"/>
        </w:rPr>
        <w:t>3.2. 5</w:t>
      </w:r>
      <w:r w:rsidRPr="0040413C">
        <w:rPr>
          <w:rFonts w:hint="eastAsia"/>
        </w:rPr>
        <w:tab/>
      </w:r>
      <w:r w:rsidR="00002E53" w:rsidRPr="0040413C">
        <w:t xml:space="preserve">V_total_mpeg </w:t>
      </w:r>
      <w:ins w:id="514" w:author="王斌" w:date="2014-02-19T14:13:00Z">
        <w:r w:rsidR="005768EC" w:rsidRPr="0040413C">
          <w:t>(</w:t>
        </w:r>
      </w:ins>
      <w:r w:rsidR="00002E53" w:rsidRPr="0040413C">
        <w:rPr>
          <w:rFonts w:hint="eastAsia"/>
        </w:rPr>
        <w:t>MPEG</w:t>
      </w:r>
      <w:r w:rsidR="006931A9" w:rsidRPr="0040413C">
        <w:rPr>
          <w:rFonts w:hint="eastAsia"/>
        </w:rPr>
        <w:t>/HDMI</w:t>
      </w:r>
      <w:ins w:id="515" w:author="王斌" w:date="2014-02-19T14:13:00Z">
        <w:r w:rsidR="005768EC" w:rsidRPr="0040413C">
          <w:rPr>
            <w:rFonts w:hint="eastAsia"/>
          </w:rPr>
          <w:t>图片高度</w:t>
        </w:r>
        <w:r w:rsidR="005768EC" w:rsidRPr="0040413C">
          <w:t>)</w:t>
        </w:r>
        <w:bookmarkEnd w:id="511"/>
        <w:bookmarkEnd w:id="512"/>
        <w:bookmarkEnd w:id="513"/>
      </w:ins>
    </w:p>
    <w:p w:rsidR="005768EC" w:rsidRPr="00285532" w:rsidRDefault="005768EC" w:rsidP="005768EC">
      <w:pPr>
        <w:rPr>
          <w:ins w:id="516" w:author="王斌" w:date="2014-02-19T14:13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2198"/>
        <w:gridCol w:w="3600"/>
        <w:gridCol w:w="935"/>
        <w:gridCol w:w="1971"/>
      </w:tblGrid>
      <w:tr w:rsidR="005768EC" w:rsidRPr="00285532" w:rsidTr="000D6652">
        <w:trPr>
          <w:ins w:id="517" w:author="王斌" w:date="2014-02-19T14:13:00Z"/>
        </w:trPr>
        <w:tc>
          <w:tcPr>
            <w:tcW w:w="1080" w:type="dxa"/>
            <w:shd w:val="clear" w:color="auto" w:fill="00FFFF"/>
          </w:tcPr>
          <w:p w:rsidR="005768EC" w:rsidRPr="00285532" w:rsidRDefault="005768EC" w:rsidP="000D6652">
            <w:pPr>
              <w:rPr>
                <w:ins w:id="518" w:author="王斌" w:date="2014-02-19T14:13:00Z"/>
                <w:rFonts w:ascii="Calibri" w:eastAsia="宋体" w:hAnsi="Calibri" w:cs="Times New Roman"/>
                <w:sz w:val="18"/>
                <w:szCs w:val="18"/>
              </w:rPr>
            </w:pPr>
            <w:ins w:id="519" w:author="王斌" w:date="2014-02-19T14:13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</w:tcPr>
          <w:p w:rsidR="005768EC" w:rsidRPr="00285532" w:rsidRDefault="005768EC" w:rsidP="000D6652">
            <w:pPr>
              <w:rPr>
                <w:ins w:id="520" w:author="王斌" w:date="2014-02-19T14:13:00Z"/>
                <w:rFonts w:ascii="Calibri" w:eastAsia="宋体" w:hAnsi="Calibri" w:cs="Times New Roman"/>
                <w:sz w:val="18"/>
                <w:szCs w:val="18"/>
              </w:rPr>
            </w:pPr>
            <w:ins w:id="521" w:author="王斌" w:date="2014-02-19T14:13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</w:tcPr>
          <w:p w:rsidR="005768EC" w:rsidRPr="00285532" w:rsidRDefault="005768EC" w:rsidP="000D6652">
            <w:pPr>
              <w:rPr>
                <w:ins w:id="522" w:author="王斌" w:date="2014-02-19T14:13:00Z"/>
                <w:rFonts w:ascii="Calibri" w:eastAsia="宋体" w:hAnsi="Calibri" w:cs="Times New Roman"/>
                <w:sz w:val="18"/>
                <w:szCs w:val="18"/>
              </w:rPr>
            </w:pPr>
            <w:ins w:id="523" w:author="王斌" w:date="2014-02-19T14:13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</w:tcPr>
          <w:p w:rsidR="005768EC" w:rsidRPr="00285532" w:rsidRDefault="005768EC" w:rsidP="000D6652">
            <w:pPr>
              <w:rPr>
                <w:ins w:id="524" w:author="王斌" w:date="2014-02-19T14:13:00Z"/>
                <w:rFonts w:ascii="Calibri" w:eastAsia="宋体" w:hAnsi="Calibri" w:cs="Times New Roman"/>
                <w:sz w:val="18"/>
                <w:szCs w:val="18"/>
              </w:rPr>
            </w:pPr>
            <w:ins w:id="525" w:author="王斌" w:date="2014-02-19T14:13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</w:tcPr>
          <w:p w:rsidR="005768EC" w:rsidRPr="00285532" w:rsidRDefault="005768EC" w:rsidP="000D6652">
            <w:pPr>
              <w:rPr>
                <w:ins w:id="526" w:author="王斌" w:date="2014-02-19T14:13:00Z"/>
                <w:rFonts w:ascii="Calibri" w:eastAsia="宋体" w:hAnsi="Calibri" w:cs="Times New Roman"/>
                <w:sz w:val="18"/>
                <w:szCs w:val="18"/>
              </w:rPr>
            </w:pPr>
            <w:ins w:id="527" w:author="王斌" w:date="2014-02-19T14:13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RESET VALUE</w:t>
              </w:r>
            </w:ins>
          </w:p>
        </w:tc>
      </w:tr>
      <w:tr w:rsidR="005768EC" w:rsidRPr="00285532" w:rsidTr="000D6652">
        <w:trPr>
          <w:ins w:id="528" w:author="王斌" w:date="2014-02-19T14:13:00Z"/>
        </w:trPr>
        <w:tc>
          <w:tcPr>
            <w:tcW w:w="1080" w:type="dxa"/>
          </w:tcPr>
          <w:p w:rsidR="005768EC" w:rsidRPr="00285532" w:rsidRDefault="005768EC" w:rsidP="000D6652">
            <w:pPr>
              <w:keepNext/>
              <w:keepLines/>
              <w:spacing w:before="260" w:after="260" w:line="416" w:lineRule="auto"/>
              <w:rPr>
                <w:ins w:id="529" w:author="王斌" w:date="2014-02-19T14:13:00Z"/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5768EC" w:rsidRDefault="005768EC" w:rsidP="000D6652">
            <w:pPr>
              <w:rPr>
                <w:ins w:id="530" w:author="王斌" w:date="2014-02-19T14:13:00Z"/>
                <w:rFonts w:ascii="Calibri" w:eastAsia="宋体" w:hAnsi="Calibri" w:cs="Times New Roman"/>
              </w:rPr>
            </w:pPr>
          </w:p>
          <w:p w:rsidR="005768EC" w:rsidRPr="00285532" w:rsidRDefault="006931A9" w:rsidP="000D6652">
            <w:pPr>
              <w:rPr>
                <w:ins w:id="531" w:author="王斌" w:date="2014-02-19T14:13:00Z"/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MPEG</w:t>
            </w:r>
            <w:ins w:id="532" w:author="王斌" w:date="2014-02-19T14:13:00Z">
              <w:r w:rsidR="005768EC">
                <w:rPr>
                  <w:rFonts w:ascii="Calibri" w:eastAsia="宋体" w:hAnsi="Calibri" w:cs="Times New Roman" w:hint="eastAsia"/>
                </w:rPr>
                <w:t>_WIDTH_HEIGHT</w:t>
              </w:r>
            </w:ins>
          </w:p>
        </w:tc>
        <w:tc>
          <w:tcPr>
            <w:tcW w:w="3600" w:type="dxa"/>
          </w:tcPr>
          <w:p w:rsidR="005768EC" w:rsidRDefault="005768EC" w:rsidP="000D6652">
            <w:pPr>
              <w:rPr>
                <w:ins w:id="533" w:author="王斌" w:date="2014-02-19T14:13:00Z"/>
                <w:rFonts w:ascii="Calibri" w:eastAsia="宋体" w:hAnsi="Calibri" w:cs="Times New Roman"/>
              </w:rPr>
            </w:pPr>
          </w:p>
          <w:p w:rsidR="005768EC" w:rsidRPr="00285532" w:rsidRDefault="005768EC" w:rsidP="000D6652">
            <w:pPr>
              <w:rPr>
                <w:ins w:id="534" w:author="王斌" w:date="2014-02-19T14:13:00Z"/>
                <w:rFonts w:ascii="Calibri" w:eastAsia="宋体" w:hAnsi="Calibri" w:cs="Times New Roman"/>
              </w:rPr>
            </w:pPr>
            <w:ins w:id="535" w:author="王斌" w:date="2014-02-19T14:13:00Z">
              <w:r>
                <w:rPr>
                  <w:rFonts w:ascii="Calibri" w:eastAsia="宋体" w:hAnsi="Calibri" w:cs="Times New Roman" w:hint="eastAsia"/>
                </w:rPr>
                <w:t>图片高度宽度</w:t>
              </w:r>
            </w:ins>
          </w:p>
        </w:tc>
        <w:tc>
          <w:tcPr>
            <w:tcW w:w="935" w:type="dxa"/>
          </w:tcPr>
          <w:p w:rsidR="005768EC" w:rsidRPr="00285532" w:rsidRDefault="005768EC" w:rsidP="000D6652">
            <w:pPr>
              <w:rPr>
                <w:ins w:id="536" w:author="王斌" w:date="2014-02-19T14:13:00Z"/>
                <w:rFonts w:ascii="Calibri" w:eastAsia="宋体" w:hAnsi="Calibri" w:cs="Times New Roman"/>
              </w:rPr>
            </w:pPr>
            <w:ins w:id="537" w:author="王斌" w:date="2014-02-19T14:13:00Z">
              <w:r w:rsidRPr="00AB1DA6">
                <w:rPr>
                  <w:rFonts w:ascii="Calibri" w:eastAsia="宋体" w:hAnsi="Calibri" w:cs="Times New Roman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</w:tcPr>
          <w:p w:rsidR="005768EC" w:rsidRPr="00285532" w:rsidRDefault="005768EC" w:rsidP="000D6652">
            <w:pPr>
              <w:rPr>
                <w:ins w:id="538" w:author="王斌" w:date="2014-02-19T14:13:00Z"/>
                <w:rFonts w:ascii="Calibri" w:eastAsia="宋体" w:hAnsi="Calibri" w:cs="Times New Roman"/>
              </w:rPr>
            </w:pPr>
            <w:ins w:id="539" w:author="王斌" w:date="2014-02-19T14:13:00Z">
              <w:r w:rsidRPr="00AB1DA6">
                <w:rPr>
                  <w:rFonts w:ascii="Calibri" w:eastAsia="宋体" w:hAnsi="Calibri" w:cs="Times New Roman"/>
                </w:rPr>
                <w:t>See Bit Field</w:t>
              </w:r>
            </w:ins>
          </w:p>
        </w:tc>
      </w:tr>
    </w:tbl>
    <w:p w:rsidR="005768EC" w:rsidRPr="00285532" w:rsidRDefault="005768EC" w:rsidP="005768EC">
      <w:pPr>
        <w:rPr>
          <w:ins w:id="540" w:author="王斌" w:date="2014-02-19T14:13:00Z"/>
          <w:rFonts w:ascii="Calibri" w:eastAsia="宋体" w:hAnsi="Calibri" w:cs="Times New Roman"/>
        </w:rPr>
      </w:pPr>
    </w:p>
    <w:p w:rsidR="001F5774" w:rsidRDefault="005768EC" w:rsidP="001F5774">
      <w:pPr>
        <w:rPr>
          <w:rFonts w:ascii="Calibri" w:eastAsia="宋体" w:hAnsi="Calibri" w:cs="Times New Roman"/>
        </w:rPr>
      </w:pPr>
      <w:ins w:id="541" w:author="王斌" w:date="2014-02-19T14:13:00Z">
        <w:r w:rsidRPr="00AB1DA6">
          <w:rPr>
            <w:rFonts w:ascii="Calibri" w:eastAsia="宋体" w:hAnsi="Calibri" w:cs="Times New Roman"/>
          </w:rPr>
          <w:t xml:space="preserve">   Bit15:0:  </w:t>
        </w:r>
      </w:ins>
      <w:r w:rsidR="0025299C">
        <w:rPr>
          <w:rFonts w:ascii="Calibri" w:eastAsia="宋体" w:hAnsi="Calibri" w:cs="Times New Roman" w:hint="eastAsia"/>
        </w:rPr>
        <w:t xml:space="preserve">MPEG/HDMI </w:t>
      </w:r>
      <w:r w:rsidR="0025299C">
        <w:rPr>
          <w:rFonts w:ascii="Calibri" w:eastAsia="宋体" w:hAnsi="Calibri" w:cs="Times New Roman" w:hint="eastAsia"/>
        </w:rPr>
        <w:t>图像高度</w:t>
      </w:r>
      <w:ins w:id="542" w:author="王斌" w:date="2014-02-19T14:13:00Z">
        <w:r>
          <w:rPr>
            <w:rFonts w:ascii="Calibri" w:eastAsia="宋体" w:hAnsi="Calibri" w:cs="Times New Roman" w:hint="eastAsia"/>
          </w:rPr>
          <w:t>，默认</w:t>
        </w:r>
      </w:ins>
      <w:r w:rsidR="0025299C">
        <w:rPr>
          <w:rFonts w:ascii="Calibri" w:eastAsia="宋体" w:hAnsi="Calibri" w:cs="Times New Roman" w:hint="eastAsia"/>
        </w:rPr>
        <w:t>1080</w:t>
      </w:r>
    </w:p>
    <w:p w:rsidR="001F5774" w:rsidRDefault="001F5774" w:rsidP="001F5774">
      <w:pPr>
        <w:rPr>
          <w:rFonts w:ascii="Calibri" w:eastAsia="宋体" w:hAnsi="Calibri" w:cs="Times New Roman"/>
        </w:rPr>
      </w:pPr>
    </w:p>
    <w:p w:rsidR="001F5774" w:rsidRDefault="001F5774" w:rsidP="001F5774">
      <w:pPr>
        <w:rPr>
          <w:rFonts w:ascii="Calibri" w:eastAsia="宋体" w:hAnsi="Calibri" w:cs="Times New Roman"/>
        </w:rPr>
      </w:pPr>
    </w:p>
    <w:p w:rsidR="00FF0F4C" w:rsidRDefault="00FF0F4C" w:rsidP="001F5774">
      <w:pPr>
        <w:rPr>
          <w:rFonts w:ascii="Calibri" w:eastAsia="宋体" w:hAnsi="Calibri" w:cs="Times New Roman"/>
        </w:rPr>
      </w:pPr>
    </w:p>
    <w:p w:rsidR="00FF0F4C" w:rsidRDefault="00FF0F4C" w:rsidP="001F5774">
      <w:pPr>
        <w:rPr>
          <w:rFonts w:ascii="Calibri" w:eastAsia="宋体" w:hAnsi="Calibri" w:cs="Times New Roman"/>
        </w:rPr>
      </w:pPr>
    </w:p>
    <w:p w:rsidR="006D46A9" w:rsidRPr="001F5774" w:rsidRDefault="001F5774" w:rsidP="00966121">
      <w:pPr>
        <w:pStyle w:val="4"/>
        <w:rPr>
          <w:ins w:id="543" w:author="王斌" w:date="2014-02-19T14:13:00Z"/>
        </w:rPr>
      </w:pPr>
      <w:bookmarkStart w:id="544" w:name="_Toc380591946"/>
      <w:r w:rsidRPr="001F5774">
        <w:rPr>
          <w:rFonts w:hint="eastAsia"/>
        </w:rPr>
        <w:t xml:space="preserve">3.2.6 </w:t>
      </w:r>
      <w:r w:rsidR="006D46A9" w:rsidRPr="001F5774">
        <w:rPr>
          <w:rFonts w:hint="eastAsia"/>
        </w:rPr>
        <w:t>H</w:t>
      </w:r>
      <w:r w:rsidR="006D46A9" w:rsidRPr="001F5774">
        <w:t xml:space="preserve">_total_mpeg </w:t>
      </w:r>
      <w:ins w:id="545" w:author="王斌" w:date="2014-02-19T14:13:00Z">
        <w:r w:rsidR="006D46A9" w:rsidRPr="001F5774">
          <w:t>(</w:t>
        </w:r>
      </w:ins>
      <w:r w:rsidR="006D46A9" w:rsidRPr="001F5774">
        <w:rPr>
          <w:rFonts w:hint="eastAsia"/>
        </w:rPr>
        <w:t>MPEG/HDMI</w:t>
      </w:r>
      <w:ins w:id="546" w:author="王斌" w:date="2014-02-19T14:13:00Z">
        <w:r w:rsidR="006D46A9" w:rsidRPr="001F5774">
          <w:rPr>
            <w:rFonts w:hint="eastAsia"/>
          </w:rPr>
          <w:t>图</w:t>
        </w:r>
      </w:ins>
      <w:r w:rsidR="006D46A9" w:rsidRPr="001F5774">
        <w:rPr>
          <w:rFonts w:hint="eastAsia"/>
        </w:rPr>
        <w:t>片宽</w:t>
      </w:r>
      <w:ins w:id="547" w:author="王斌" w:date="2014-02-19T14:13:00Z">
        <w:r w:rsidR="006D46A9" w:rsidRPr="001F5774">
          <w:rPr>
            <w:rFonts w:hint="eastAsia"/>
          </w:rPr>
          <w:t>度</w:t>
        </w:r>
        <w:r w:rsidR="006D46A9" w:rsidRPr="001F5774">
          <w:t>)</w:t>
        </w:r>
        <w:bookmarkEnd w:id="544"/>
      </w:ins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2198"/>
        <w:gridCol w:w="3600"/>
        <w:gridCol w:w="935"/>
        <w:gridCol w:w="1971"/>
      </w:tblGrid>
      <w:tr w:rsidR="006D46A9" w:rsidRPr="00285532" w:rsidTr="000D6652">
        <w:trPr>
          <w:ins w:id="548" w:author="王斌" w:date="2014-02-19T14:13:00Z"/>
        </w:trPr>
        <w:tc>
          <w:tcPr>
            <w:tcW w:w="1080" w:type="dxa"/>
            <w:shd w:val="clear" w:color="auto" w:fill="00FFFF"/>
          </w:tcPr>
          <w:p w:rsidR="006D46A9" w:rsidRPr="00285532" w:rsidRDefault="006D46A9" w:rsidP="000D6652">
            <w:pPr>
              <w:rPr>
                <w:ins w:id="549" w:author="王斌" w:date="2014-02-19T14:13:00Z"/>
                <w:rFonts w:ascii="Calibri" w:eastAsia="宋体" w:hAnsi="Calibri" w:cs="Times New Roman"/>
                <w:sz w:val="18"/>
                <w:szCs w:val="18"/>
              </w:rPr>
            </w:pPr>
            <w:ins w:id="550" w:author="王斌" w:date="2014-02-19T14:13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</w:tcPr>
          <w:p w:rsidR="006D46A9" w:rsidRPr="00285532" w:rsidRDefault="006D46A9" w:rsidP="000D6652">
            <w:pPr>
              <w:rPr>
                <w:ins w:id="551" w:author="王斌" w:date="2014-02-19T14:13:00Z"/>
                <w:rFonts w:ascii="Calibri" w:eastAsia="宋体" w:hAnsi="Calibri" w:cs="Times New Roman"/>
                <w:sz w:val="18"/>
                <w:szCs w:val="18"/>
              </w:rPr>
            </w:pPr>
            <w:ins w:id="552" w:author="王斌" w:date="2014-02-19T14:13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</w:tcPr>
          <w:p w:rsidR="006D46A9" w:rsidRPr="00285532" w:rsidRDefault="006D46A9" w:rsidP="000D6652">
            <w:pPr>
              <w:rPr>
                <w:ins w:id="553" w:author="王斌" w:date="2014-02-19T14:13:00Z"/>
                <w:rFonts w:ascii="Calibri" w:eastAsia="宋体" w:hAnsi="Calibri" w:cs="Times New Roman"/>
                <w:sz w:val="18"/>
                <w:szCs w:val="18"/>
              </w:rPr>
            </w:pPr>
            <w:ins w:id="554" w:author="王斌" w:date="2014-02-19T14:13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</w:tcPr>
          <w:p w:rsidR="006D46A9" w:rsidRPr="00285532" w:rsidRDefault="006D46A9" w:rsidP="000D6652">
            <w:pPr>
              <w:rPr>
                <w:ins w:id="555" w:author="王斌" w:date="2014-02-19T14:13:00Z"/>
                <w:rFonts w:ascii="Calibri" w:eastAsia="宋体" w:hAnsi="Calibri" w:cs="Times New Roman"/>
                <w:sz w:val="18"/>
                <w:szCs w:val="18"/>
              </w:rPr>
            </w:pPr>
            <w:ins w:id="556" w:author="王斌" w:date="2014-02-19T14:13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</w:tcPr>
          <w:p w:rsidR="006D46A9" w:rsidRPr="00285532" w:rsidRDefault="006D46A9" w:rsidP="000D6652">
            <w:pPr>
              <w:rPr>
                <w:ins w:id="557" w:author="王斌" w:date="2014-02-19T14:13:00Z"/>
                <w:rFonts w:ascii="Calibri" w:eastAsia="宋体" w:hAnsi="Calibri" w:cs="Times New Roman"/>
                <w:sz w:val="18"/>
                <w:szCs w:val="18"/>
              </w:rPr>
            </w:pPr>
            <w:ins w:id="558" w:author="王斌" w:date="2014-02-19T14:13:00Z">
              <w:r w:rsidRPr="00AB1DA6">
                <w:rPr>
                  <w:rFonts w:ascii="Calibri" w:eastAsia="宋体" w:hAnsi="Calibri" w:cs="Times New Roman"/>
                  <w:sz w:val="18"/>
                  <w:szCs w:val="18"/>
                </w:rPr>
                <w:t>RESET VALUE</w:t>
              </w:r>
            </w:ins>
          </w:p>
        </w:tc>
      </w:tr>
      <w:tr w:rsidR="006D46A9" w:rsidRPr="00285532" w:rsidTr="000D6652">
        <w:trPr>
          <w:ins w:id="559" w:author="王斌" w:date="2014-02-19T14:13:00Z"/>
        </w:trPr>
        <w:tc>
          <w:tcPr>
            <w:tcW w:w="1080" w:type="dxa"/>
          </w:tcPr>
          <w:p w:rsidR="006D46A9" w:rsidRPr="00285532" w:rsidRDefault="006D46A9" w:rsidP="000D6652">
            <w:pPr>
              <w:keepNext/>
              <w:keepLines/>
              <w:spacing w:before="260" w:after="260" w:line="416" w:lineRule="auto"/>
              <w:rPr>
                <w:ins w:id="560" w:author="王斌" w:date="2014-02-19T14:13:00Z"/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D46A9" w:rsidRDefault="006D46A9" w:rsidP="000D6652">
            <w:pPr>
              <w:rPr>
                <w:ins w:id="561" w:author="王斌" w:date="2014-02-19T14:13:00Z"/>
                <w:rFonts w:ascii="Calibri" w:eastAsia="宋体" w:hAnsi="Calibri" w:cs="Times New Roman"/>
              </w:rPr>
            </w:pPr>
          </w:p>
          <w:p w:rsidR="006D46A9" w:rsidRPr="00285532" w:rsidRDefault="006D46A9" w:rsidP="000D6652">
            <w:pPr>
              <w:rPr>
                <w:ins w:id="562" w:author="王斌" w:date="2014-02-19T14:13:00Z"/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MPEG</w:t>
            </w:r>
            <w:ins w:id="563" w:author="王斌" w:date="2014-02-19T14:13:00Z">
              <w:r>
                <w:rPr>
                  <w:rFonts w:ascii="Calibri" w:eastAsia="宋体" w:hAnsi="Calibri" w:cs="Times New Roman" w:hint="eastAsia"/>
                </w:rPr>
                <w:t>_WIDTH_HEIGHT</w:t>
              </w:r>
            </w:ins>
          </w:p>
        </w:tc>
        <w:tc>
          <w:tcPr>
            <w:tcW w:w="3600" w:type="dxa"/>
          </w:tcPr>
          <w:p w:rsidR="006D46A9" w:rsidRDefault="006D46A9" w:rsidP="000D6652">
            <w:pPr>
              <w:rPr>
                <w:ins w:id="564" w:author="王斌" w:date="2014-02-19T14:13:00Z"/>
                <w:rFonts w:ascii="Calibri" w:eastAsia="宋体" w:hAnsi="Calibri" w:cs="Times New Roman"/>
              </w:rPr>
            </w:pPr>
          </w:p>
          <w:p w:rsidR="006D46A9" w:rsidRPr="00285532" w:rsidRDefault="006D46A9" w:rsidP="000D6652">
            <w:pPr>
              <w:rPr>
                <w:ins w:id="565" w:author="王斌" w:date="2014-02-19T14:13:00Z"/>
                <w:rFonts w:ascii="Calibri" w:eastAsia="宋体" w:hAnsi="Calibri" w:cs="Times New Roman"/>
              </w:rPr>
            </w:pPr>
            <w:ins w:id="566" w:author="王斌" w:date="2014-02-19T14:13:00Z">
              <w:r>
                <w:rPr>
                  <w:rFonts w:ascii="Calibri" w:eastAsia="宋体" w:hAnsi="Calibri" w:cs="Times New Roman" w:hint="eastAsia"/>
                </w:rPr>
                <w:t>图片高度宽度</w:t>
              </w:r>
            </w:ins>
          </w:p>
        </w:tc>
        <w:tc>
          <w:tcPr>
            <w:tcW w:w="935" w:type="dxa"/>
          </w:tcPr>
          <w:p w:rsidR="006D46A9" w:rsidRPr="00285532" w:rsidRDefault="006D46A9" w:rsidP="000D6652">
            <w:pPr>
              <w:rPr>
                <w:ins w:id="567" w:author="王斌" w:date="2014-02-19T14:13:00Z"/>
                <w:rFonts w:ascii="Calibri" w:eastAsia="宋体" w:hAnsi="Calibri" w:cs="Times New Roman"/>
              </w:rPr>
            </w:pPr>
            <w:ins w:id="568" w:author="王斌" w:date="2014-02-19T14:13:00Z">
              <w:r w:rsidRPr="00AB1DA6">
                <w:rPr>
                  <w:rFonts w:ascii="Calibri" w:eastAsia="宋体" w:hAnsi="Calibri" w:cs="Times New Roman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</w:tcPr>
          <w:p w:rsidR="006D46A9" w:rsidRPr="00285532" w:rsidRDefault="006D46A9" w:rsidP="000D6652">
            <w:pPr>
              <w:rPr>
                <w:ins w:id="569" w:author="王斌" w:date="2014-02-19T14:13:00Z"/>
                <w:rFonts w:ascii="Calibri" w:eastAsia="宋体" w:hAnsi="Calibri" w:cs="Times New Roman"/>
              </w:rPr>
            </w:pPr>
            <w:ins w:id="570" w:author="王斌" w:date="2014-02-19T14:13:00Z">
              <w:r w:rsidRPr="00AB1DA6">
                <w:rPr>
                  <w:rFonts w:ascii="Calibri" w:eastAsia="宋体" w:hAnsi="Calibri" w:cs="Times New Roman"/>
                </w:rPr>
                <w:t>See Bit Field</w:t>
              </w:r>
            </w:ins>
          </w:p>
        </w:tc>
      </w:tr>
    </w:tbl>
    <w:p w:rsidR="006D46A9" w:rsidRPr="00285532" w:rsidRDefault="006D46A9" w:rsidP="006D46A9">
      <w:pPr>
        <w:rPr>
          <w:ins w:id="571" w:author="王斌" w:date="2014-02-19T14:13:00Z"/>
          <w:rFonts w:ascii="Calibri" w:eastAsia="宋体" w:hAnsi="Calibri" w:cs="Times New Roman"/>
        </w:rPr>
      </w:pPr>
    </w:p>
    <w:p w:rsidR="006D46A9" w:rsidRPr="00285532" w:rsidRDefault="006D46A9" w:rsidP="006D46A9">
      <w:pPr>
        <w:rPr>
          <w:ins w:id="572" w:author="王斌" w:date="2014-02-19T14:13:00Z"/>
          <w:rFonts w:ascii="Calibri" w:eastAsia="宋体" w:hAnsi="Calibri" w:cs="Times New Roman"/>
        </w:rPr>
      </w:pPr>
      <w:ins w:id="573" w:author="王斌" w:date="2014-02-19T14:13:00Z">
        <w:r w:rsidRPr="00AB1DA6">
          <w:rPr>
            <w:rFonts w:ascii="Calibri" w:eastAsia="宋体" w:hAnsi="Calibri" w:cs="Times New Roman"/>
          </w:rPr>
          <w:t xml:space="preserve">   Bit15:0:  </w:t>
        </w:r>
      </w:ins>
      <w:r>
        <w:rPr>
          <w:rFonts w:ascii="Calibri" w:eastAsia="宋体" w:hAnsi="Calibri" w:cs="Times New Roman" w:hint="eastAsia"/>
        </w:rPr>
        <w:t xml:space="preserve">MPEG/HDMI </w:t>
      </w:r>
      <w:r>
        <w:rPr>
          <w:rFonts w:ascii="Calibri" w:eastAsia="宋体" w:hAnsi="Calibri" w:cs="Times New Roman" w:hint="eastAsia"/>
        </w:rPr>
        <w:t>图像</w:t>
      </w:r>
      <w:r w:rsidR="007B40E8">
        <w:rPr>
          <w:rFonts w:ascii="Calibri" w:eastAsia="宋体" w:hAnsi="Calibri" w:cs="Times New Roman" w:hint="eastAsia"/>
        </w:rPr>
        <w:t>宽</w:t>
      </w:r>
      <w:r>
        <w:rPr>
          <w:rFonts w:ascii="Calibri" w:eastAsia="宋体" w:hAnsi="Calibri" w:cs="Times New Roman" w:hint="eastAsia"/>
        </w:rPr>
        <w:t>度</w:t>
      </w:r>
      <w:ins w:id="574" w:author="王斌" w:date="2014-02-19T14:13:00Z">
        <w:r>
          <w:rPr>
            <w:rFonts w:ascii="Calibri" w:eastAsia="宋体" w:hAnsi="Calibri" w:cs="Times New Roman" w:hint="eastAsia"/>
          </w:rPr>
          <w:t>，默认</w:t>
        </w:r>
      </w:ins>
      <w:r>
        <w:rPr>
          <w:rFonts w:ascii="Calibri" w:eastAsia="宋体" w:hAnsi="Calibri" w:cs="Times New Roman" w:hint="eastAsia"/>
        </w:rPr>
        <w:t>1</w:t>
      </w:r>
      <w:r w:rsidR="007B40E8">
        <w:rPr>
          <w:rFonts w:ascii="Calibri" w:eastAsia="宋体" w:hAnsi="Calibri" w:cs="Times New Roman" w:hint="eastAsia"/>
        </w:rPr>
        <w:t>920</w:t>
      </w:r>
    </w:p>
    <w:p w:rsidR="006D46A9" w:rsidRDefault="006D46A9" w:rsidP="006D46A9">
      <w:pPr>
        <w:rPr>
          <w:ins w:id="575" w:author="王斌" w:date="2014-02-19T14:13:00Z"/>
          <w:rFonts w:ascii="Calibri" w:eastAsia="宋体" w:hAnsi="Calibri" w:cs="Times New Roman"/>
          <w:color w:val="FF0000"/>
        </w:rPr>
      </w:pPr>
    </w:p>
    <w:p w:rsidR="006D46A9" w:rsidRDefault="006D46A9" w:rsidP="006D46A9">
      <w:pPr>
        <w:rPr>
          <w:ins w:id="576" w:author="王斌" w:date="2014-02-19T14:10:00Z"/>
          <w:color w:val="FF0000"/>
          <w:szCs w:val="21"/>
        </w:rPr>
      </w:pPr>
    </w:p>
    <w:p w:rsidR="006950CE" w:rsidRDefault="006950CE" w:rsidP="00A17C5A">
      <w:pPr>
        <w:rPr>
          <w:ins w:id="577" w:author="王斌" w:date="2014-02-19T14:10:00Z"/>
          <w:color w:val="FF0000"/>
          <w:szCs w:val="21"/>
        </w:rPr>
      </w:pPr>
    </w:p>
    <w:p w:rsidR="006950CE" w:rsidRDefault="006950CE" w:rsidP="00A17C5A">
      <w:pPr>
        <w:rPr>
          <w:ins w:id="578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79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80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81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82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83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84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85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86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87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88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89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90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91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92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93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94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95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96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97" w:author="王斌" w:date="2014-02-19T14:17:00Z"/>
          <w:color w:val="FF0000"/>
          <w:szCs w:val="21"/>
        </w:rPr>
      </w:pPr>
    </w:p>
    <w:p w:rsidR="0060498D" w:rsidRDefault="0060498D" w:rsidP="00A17C5A">
      <w:pPr>
        <w:rPr>
          <w:ins w:id="598" w:author="王斌" w:date="2014-02-19T14:17:00Z"/>
          <w:color w:val="FF0000"/>
          <w:szCs w:val="21"/>
        </w:rPr>
      </w:pPr>
    </w:p>
    <w:p w:rsidR="00FD43B0" w:rsidRDefault="00AF04E1" w:rsidP="00966121">
      <w:pPr>
        <w:pStyle w:val="3"/>
      </w:pPr>
      <w:bookmarkStart w:id="599" w:name="_Toc380591947"/>
      <w:ins w:id="600" w:author="王斌" w:date="2014-02-19T14:20:00Z">
        <w:r w:rsidRPr="00FD43B0">
          <w:rPr>
            <w:rFonts w:hint="eastAsia"/>
          </w:rPr>
          <w:t>3</w:t>
        </w:r>
        <w:r w:rsidR="00B00E40" w:rsidRPr="00FD43B0">
          <w:rPr>
            <w:rFonts w:hint="eastAsia"/>
          </w:rPr>
          <w:t>.</w:t>
        </w:r>
      </w:ins>
      <w:ins w:id="601" w:author="王斌" w:date="2014-02-19T14:25:00Z">
        <w:r w:rsidR="00B00E40" w:rsidRPr="00FD43B0">
          <w:rPr>
            <w:rFonts w:hint="eastAsia"/>
          </w:rPr>
          <w:t>3</w:t>
        </w:r>
      </w:ins>
      <w:ins w:id="602" w:author="王斌" w:date="2014-02-19T14:20:00Z">
        <w:r w:rsidRPr="00FD43B0">
          <w:rPr>
            <w:rFonts w:hint="eastAsia"/>
          </w:rPr>
          <w:t xml:space="preserve">  </w:t>
        </w:r>
      </w:ins>
      <w:ins w:id="603" w:author="王斌" w:date="2014-02-19T14:17:00Z">
        <w:r w:rsidR="00770FCE" w:rsidRPr="00FD43B0">
          <w:rPr>
            <w:rFonts w:hint="eastAsia"/>
          </w:rPr>
          <w:t>杂项控制</w:t>
        </w:r>
      </w:ins>
      <w:bookmarkEnd w:id="599"/>
    </w:p>
    <w:p w:rsidR="00FD43B0" w:rsidRDefault="00FD43B0" w:rsidP="00FD43B0">
      <w:pPr>
        <w:rPr>
          <w:rFonts w:asciiTheme="minorEastAsia" w:hAnsiTheme="minorEastAsia"/>
          <w:b/>
          <w:color w:val="FF0000"/>
          <w:sz w:val="30"/>
          <w:szCs w:val="30"/>
        </w:rPr>
      </w:pPr>
    </w:p>
    <w:p w:rsidR="006950CE" w:rsidRPr="00FD43B0" w:rsidRDefault="00FD43B0" w:rsidP="00966121">
      <w:pPr>
        <w:pStyle w:val="4"/>
        <w:rPr>
          <w:color w:val="FF0000"/>
        </w:rPr>
      </w:pPr>
      <w:bookmarkStart w:id="604" w:name="_Toc380591948"/>
      <w:r w:rsidRPr="00FD43B0">
        <w:rPr>
          <w:rFonts w:hint="eastAsia"/>
          <w:color w:val="FF0000"/>
        </w:rPr>
        <w:lastRenderedPageBreak/>
        <w:t>3.3.1</w:t>
      </w:r>
      <w:r w:rsidR="006303ED">
        <w:rPr>
          <w:rFonts w:hint="eastAsia"/>
          <w:color w:val="FF0000"/>
        </w:rPr>
        <w:t xml:space="preserve"> </w:t>
      </w:r>
      <w:r w:rsidR="006950CE" w:rsidRPr="00FD43B0">
        <w:rPr>
          <w:rFonts w:hint="eastAsia"/>
        </w:rPr>
        <w:t>FPGA_VERSION</w:t>
      </w:r>
      <w:r w:rsidR="006950CE" w:rsidRPr="00FD43B0" w:rsidDel="006950CE">
        <w:rPr>
          <w:rFonts w:cs="Times New Roman"/>
        </w:rPr>
        <w:t xml:space="preserve"> </w:t>
      </w:r>
      <w:r w:rsidR="006950CE" w:rsidRPr="00FD43B0">
        <w:rPr>
          <w:rFonts w:hint="eastAsia"/>
        </w:rPr>
        <w:t xml:space="preserve">(FPGA </w:t>
      </w:r>
      <w:r w:rsidR="006950CE" w:rsidRPr="00FD43B0">
        <w:rPr>
          <w:rFonts w:hint="eastAsia"/>
        </w:rPr>
        <w:t>版本号</w:t>
      </w:r>
      <w:r w:rsidR="006950CE" w:rsidRPr="00FD43B0">
        <w:rPr>
          <w:rFonts w:hint="eastAsia"/>
        </w:rPr>
        <w:t>)</w:t>
      </w:r>
      <w:bookmarkEnd w:id="604"/>
    </w:p>
    <w:p w:rsidR="006950CE" w:rsidRPr="00285532" w:rsidRDefault="006950CE" w:rsidP="006950CE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6950CE" w:rsidRPr="00285532" w:rsidTr="000D6652">
        <w:tc>
          <w:tcPr>
            <w:tcW w:w="1080" w:type="dxa"/>
            <w:shd w:val="clear" w:color="auto" w:fill="00FFFF"/>
          </w:tcPr>
          <w:p w:rsidR="006950CE" w:rsidRPr="00285532" w:rsidRDefault="006950CE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6950CE" w:rsidRPr="00285532" w:rsidRDefault="006950CE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6950CE" w:rsidRPr="00285532" w:rsidRDefault="006950CE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6950CE" w:rsidRPr="00285532" w:rsidRDefault="006950CE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6950CE" w:rsidRPr="00285532" w:rsidRDefault="006950CE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6950CE" w:rsidRPr="00285532" w:rsidTr="000D6652">
        <w:tc>
          <w:tcPr>
            <w:tcW w:w="1080" w:type="dxa"/>
          </w:tcPr>
          <w:p w:rsidR="006950CE" w:rsidRPr="00285532" w:rsidRDefault="006950CE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950CE" w:rsidRPr="00285532" w:rsidRDefault="00D616D9" w:rsidP="00D616D9">
            <w:pPr>
              <w:rPr>
                <w:rFonts w:ascii="Calibri" w:eastAsia="宋体" w:hAnsi="Calibri" w:cs="Times New Roman"/>
              </w:rPr>
            </w:pPr>
            <w:ins w:id="605" w:author="王斌" w:date="2014-02-19T14:11:00Z">
              <w:r>
                <w:rPr>
                  <w:rFonts w:ascii="Calibri" w:eastAsia="宋体" w:hAnsi="Calibri" w:cs="Times New Roman" w:hint="eastAsia"/>
                </w:rPr>
                <w:t>FPGA_VERSION</w:t>
              </w:r>
            </w:ins>
          </w:p>
        </w:tc>
        <w:tc>
          <w:tcPr>
            <w:tcW w:w="3600" w:type="dxa"/>
          </w:tcPr>
          <w:p w:rsidR="006950CE" w:rsidRPr="00285532" w:rsidRDefault="00D616D9" w:rsidP="000D6652">
            <w:pPr>
              <w:rPr>
                <w:rFonts w:ascii="Calibri" w:eastAsia="宋体" w:hAnsi="Calibri" w:cs="Times New Roman"/>
              </w:rPr>
            </w:pPr>
            <w:ins w:id="606" w:author="王斌" w:date="2014-02-19T14:11:00Z">
              <w:r>
                <w:rPr>
                  <w:rFonts w:ascii="Calibri" w:eastAsia="宋体" w:hAnsi="Calibri" w:cs="Times New Roman" w:hint="eastAsia"/>
                </w:rPr>
                <w:t xml:space="preserve">FPGA </w:t>
              </w:r>
              <w:r>
                <w:rPr>
                  <w:rFonts w:ascii="Calibri" w:eastAsia="宋体" w:hAnsi="Calibri" w:cs="Times New Roman" w:hint="eastAsia"/>
                </w:rPr>
                <w:t>版本</w:t>
              </w:r>
              <w:r w:rsidR="0090418C">
                <w:rPr>
                  <w:rFonts w:ascii="Calibri" w:eastAsia="宋体" w:hAnsi="Calibri" w:cs="Times New Roman" w:hint="eastAsia"/>
                </w:rPr>
                <w:t>号</w:t>
              </w:r>
            </w:ins>
          </w:p>
        </w:tc>
        <w:tc>
          <w:tcPr>
            <w:tcW w:w="935" w:type="dxa"/>
          </w:tcPr>
          <w:p w:rsidR="006950CE" w:rsidRPr="00285532" w:rsidRDefault="006950CE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R</w:t>
            </w:r>
          </w:p>
        </w:tc>
        <w:tc>
          <w:tcPr>
            <w:tcW w:w="1971" w:type="dxa"/>
          </w:tcPr>
          <w:p w:rsidR="006950CE" w:rsidRPr="00285532" w:rsidRDefault="006950CE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6950CE" w:rsidRPr="00285532" w:rsidRDefault="006950CE" w:rsidP="006950CE">
      <w:pPr>
        <w:rPr>
          <w:rFonts w:ascii="Calibri" w:eastAsia="宋体" w:hAnsi="Calibri" w:cs="Times New Roman"/>
        </w:rPr>
      </w:pPr>
    </w:p>
    <w:p w:rsidR="00FD43B0" w:rsidRDefault="00C01D02" w:rsidP="00FD43B0">
      <w:ins w:id="607" w:author="王斌" w:date="2014-02-19T14:12:00Z">
        <w:r>
          <w:rPr>
            <w:rFonts w:hint="eastAsia"/>
          </w:rPr>
          <w:t xml:space="preserve">   </w:t>
        </w:r>
        <w:r w:rsidR="00F54CBE">
          <w:rPr>
            <w:rFonts w:hint="eastAsia"/>
          </w:rPr>
          <w:t>BIT31</w:t>
        </w:r>
        <w:r w:rsidR="00F54CBE">
          <w:rPr>
            <w:rFonts w:hint="eastAsia"/>
          </w:rPr>
          <w:t>：</w:t>
        </w:r>
        <w:r w:rsidR="00F54CBE">
          <w:rPr>
            <w:rFonts w:hint="eastAsia"/>
          </w:rPr>
          <w:t>0</w:t>
        </w:r>
        <w:r w:rsidR="00F54CBE">
          <w:rPr>
            <w:rFonts w:hint="eastAsia"/>
          </w:rPr>
          <w:t>：</w:t>
        </w:r>
        <w:r w:rsidR="00F54CBE">
          <w:rPr>
            <w:rFonts w:hint="eastAsia"/>
          </w:rPr>
          <w:t xml:space="preserve">  FPGA</w:t>
        </w:r>
        <w:r w:rsidR="00F54CBE">
          <w:rPr>
            <w:rFonts w:hint="eastAsia"/>
          </w:rPr>
          <w:t>版本号，只读</w:t>
        </w:r>
      </w:ins>
    </w:p>
    <w:p w:rsidR="00FD43B0" w:rsidRDefault="00FD43B0" w:rsidP="00FD43B0"/>
    <w:p w:rsidR="00FD43B0" w:rsidRDefault="00FD43B0" w:rsidP="00FD43B0"/>
    <w:p w:rsidR="00FD43B0" w:rsidRDefault="00FD43B0" w:rsidP="00FD43B0"/>
    <w:p w:rsidR="00DD50CC" w:rsidRPr="00FD43B0" w:rsidRDefault="00FD43B0" w:rsidP="00966121">
      <w:pPr>
        <w:pStyle w:val="4"/>
      </w:pPr>
      <w:bookmarkStart w:id="608" w:name="_Toc380591949"/>
      <w:r w:rsidRPr="00FD43B0">
        <w:rPr>
          <w:rFonts w:hint="eastAsia"/>
        </w:rPr>
        <w:t>3.3.2</w:t>
      </w:r>
      <w:r w:rsidR="00B00F32">
        <w:rPr>
          <w:rFonts w:hint="eastAsia"/>
        </w:rPr>
        <w:t xml:space="preserve"> </w:t>
      </w:r>
      <w:r w:rsidR="001A5F6F" w:rsidRPr="00FD43B0">
        <w:rPr>
          <w:rFonts w:cs="Times New Roman"/>
        </w:rPr>
        <w:t>codestream_kind</w:t>
      </w:r>
      <w:r w:rsidR="001A5F6F" w:rsidRPr="00FD43B0">
        <w:rPr>
          <w:rFonts w:hint="eastAsia"/>
        </w:rPr>
        <w:t>(</w:t>
      </w:r>
      <w:r w:rsidR="001A5F6F" w:rsidRPr="00FD43B0">
        <w:rPr>
          <w:rFonts w:hint="eastAsia"/>
        </w:rPr>
        <w:t>播放内容选择</w:t>
      </w:r>
      <w:r w:rsidR="001A5F6F" w:rsidRPr="00FD43B0">
        <w:rPr>
          <w:rFonts w:hint="eastAsia"/>
        </w:rPr>
        <w:t>)</w:t>
      </w:r>
      <w:bookmarkEnd w:id="608"/>
    </w:p>
    <w:p w:rsidR="00DD50CC" w:rsidRPr="00285532" w:rsidRDefault="00DD50CC" w:rsidP="00DD50CC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DD50CC" w:rsidRPr="00285532" w:rsidTr="00DD50CC">
        <w:tc>
          <w:tcPr>
            <w:tcW w:w="1080" w:type="dxa"/>
            <w:shd w:val="clear" w:color="auto" w:fill="00FFFF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DD50CC" w:rsidRPr="00285532" w:rsidTr="00DD50CC">
        <w:tc>
          <w:tcPr>
            <w:tcW w:w="1080" w:type="dxa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</w:rPr>
            </w:pPr>
            <w:r w:rsidRPr="00DD50CC">
              <w:rPr>
                <w:rFonts w:ascii="Calibri" w:eastAsia="宋体" w:hAnsi="Calibri" w:cs="Times New Roman"/>
              </w:rPr>
              <w:t>codestream_kind</w:t>
            </w:r>
          </w:p>
        </w:tc>
        <w:tc>
          <w:tcPr>
            <w:tcW w:w="3600" w:type="dxa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播放内容选择</w:t>
            </w:r>
          </w:p>
        </w:tc>
        <w:tc>
          <w:tcPr>
            <w:tcW w:w="935" w:type="dxa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DD50CC" w:rsidRPr="00285532" w:rsidRDefault="00DD50CC" w:rsidP="00DD50CC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DD50CC" w:rsidRPr="00285532" w:rsidRDefault="00DD50CC" w:rsidP="00DD50CC">
      <w:pPr>
        <w:rPr>
          <w:rFonts w:ascii="Calibri" w:eastAsia="宋体" w:hAnsi="Calibri" w:cs="Times New Roman"/>
        </w:rPr>
      </w:pPr>
    </w:p>
    <w:p w:rsidR="00DD50CC" w:rsidRDefault="00DD50CC" w:rsidP="00DD50C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Bit</w:t>
      </w:r>
      <w:r w:rsidR="001A5F6F"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:0:</w:t>
      </w:r>
    </w:p>
    <w:p w:rsidR="001A5F6F" w:rsidRDefault="00DD50CC" w:rsidP="001A5F6F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　　　　　</w:t>
      </w:r>
      <w:r w:rsidR="001A5F6F">
        <w:rPr>
          <w:rFonts w:ascii="Calibri" w:eastAsia="宋体" w:hAnsi="Calibri" w:cs="Times New Roman" w:hint="eastAsia"/>
        </w:rPr>
        <w:t>00</w:t>
      </w:r>
      <w:r>
        <w:rPr>
          <w:rFonts w:ascii="Calibri" w:eastAsia="宋体" w:hAnsi="Calibri" w:cs="Times New Roman" w:hint="eastAsia"/>
        </w:rPr>
        <w:t xml:space="preserve">:  </w:t>
      </w:r>
      <w:r w:rsidR="001A5F6F">
        <w:rPr>
          <w:rFonts w:ascii="Calibri" w:eastAsia="宋体" w:hAnsi="Calibri" w:cs="Times New Roman" w:hint="eastAsia"/>
        </w:rPr>
        <w:t>原始视频播放（　指ＣＯＭ－Ｅ软解ＭＰＥＧ２／Ｈ２６４后通过ＰＣＩＥ接口直接下发</w:t>
      </w:r>
    </w:p>
    <w:p w:rsidR="00DD50CC" w:rsidRDefault="001A5F6F" w:rsidP="00DD50C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ab/>
      </w:r>
      <w:r>
        <w:rPr>
          <w:rFonts w:ascii="Calibri" w:eastAsia="宋体" w:hAnsi="Calibri" w:cs="Times New Roman" w:hint="eastAsia"/>
        </w:rPr>
        <w:t>解完码的视频）</w:t>
      </w:r>
    </w:p>
    <w:p w:rsidR="00DD50CC" w:rsidRDefault="00DD50CC" w:rsidP="00DD50C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　　　　　</w:t>
      </w:r>
      <w:r>
        <w:rPr>
          <w:rFonts w:ascii="Calibri" w:eastAsia="宋体" w:hAnsi="Calibri" w:cs="Times New Roman" w:hint="eastAsia"/>
        </w:rPr>
        <w:t xml:space="preserve">01:  </w:t>
      </w:r>
      <w:r w:rsidR="001A5F6F">
        <w:rPr>
          <w:rFonts w:ascii="Calibri" w:eastAsia="宋体" w:hAnsi="Calibri" w:cs="Times New Roman" w:hint="eastAsia"/>
        </w:rPr>
        <w:t xml:space="preserve">JPEG2000 </w:t>
      </w:r>
      <w:r w:rsidR="001A5F6F">
        <w:rPr>
          <w:rFonts w:ascii="Calibri" w:eastAsia="宋体" w:hAnsi="Calibri" w:cs="Times New Roman" w:hint="eastAsia"/>
        </w:rPr>
        <w:t>影片播放，默认</w:t>
      </w:r>
    </w:p>
    <w:p w:rsidR="00DD50CC" w:rsidRDefault="00DD50CC" w:rsidP="00DD50C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　　　　</w:t>
      </w:r>
      <w:r>
        <w:rPr>
          <w:rFonts w:ascii="Calibri" w:eastAsia="宋体" w:hAnsi="Calibri" w:cs="Times New Roman" w:hint="eastAsia"/>
        </w:rPr>
        <w:t xml:space="preserve">  10:  MPEG2 </w:t>
      </w:r>
      <w:r>
        <w:rPr>
          <w:rFonts w:ascii="Calibri" w:eastAsia="宋体" w:hAnsi="Calibri" w:cs="Times New Roman" w:hint="eastAsia"/>
        </w:rPr>
        <w:t>码流播放</w:t>
      </w:r>
    </w:p>
    <w:p w:rsidR="00C20C8A" w:rsidRDefault="00DD50CC" w:rsidP="00C20C8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　　　　</w:t>
      </w:r>
      <w:r>
        <w:rPr>
          <w:rFonts w:ascii="Calibri" w:eastAsia="宋体" w:hAnsi="Calibri" w:cs="Times New Roman" w:hint="eastAsia"/>
        </w:rPr>
        <w:t xml:space="preserve">  11:  </w:t>
      </w:r>
      <w:r w:rsidR="001A5F6F">
        <w:rPr>
          <w:rFonts w:ascii="Calibri" w:eastAsia="宋体" w:hAnsi="Calibri" w:cs="Times New Roman" w:hint="eastAsia"/>
        </w:rPr>
        <w:t xml:space="preserve">HDMI </w:t>
      </w:r>
      <w:r w:rsidR="001A5F6F">
        <w:rPr>
          <w:rFonts w:ascii="Calibri" w:eastAsia="宋体" w:hAnsi="Calibri" w:cs="Times New Roman" w:hint="eastAsia"/>
        </w:rPr>
        <w:t>视频播放</w:t>
      </w:r>
    </w:p>
    <w:p w:rsidR="00C20C8A" w:rsidRDefault="00C20C8A" w:rsidP="00C20C8A">
      <w:pPr>
        <w:rPr>
          <w:rFonts w:ascii="Calibri" w:eastAsia="宋体" w:hAnsi="Calibri" w:cs="Times New Roman"/>
        </w:rPr>
      </w:pPr>
    </w:p>
    <w:p w:rsidR="00C20C8A" w:rsidRDefault="00C20C8A" w:rsidP="00C20C8A">
      <w:pPr>
        <w:rPr>
          <w:rFonts w:ascii="Calibri" w:eastAsia="宋体" w:hAnsi="Calibri" w:cs="Times New Roman"/>
        </w:rPr>
      </w:pPr>
    </w:p>
    <w:p w:rsidR="00C20C8A" w:rsidRDefault="00C20C8A" w:rsidP="00C20C8A">
      <w:pPr>
        <w:rPr>
          <w:rFonts w:ascii="Calibri" w:eastAsia="宋体" w:hAnsi="Calibri" w:cs="Times New Roman"/>
        </w:rPr>
      </w:pPr>
    </w:p>
    <w:p w:rsidR="00C20C8A" w:rsidRDefault="00C20C8A" w:rsidP="00C20C8A">
      <w:pPr>
        <w:rPr>
          <w:rFonts w:ascii="Calibri" w:eastAsia="宋体" w:hAnsi="Calibri" w:cs="Times New Roman"/>
        </w:rPr>
      </w:pPr>
    </w:p>
    <w:p w:rsidR="00C20C8A" w:rsidRDefault="00C20C8A" w:rsidP="00C20C8A">
      <w:pPr>
        <w:rPr>
          <w:rFonts w:ascii="Calibri" w:eastAsia="宋体" w:hAnsi="Calibri" w:cs="Times New Roman"/>
        </w:rPr>
      </w:pPr>
    </w:p>
    <w:p w:rsidR="00C20C8A" w:rsidRDefault="00C20C8A" w:rsidP="00C20C8A">
      <w:pPr>
        <w:rPr>
          <w:rFonts w:ascii="Calibri" w:eastAsia="宋体" w:hAnsi="Calibri" w:cs="Times New Roman"/>
        </w:rPr>
      </w:pPr>
    </w:p>
    <w:p w:rsidR="00C20C8A" w:rsidRDefault="00C20C8A" w:rsidP="00C20C8A">
      <w:pPr>
        <w:rPr>
          <w:rFonts w:ascii="Calibri" w:eastAsia="宋体" w:hAnsi="Calibri" w:cs="Times New Roman"/>
        </w:rPr>
      </w:pPr>
    </w:p>
    <w:p w:rsidR="00C20C8A" w:rsidRDefault="00C20C8A" w:rsidP="00C20C8A">
      <w:pPr>
        <w:rPr>
          <w:rFonts w:ascii="Calibri" w:eastAsia="宋体" w:hAnsi="Calibri" w:cs="Times New Roman"/>
        </w:rPr>
      </w:pPr>
    </w:p>
    <w:p w:rsidR="00237DC1" w:rsidRPr="00C20C8A" w:rsidRDefault="00C20C8A" w:rsidP="00966121">
      <w:pPr>
        <w:pStyle w:val="4"/>
      </w:pPr>
      <w:bookmarkStart w:id="609" w:name="_Toc380591950"/>
      <w:r w:rsidRPr="00C20C8A">
        <w:rPr>
          <w:rFonts w:cs="Times New Roman" w:hint="eastAsia"/>
        </w:rPr>
        <w:t>3.3.3</w:t>
      </w:r>
      <w:r w:rsidR="001542DB">
        <w:rPr>
          <w:rFonts w:cs="Times New Roman" w:hint="eastAsia"/>
        </w:rPr>
        <w:t xml:space="preserve"> </w:t>
      </w:r>
      <w:r w:rsidR="00237DC1" w:rsidRPr="00C20C8A">
        <w:rPr>
          <w:rFonts w:hint="eastAsia"/>
        </w:rPr>
        <w:t>JPEG</w:t>
      </w:r>
      <w:r w:rsidR="00237DC1" w:rsidRPr="00C20C8A">
        <w:rPr>
          <w:rFonts w:hint="eastAsia"/>
        </w:rPr>
        <w:t>音视频延时控制</w:t>
      </w:r>
      <w:bookmarkEnd w:id="609"/>
    </w:p>
    <w:p w:rsidR="00237DC1" w:rsidRPr="00285532" w:rsidRDefault="00237DC1" w:rsidP="00237DC1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2218"/>
        <w:gridCol w:w="3600"/>
        <w:gridCol w:w="935"/>
        <w:gridCol w:w="1971"/>
      </w:tblGrid>
      <w:tr w:rsidR="00237DC1" w:rsidRPr="00285532" w:rsidTr="00237DC1">
        <w:tc>
          <w:tcPr>
            <w:tcW w:w="1080" w:type="dxa"/>
            <w:shd w:val="clear" w:color="auto" w:fill="00FFFF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2206" w:type="dxa"/>
            <w:shd w:val="clear" w:color="auto" w:fill="00FFFF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237DC1" w:rsidRPr="00285532" w:rsidTr="00237DC1">
        <w:tc>
          <w:tcPr>
            <w:tcW w:w="1080" w:type="dxa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</w:rPr>
            </w:pPr>
            <w:r w:rsidRPr="00237DC1">
              <w:t>jpeg_video_delay_num</w:t>
            </w:r>
          </w:p>
        </w:tc>
        <w:tc>
          <w:tcPr>
            <w:tcW w:w="3600" w:type="dxa"/>
          </w:tcPr>
          <w:p w:rsidR="00237DC1" w:rsidRDefault="00237DC1" w:rsidP="000D6652">
            <w:pPr>
              <w:rPr>
                <w:ins w:id="610" w:author="王斌" w:date="2014-02-19T17:09:00Z"/>
              </w:rPr>
            </w:pP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视频延时控制</w:t>
            </w:r>
          </w:p>
          <w:p w:rsidR="004632F4" w:rsidRDefault="001F5AAF" w:rsidP="000D6652">
            <w:pPr>
              <w:rPr>
                <w:ins w:id="611" w:author="王斌" w:date="2014-02-19T17:09:00Z"/>
              </w:rPr>
            </w:pPr>
            <w:ins w:id="612" w:author="王斌" w:date="2014-02-19T17:09:00Z">
              <w:r>
                <w:rPr>
                  <w:rFonts w:hint="eastAsia"/>
                </w:rPr>
                <w:t>单位为</w:t>
              </w:r>
              <w:r>
                <w:rPr>
                  <w:rFonts w:hint="eastAsia"/>
                </w:rPr>
                <w:t xml:space="preserve">   8NS </w:t>
              </w:r>
              <w:r>
                <w:rPr>
                  <w:rFonts w:hint="eastAsia"/>
                </w:rPr>
                <w:t>，</w:t>
              </w:r>
            </w:ins>
          </w:p>
          <w:p w:rsidR="001F5AAF" w:rsidRDefault="005E4E6B" w:rsidP="000D6652">
            <w:pPr>
              <w:rPr>
                <w:ins w:id="613" w:author="王斌" w:date="2014-02-19T17:10:00Z"/>
              </w:rPr>
            </w:pPr>
            <w:ins w:id="614" w:author="王斌" w:date="2014-02-19T17:09:00Z">
              <w:r>
                <w:rPr>
                  <w:rFonts w:hint="eastAsia"/>
                </w:rPr>
                <w:t>软</w:t>
              </w:r>
            </w:ins>
            <w:ins w:id="615" w:author="王斌" w:date="2014-02-19T17:10:00Z">
              <w:r w:rsidR="00B03C01">
                <w:rPr>
                  <w:rFonts w:hint="eastAsia"/>
                </w:rPr>
                <w:t>件需要根据所要的延时值，</w:t>
              </w:r>
              <w:r w:rsidR="00730F1A">
                <w:rPr>
                  <w:rFonts w:hint="eastAsia"/>
                </w:rPr>
                <w:t>计算出</w:t>
              </w:r>
            </w:ins>
          </w:p>
          <w:p w:rsidR="00730F1A" w:rsidRDefault="00730F1A" w:rsidP="000D6652">
            <w:pPr>
              <w:rPr>
                <w:ins w:id="616" w:author="王斌" w:date="2014-02-19T17:10:00Z"/>
              </w:rPr>
            </w:pPr>
            <w:ins w:id="617" w:author="王斌" w:date="2014-02-19T17:10:00Z">
              <w:r>
                <w:rPr>
                  <w:rFonts w:hint="eastAsia"/>
                </w:rPr>
                <w:t>该寄存器应该设置的值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75717F" w:rsidRPr="00730F1A" w:rsidRDefault="00105213" w:rsidP="00EE4C05">
            <w:pPr>
              <w:rPr>
                <w:rFonts w:ascii="Calibri" w:eastAsia="宋体" w:hAnsi="Calibri" w:cs="Times New Roman"/>
              </w:rPr>
            </w:pPr>
            <w:ins w:id="618" w:author="王斌" w:date="2014-02-19T17:12:00Z">
              <w:r>
                <w:rPr>
                  <w:rFonts w:ascii="Calibri" w:eastAsia="宋体" w:hAnsi="Calibri" w:cs="Times New Roman" w:hint="eastAsia"/>
                </w:rPr>
                <w:t>寄存器值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  <w:r w:rsidR="00D536D7">
                <w:rPr>
                  <w:rFonts w:ascii="Calibri" w:eastAsia="宋体" w:hAnsi="Calibri" w:cs="Times New Roman" w:hint="eastAsia"/>
                </w:rPr>
                <w:t xml:space="preserve">*  8ns </w:t>
              </w:r>
              <w:r>
                <w:rPr>
                  <w:rFonts w:ascii="Calibri" w:eastAsia="宋体" w:hAnsi="Calibri" w:cs="Times New Roman" w:hint="eastAsia"/>
                </w:rPr>
                <w:t>=</w:t>
              </w:r>
              <w:r w:rsidR="00EE4C05"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  <w:ins w:id="619" w:author="王斌" w:date="2014-02-19T17:13:00Z">
              <w:r w:rsidR="0052512C">
                <w:rPr>
                  <w:rFonts w:ascii="Calibri" w:eastAsia="宋体" w:hAnsi="Calibri" w:cs="Times New Roman" w:hint="eastAsia"/>
                </w:rPr>
                <w:t>软件希望值</w:t>
              </w:r>
            </w:ins>
            <w:ins w:id="620" w:author="王斌" w:date="2014-02-19T17:12:00Z">
              <w:r>
                <w:rPr>
                  <w:rFonts w:ascii="Calibri" w:eastAsia="宋体" w:hAnsi="Calibri" w:cs="Times New Roman" w:hint="eastAsia"/>
                </w:rPr>
                <w:t xml:space="preserve">  </w:t>
              </w:r>
            </w:ins>
          </w:p>
        </w:tc>
        <w:tc>
          <w:tcPr>
            <w:tcW w:w="935" w:type="dxa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37DC1" w:rsidRDefault="000F3091" w:rsidP="000D6652">
            <w:pPr>
              <w:rPr>
                <w:ins w:id="621" w:author="王斌" w:date="2014-02-19T17:08:00Z"/>
                <w:rFonts w:ascii="Calibri" w:eastAsia="宋体" w:hAnsi="Calibri" w:cs="Times New Roman"/>
              </w:rPr>
            </w:pPr>
            <w:ins w:id="622" w:author="王斌" w:date="2014-02-19T17:08:00Z">
              <w:r w:rsidRPr="00E34513">
                <w:rPr>
                  <w:rFonts w:hint="eastAsia"/>
                  <w:color w:val="00B050"/>
                </w:rPr>
                <w:t>500 + 100 MS</w:t>
              </w:r>
              <w:r w:rsidRPr="00E34513">
                <w:rPr>
                  <w:rFonts w:hint="eastAsia"/>
                  <w:color w:val="00B050"/>
                </w:rPr>
                <w:t>，</w:t>
              </w:r>
            </w:ins>
            <w:del w:id="623" w:author="王斌" w:date="2014-02-19T17:08:00Z">
              <w:r w:rsidR="00237DC1" w:rsidRPr="00285532" w:rsidDel="000F3091">
                <w:rPr>
                  <w:rFonts w:ascii="Calibri" w:eastAsia="宋体" w:hAnsi="Calibri" w:cs="Times New Roman" w:hint="eastAsia"/>
                </w:rPr>
                <w:delText>See Bit Field</w:delText>
              </w:r>
            </w:del>
          </w:p>
          <w:p w:rsidR="00C948FD" w:rsidRPr="00285532" w:rsidRDefault="00F50C63" w:rsidP="000D6652">
            <w:pPr>
              <w:rPr>
                <w:rFonts w:ascii="Calibri" w:eastAsia="宋体" w:hAnsi="Calibri" w:cs="Times New Roman"/>
              </w:rPr>
            </w:pPr>
            <w:ins w:id="624" w:author="王斌" w:date="2014-02-19T17:12:00Z">
              <w:r>
                <w:rPr>
                  <w:rFonts w:ascii="Calibri" w:eastAsia="宋体" w:hAnsi="Calibri" w:cs="Times New Roman" w:hint="eastAsia"/>
                </w:rPr>
                <w:t>对应的值</w:t>
              </w:r>
            </w:ins>
          </w:p>
        </w:tc>
      </w:tr>
      <w:tr w:rsidR="00237DC1" w:rsidRPr="00285532" w:rsidTr="00237DC1">
        <w:tc>
          <w:tcPr>
            <w:tcW w:w="1080" w:type="dxa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</w:rPr>
            </w:pPr>
            <w:r w:rsidRPr="00237DC1">
              <w:t>jpeg_audio_delay_num</w:t>
            </w:r>
          </w:p>
        </w:tc>
        <w:tc>
          <w:tcPr>
            <w:tcW w:w="3600" w:type="dxa"/>
          </w:tcPr>
          <w:p w:rsidR="00237DC1" w:rsidRDefault="00237DC1" w:rsidP="00237DC1">
            <w:pPr>
              <w:rPr>
                <w:ins w:id="625" w:author="王斌" w:date="2014-02-19T17:10:00Z"/>
              </w:rPr>
            </w:pPr>
            <w:r>
              <w:rPr>
                <w:rFonts w:hint="eastAsia"/>
              </w:rPr>
              <w:t>JPEG</w:t>
            </w:r>
            <w:r>
              <w:rPr>
                <w:rFonts w:hint="eastAsia"/>
              </w:rPr>
              <w:t>音频延时控制</w:t>
            </w:r>
          </w:p>
          <w:p w:rsidR="0075717F" w:rsidRDefault="0075717F" w:rsidP="0075717F">
            <w:pPr>
              <w:rPr>
                <w:ins w:id="626" w:author="王斌" w:date="2014-02-19T17:10:00Z"/>
              </w:rPr>
            </w:pPr>
            <w:ins w:id="627" w:author="王斌" w:date="2014-02-19T17:10:00Z">
              <w:r>
                <w:rPr>
                  <w:rFonts w:hint="eastAsia"/>
                </w:rPr>
                <w:t>单位为</w:t>
              </w:r>
              <w:r>
                <w:rPr>
                  <w:rFonts w:hint="eastAsia"/>
                </w:rPr>
                <w:t xml:space="preserve">   8NS </w:t>
              </w:r>
              <w:r>
                <w:rPr>
                  <w:rFonts w:hint="eastAsia"/>
                </w:rPr>
                <w:t>，</w:t>
              </w:r>
            </w:ins>
          </w:p>
          <w:p w:rsidR="0075717F" w:rsidRDefault="0075717F" w:rsidP="0075717F">
            <w:pPr>
              <w:rPr>
                <w:ins w:id="628" w:author="王斌" w:date="2014-02-19T17:10:00Z"/>
              </w:rPr>
            </w:pPr>
            <w:ins w:id="629" w:author="王斌" w:date="2014-02-19T17:10:00Z">
              <w:r>
                <w:rPr>
                  <w:rFonts w:hint="eastAsia"/>
                </w:rPr>
                <w:t>软件需要根据所要的延时值，计算出</w:t>
              </w:r>
            </w:ins>
          </w:p>
          <w:p w:rsidR="0075717F" w:rsidRDefault="0075717F" w:rsidP="0075717F">
            <w:pPr>
              <w:rPr>
                <w:ins w:id="630" w:author="王斌" w:date="2014-02-19T17:10:00Z"/>
              </w:rPr>
            </w:pPr>
            <w:ins w:id="631" w:author="王斌" w:date="2014-02-19T17:10:00Z">
              <w:r>
                <w:rPr>
                  <w:rFonts w:hint="eastAsia"/>
                </w:rPr>
                <w:t>该寄存器应该设置的值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75717F" w:rsidRPr="0075717F" w:rsidRDefault="002A74FC" w:rsidP="00237DC1">
            <w:pPr>
              <w:rPr>
                <w:rFonts w:ascii="Calibri" w:eastAsia="宋体" w:hAnsi="Calibri" w:cs="Times New Roman"/>
              </w:rPr>
            </w:pPr>
            <w:ins w:id="632" w:author="王斌" w:date="2014-02-19T17:13:00Z">
              <w:r>
                <w:rPr>
                  <w:rFonts w:ascii="Calibri" w:eastAsia="宋体" w:hAnsi="Calibri" w:cs="Times New Roman" w:hint="eastAsia"/>
                </w:rPr>
                <w:t>寄存器值</w:t>
              </w:r>
              <w:r>
                <w:rPr>
                  <w:rFonts w:ascii="Calibri" w:eastAsia="宋体" w:hAnsi="Calibri" w:cs="Times New Roman" w:hint="eastAsia"/>
                </w:rPr>
                <w:t xml:space="preserve"> *  8ns = </w:t>
              </w:r>
              <w:r>
                <w:rPr>
                  <w:rFonts w:ascii="Calibri" w:eastAsia="宋体" w:hAnsi="Calibri" w:cs="Times New Roman" w:hint="eastAsia"/>
                </w:rPr>
                <w:t>软件希望值</w:t>
              </w:r>
            </w:ins>
          </w:p>
        </w:tc>
        <w:tc>
          <w:tcPr>
            <w:tcW w:w="935" w:type="dxa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237DC1" w:rsidRPr="00285532" w:rsidRDefault="00237DC1" w:rsidP="000D6652">
            <w:pPr>
              <w:rPr>
                <w:rFonts w:ascii="Calibri" w:eastAsia="宋体" w:hAnsi="Calibri" w:cs="Times New Roman"/>
              </w:rPr>
            </w:pPr>
            <w:del w:id="633" w:author="王斌" w:date="2014-02-19T17:08:00Z">
              <w:r w:rsidRPr="00285532" w:rsidDel="0013347B">
                <w:rPr>
                  <w:rFonts w:ascii="Calibri" w:eastAsia="宋体" w:hAnsi="Calibri" w:cs="Times New Roman" w:hint="eastAsia"/>
                </w:rPr>
                <w:delText>See Bit Field</w:delText>
              </w:r>
            </w:del>
            <w:ins w:id="634" w:author="王斌" w:date="2014-02-19T17:08:00Z">
              <w:r w:rsidR="0013347B"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</w:tbl>
    <w:p w:rsidR="00237DC1" w:rsidRPr="00285532" w:rsidRDefault="00237DC1" w:rsidP="00237DC1">
      <w:pPr>
        <w:rPr>
          <w:rFonts w:ascii="Calibri" w:eastAsia="宋体" w:hAnsi="Calibri" w:cs="Times New Roman"/>
        </w:rPr>
      </w:pPr>
    </w:p>
    <w:p w:rsidR="008E684C" w:rsidRDefault="00A317F1" w:rsidP="008E684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</w:t>
      </w:r>
      <w:ins w:id="635" w:author="王斌" w:date="2014-02-19T14:20:00Z">
        <w:r w:rsidR="00F23C16">
          <w:rPr>
            <w:rFonts w:ascii="Calibri" w:eastAsia="宋体" w:hAnsi="Calibri" w:cs="Times New Roman" w:hint="eastAsia"/>
          </w:rPr>
          <w:t>两个</w:t>
        </w:r>
      </w:ins>
      <w:r>
        <w:rPr>
          <w:rFonts w:ascii="Calibri" w:eastAsia="宋体" w:hAnsi="Calibri" w:cs="Times New Roman" w:hint="eastAsia"/>
        </w:rPr>
        <w:t>寄存器用来设定</w:t>
      </w:r>
      <w:r>
        <w:rPr>
          <w:rFonts w:ascii="Calibri" w:eastAsia="宋体" w:hAnsi="Calibri" w:cs="Times New Roman" w:hint="eastAsia"/>
        </w:rPr>
        <w:t>JPEG</w:t>
      </w:r>
      <w:r>
        <w:rPr>
          <w:rFonts w:ascii="Calibri" w:eastAsia="宋体" w:hAnsi="Calibri" w:cs="Times New Roman" w:hint="eastAsia"/>
        </w:rPr>
        <w:t>音视频延时控制</w:t>
      </w:r>
      <w:r w:rsidR="00312412">
        <w:rPr>
          <w:rFonts w:ascii="Calibri" w:eastAsia="宋体" w:hAnsi="Calibri" w:cs="Times New Roman" w:hint="eastAsia"/>
        </w:rPr>
        <w:t>，</w:t>
      </w:r>
      <w:del w:id="636" w:author="王斌" w:date="2014-02-19T14:37:00Z">
        <w:r w:rsidR="00312412" w:rsidDel="0075431E">
          <w:rPr>
            <w:rFonts w:ascii="Calibri" w:eastAsia="宋体" w:hAnsi="Calibri" w:cs="Times New Roman" w:hint="eastAsia"/>
          </w:rPr>
          <w:delText>默认值为</w:delText>
        </w:r>
        <w:r w:rsidR="00312412" w:rsidDel="0075431E">
          <w:rPr>
            <w:rFonts w:ascii="Calibri" w:eastAsia="宋体" w:hAnsi="Calibri" w:cs="Times New Roman" w:hint="eastAsia"/>
          </w:rPr>
          <w:delText>0</w:delText>
        </w:r>
      </w:del>
    </w:p>
    <w:p w:rsidR="008E684C" w:rsidRDefault="008E684C" w:rsidP="008E684C">
      <w:pPr>
        <w:rPr>
          <w:rFonts w:ascii="Calibri" w:eastAsia="宋体" w:hAnsi="Calibri" w:cs="Times New Roman"/>
        </w:rPr>
      </w:pPr>
    </w:p>
    <w:p w:rsidR="008E684C" w:rsidRDefault="008E684C" w:rsidP="008E684C">
      <w:pPr>
        <w:rPr>
          <w:rFonts w:ascii="Calibri" w:eastAsia="宋体" w:hAnsi="Calibri" w:cs="Times New Roman"/>
        </w:rPr>
      </w:pPr>
    </w:p>
    <w:p w:rsidR="001C7539" w:rsidRPr="00181D1C" w:rsidRDefault="008E684C" w:rsidP="00966121">
      <w:pPr>
        <w:pStyle w:val="4"/>
        <w:rPr>
          <w:rFonts w:cs="Times New Roman"/>
        </w:rPr>
      </w:pPr>
      <w:bookmarkStart w:id="637" w:name="_Toc380591951"/>
      <w:r w:rsidRPr="00181D1C">
        <w:rPr>
          <w:rFonts w:cs="Times New Roman" w:hint="eastAsia"/>
        </w:rPr>
        <w:t>3.3.4</w:t>
      </w:r>
      <w:r w:rsidR="00C96806">
        <w:rPr>
          <w:rFonts w:cs="Times New Roman" w:hint="eastAsia"/>
        </w:rPr>
        <w:t xml:space="preserve"> </w:t>
      </w:r>
      <w:r w:rsidR="001C7539" w:rsidRPr="00181D1C">
        <w:rPr>
          <w:rFonts w:hint="eastAsia"/>
        </w:rPr>
        <w:t>MPEG</w:t>
      </w:r>
      <w:r w:rsidR="001C7539" w:rsidRPr="00181D1C">
        <w:rPr>
          <w:rFonts w:hint="eastAsia"/>
        </w:rPr>
        <w:t>音视频延时控制</w:t>
      </w:r>
      <w:bookmarkEnd w:id="637"/>
    </w:p>
    <w:p w:rsidR="001C7539" w:rsidRPr="00285532" w:rsidRDefault="001C7539" w:rsidP="001C7539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2335"/>
        <w:gridCol w:w="3600"/>
        <w:gridCol w:w="935"/>
        <w:gridCol w:w="1971"/>
      </w:tblGrid>
      <w:tr w:rsidR="001C7539" w:rsidRPr="00285532" w:rsidTr="000D6652">
        <w:tc>
          <w:tcPr>
            <w:tcW w:w="1080" w:type="dxa"/>
            <w:shd w:val="clear" w:color="auto" w:fill="00FFFF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2206" w:type="dxa"/>
            <w:shd w:val="clear" w:color="auto" w:fill="00FFFF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1C7539" w:rsidRPr="00285532" w:rsidTr="000D6652">
        <w:tc>
          <w:tcPr>
            <w:tcW w:w="1080" w:type="dxa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</w:rPr>
            </w:pPr>
            <w:r w:rsidRPr="001C7539">
              <w:t>mpeg_video_delay_num</w:t>
            </w:r>
          </w:p>
        </w:tc>
        <w:tc>
          <w:tcPr>
            <w:tcW w:w="3600" w:type="dxa"/>
          </w:tcPr>
          <w:p w:rsidR="001C7539" w:rsidRDefault="001C7539" w:rsidP="000D6652">
            <w:pPr>
              <w:rPr>
                <w:ins w:id="638" w:author="王斌" w:date="2014-02-19T17:11:00Z"/>
              </w:rPr>
            </w:pPr>
            <w:r>
              <w:rPr>
                <w:rFonts w:hint="eastAsia"/>
              </w:rPr>
              <w:t>MPEG</w:t>
            </w:r>
            <w:r>
              <w:rPr>
                <w:rFonts w:hint="eastAsia"/>
              </w:rPr>
              <w:t>视频延时控制</w:t>
            </w:r>
          </w:p>
          <w:p w:rsidR="00320503" w:rsidRDefault="00320503" w:rsidP="00320503">
            <w:pPr>
              <w:rPr>
                <w:ins w:id="639" w:author="王斌" w:date="2014-02-19T17:11:00Z"/>
              </w:rPr>
            </w:pPr>
            <w:ins w:id="640" w:author="王斌" w:date="2014-02-19T17:11:00Z">
              <w:r>
                <w:rPr>
                  <w:rFonts w:hint="eastAsia"/>
                </w:rPr>
                <w:t>单位为</w:t>
              </w:r>
              <w:r>
                <w:rPr>
                  <w:rFonts w:hint="eastAsia"/>
                </w:rPr>
                <w:t xml:space="preserve">   8NS </w:t>
              </w:r>
              <w:r>
                <w:rPr>
                  <w:rFonts w:hint="eastAsia"/>
                </w:rPr>
                <w:t>，</w:t>
              </w:r>
            </w:ins>
          </w:p>
          <w:p w:rsidR="00320503" w:rsidRDefault="00320503" w:rsidP="00320503">
            <w:pPr>
              <w:rPr>
                <w:ins w:id="641" w:author="王斌" w:date="2014-02-19T17:11:00Z"/>
              </w:rPr>
            </w:pPr>
            <w:ins w:id="642" w:author="王斌" w:date="2014-02-19T17:11:00Z">
              <w:r>
                <w:rPr>
                  <w:rFonts w:hint="eastAsia"/>
                </w:rPr>
                <w:t>软件需要根据所要的延时值，计算出</w:t>
              </w:r>
            </w:ins>
          </w:p>
          <w:p w:rsidR="00320503" w:rsidRPr="00285532" w:rsidRDefault="00320503" w:rsidP="00320503">
            <w:pPr>
              <w:rPr>
                <w:rFonts w:ascii="Calibri" w:eastAsia="宋体" w:hAnsi="Calibri" w:cs="Times New Roman"/>
              </w:rPr>
            </w:pPr>
            <w:ins w:id="643" w:author="王斌" w:date="2014-02-19T17:11:00Z">
              <w:r>
                <w:rPr>
                  <w:rFonts w:hint="eastAsia"/>
                </w:rPr>
                <w:t>该寄存器应该设置的值</w:t>
              </w:r>
            </w:ins>
          </w:p>
        </w:tc>
        <w:tc>
          <w:tcPr>
            <w:tcW w:w="935" w:type="dxa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</w:rPr>
            </w:pPr>
            <w:del w:id="644" w:author="王斌" w:date="2014-02-19T17:11:00Z">
              <w:r w:rsidRPr="00285532" w:rsidDel="00870948">
                <w:rPr>
                  <w:rFonts w:ascii="Calibri" w:eastAsia="宋体" w:hAnsi="Calibri" w:cs="Times New Roman" w:hint="eastAsia"/>
                </w:rPr>
                <w:delText>See Bit Field</w:delText>
              </w:r>
            </w:del>
            <w:ins w:id="645" w:author="王斌" w:date="2014-02-19T17:11:00Z">
              <w:r w:rsidR="00870948"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1C7539" w:rsidRPr="00285532" w:rsidTr="000D6652">
        <w:tc>
          <w:tcPr>
            <w:tcW w:w="1080" w:type="dxa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</w:rPr>
            </w:pPr>
            <w:r w:rsidRPr="001C7539">
              <w:t>mpeg_audio_delay_num</w:t>
            </w:r>
          </w:p>
        </w:tc>
        <w:tc>
          <w:tcPr>
            <w:tcW w:w="3600" w:type="dxa"/>
          </w:tcPr>
          <w:p w:rsidR="001C7539" w:rsidRDefault="001C7539" w:rsidP="000D6652">
            <w:pPr>
              <w:rPr>
                <w:ins w:id="646" w:author="王斌" w:date="2014-02-19T17:11:00Z"/>
              </w:rPr>
            </w:pPr>
            <w:r>
              <w:rPr>
                <w:rFonts w:hint="eastAsia"/>
              </w:rPr>
              <w:t>MPEG</w:t>
            </w:r>
            <w:r>
              <w:rPr>
                <w:rFonts w:hint="eastAsia"/>
              </w:rPr>
              <w:t>音频延时控制</w:t>
            </w:r>
          </w:p>
          <w:p w:rsidR="00320503" w:rsidRDefault="00320503" w:rsidP="00320503">
            <w:pPr>
              <w:rPr>
                <w:ins w:id="647" w:author="王斌" w:date="2014-02-19T17:11:00Z"/>
              </w:rPr>
            </w:pPr>
            <w:ins w:id="648" w:author="王斌" w:date="2014-02-19T17:11:00Z">
              <w:r>
                <w:rPr>
                  <w:rFonts w:hint="eastAsia"/>
                </w:rPr>
                <w:t>单位为</w:t>
              </w:r>
              <w:r>
                <w:rPr>
                  <w:rFonts w:hint="eastAsia"/>
                </w:rPr>
                <w:t xml:space="preserve">   8NS </w:t>
              </w:r>
              <w:r>
                <w:rPr>
                  <w:rFonts w:hint="eastAsia"/>
                </w:rPr>
                <w:t>，</w:t>
              </w:r>
            </w:ins>
          </w:p>
          <w:p w:rsidR="00320503" w:rsidRDefault="00320503" w:rsidP="00320503">
            <w:pPr>
              <w:rPr>
                <w:ins w:id="649" w:author="王斌" w:date="2014-02-19T17:11:00Z"/>
              </w:rPr>
            </w:pPr>
            <w:ins w:id="650" w:author="王斌" w:date="2014-02-19T17:11:00Z">
              <w:r>
                <w:rPr>
                  <w:rFonts w:hint="eastAsia"/>
                </w:rPr>
                <w:t>软件需要根据所要的延时值，计算出</w:t>
              </w:r>
            </w:ins>
          </w:p>
          <w:p w:rsidR="00320503" w:rsidRPr="00285532" w:rsidRDefault="00320503" w:rsidP="00320503">
            <w:pPr>
              <w:rPr>
                <w:rFonts w:ascii="Calibri" w:eastAsia="宋体" w:hAnsi="Calibri" w:cs="Times New Roman"/>
              </w:rPr>
            </w:pPr>
            <w:ins w:id="651" w:author="王斌" w:date="2014-02-19T17:11:00Z">
              <w:r>
                <w:rPr>
                  <w:rFonts w:hint="eastAsia"/>
                </w:rPr>
                <w:t>该寄存器应该设置的值</w:t>
              </w:r>
            </w:ins>
          </w:p>
        </w:tc>
        <w:tc>
          <w:tcPr>
            <w:tcW w:w="935" w:type="dxa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1C7539" w:rsidRPr="00285532" w:rsidRDefault="001C7539" w:rsidP="000D6652">
            <w:pPr>
              <w:rPr>
                <w:rFonts w:ascii="Calibri" w:eastAsia="宋体" w:hAnsi="Calibri" w:cs="Times New Roman"/>
              </w:rPr>
            </w:pPr>
            <w:del w:id="652" w:author="王斌" w:date="2014-02-19T17:11:00Z">
              <w:r w:rsidRPr="00285532" w:rsidDel="00870948">
                <w:rPr>
                  <w:rFonts w:ascii="Calibri" w:eastAsia="宋体" w:hAnsi="Calibri" w:cs="Times New Roman" w:hint="eastAsia"/>
                </w:rPr>
                <w:delText>See Bit Field</w:delText>
              </w:r>
            </w:del>
            <w:ins w:id="653" w:author="王斌" w:date="2014-02-19T17:11:00Z">
              <w:r w:rsidR="00870948"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</w:tbl>
    <w:p w:rsidR="001C7539" w:rsidRPr="00285532" w:rsidRDefault="001C7539" w:rsidP="001C7539">
      <w:pPr>
        <w:rPr>
          <w:rFonts w:ascii="Calibri" w:eastAsia="宋体" w:hAnsi="Calibri" w:cs="Times New Roman"/>
        </w:rPr>
      </w:pPr>
    </w:p>
    <w:p w:rsidR="00F74585" w:rsidRDefault="001C7539" w:rsidP="00F7458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</w:t>
      </w:r>
      <w:ins w:id="654" w:author="王斌" w:date="2014-02-19T14:20:00Z">
        <w:r w:rsidR="00F23C16">
          <w:rPr>
            <w:rFonts w:ascii="Calibri" w:eastAsia="宋体" w:hAnsi="Calibri" w:cs="Times New Roman" w:hint="eastAsia"/>
          </w:rPr>
          <w:t>两个</w:t>
        </w:r>
      </w:ins>
      <w:r>
        <w:rPr>
          <w:rFonts w:ascii="Calibri" w:eastAsia="宋体" w:hAnsi="Calibri" w:cs="Times New Roman" w:hint="eastAsia"/>
        </w:rPr>
        <w:t>寄存器用来设定</w:t>
      </w:r>
      <w:r w:rsidR="00784C35">
        <w:rPr>
          <w:rFonts w:ascii="Calibri" w:eastAsia="宋体" w:hAnsi="Calibri" w:cs="Times New Roman" w:hint="eastAsia"/>
        </w:rPr>
        <w:t>MPEG</w:t>
      </w:r>
      <w:r>
        <w:rPr>
          <w:rFonts w:ascii="Calibri" w:eastAsia="宋体" w:hAnsi="Calibri" w:cs="Times New Roman" w:hint="eastAsia"/>
        </w:rPr>
        <w:t>音视频延时控制，</w:t>
      </w:r>
      <w:del w:id="655" w:author="王斌" w:date="2014-02-19T14:37:00Z">
        <w:r w:rsidDel="0021242F">
          <w:rPr>
            <w:rFonts w:ascii="Calibri" w:eastAsia="宋体" w:hAnsi="Calibri" w:cs="Times New Roman" w:hint="eastAsia"/>
          </w:rPr>
          <w:delText>默认值为</w:delText>
        </w:r>
        <w:r w:rsidDel="0021242F">
          <w:rPr>
            <w:rFonts w:ascii="Calibri" w:eastAsia="宋体" w:hAnsi="Calibri" w:cs="Times New Roman" w:hint="eastAsia"/>
          </w:rPr>
          <w:delText>0</w:delText>
        </w:r>
      </w:del>
    </w:p>
    <w:p w:rsidR="00F74585" w:rsidRDefault="00F74585" w:rsidP="00F74585">
      <w:pPr>
        <w:rPr>
          <w:rFonts w:ascii="Calibri" w:eastAsia="宋体" w:hAnsi="Calibri" w:cs="Times New Roman"/>
        </w:rPr>
      </w:pPr>
    </w:p>
    <w:p w:rsidR="00F74585" w:rsidRDefault="00F74585" w:rsidP="00F74585">
      <w:pPr>
        <w:rPr>
          <w:rFonts w:ascii="Calibri" w:eastAsia="宋体" w:hAnsi="Calibri" w:cs="Times New Roman"/>
        </w:rPr>
      </w:pPr>
    </w:p>
    <w:p w:rsidR="00F74585" w:rsidRDefault="00F74585" w:rsidP="00F74585">
      <w:pPr>
        <w:rPr>
          <w:rFonts w:ascii="Calibri" w:eastAsia="宋体" w:hAnsi="Calibri" w:cs="Times New Roman"/>
        </w:rPr>
      </w:pPr>
    </w:p>
    <w:p w:rsidR="00F74585" w:rsidRDefault="00F74585" w:rsidP="00F74585">
      <w:pPr>
        <w:rPr>
          <w:rFonts w:ascii="Calibri" w:eastAsia="宋体" w:hAnsi="Calibri" w:cs="Times New Roman"/>
        </w:rPr>
      </w:pPr>
    </w:p>
    <w:p w:rsidR="00F74585" w:rsidRDefault="00F74585" w:rsidP="00F74585">
      <w:pPr>
        <w:rPr>
          <w:rFonts w:ascii="Calibri" w:eastAsia="宋体" w:hAnsi="Calibri" w:cs="Times New Roman"/>
        </w:rPr>
      </w:pPr>
    </w:p>
    <w:p w:rsidR="002D7639" w:rsidRPr="00F74585" w:rsidRDefault="00F74585" w:rsidP="00966121">
      <w:pPr>
        <w:pStyle w:val="4"/>
        <w:rPr>
          <w:ins w:id="656" w:author="王斌" w:date="2014-02-19T14:21:00Z"/>
          <w:rFonts w:cs="Times New Roman"/>
        </w:rPr>
      </w:pPr>
      <w:bookmarkStart w:id="657" w:name="_Toc380591952"/>
      <w:r w:rsidRPr="00F74585">
        <w:rPr>
          <w:rFonts w:cs="Times New Roman" w:hint="eastAsia"/>
        </w:rPr>
        <w:t>3.3.5</w:t>
      </w:r>
      <w:r w:rsidR="00F96477">
        <w:rPr>
          <w:rFonts w:cs="Times New Roman" w:hint="eastAsia"/>
        </w:rPr>
        <w:t xml:space="preserve"> </w:t>
      </w:r>
      <w:ins w:id="658" w:author="王斌" w:date="2014-02-19T14:22:00Z">
        <w:r w:rsidR="002D7639" w:rsidRPr="00F74585">
          <w:rPr>
            <w:rFonts w:hint="eastAsia"/>
          </w:rPr>
          <w:t>FRAME_IN_DDR(</w:t>
        </w:r>
        <w:r w:rsidR="004761E4" w:rsidRPr="00F74585">
          <w:rPr>
            <w:rFonts w:hint="eastAsia"/>
          </w:rPr>
          <w:t>DDR</w:t>
        </w:r>
        <w:r w:rsidR="004761E4" w:rsidRPr="00F74585">
          <w:rPr>
            <w:rFonts w:hint="eastAsia"/>
          </w:rPr>
          <w:t>缓冲帧数控制</w:t>
        </w:r>
        <w:r w:rsidR="005750CB" w:rsidRPr="00F74585">
          <w:rPr>
            <w:rFonts w:hint="eastAsia"/>
          </w:rPr>
          <w:t>)</w:t>
        </w:r>
      </w:ins>
      <w:bookmarkEnd w:id="657"/>
    </w:p>
    <w:p w:rsidR="002D7639" w:rsidRPr="00285532" w:rsidRDefault="002D7639" w:rsidP="002D7639">
      <w:pPr>
        <w:rPr>
          <w:ins w:id="659" w:author="王斌" w:date="2014-02-19T14:21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  <w:tblPrChange w:id="660" w:author="王斌" w:date="2014-02-19T14:22:00Z">
          <w:tblPr>
            <w:tblW w:w="0" w:type="auto"/>
            <w:tblInd w:w="4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</w:tblPrChange>
      </w:tblPr>
      <w:tblGrid>
        <w:gridCol w:w="1080"/>
        <w:gridCol w:w="2218"/>
        <w:gridCol w:w="3600"/>
        <w:gridCol w:w="935"/>
        <w:gridCol w:w="1971"/>
        <w:tblGridChange w:id="661">
          <w:tblGrid>
            <w:gridCol w:w="1080"/>
            <w:gridCol w:w="2218"/>
            <w:gridCol w:w="3600"/>
            <w:gridCol w:w="935"/>
            <w:gridCol w:w="1971"/>
          </w:tblGrid>
        </w:tblGridChange>
      </w:tblGrid>
      <w:tr w:rsidR="002D7639" w:rsidRPr="00285532" w:rsidTr="009D292B">
        <w:trPr>
          <w:ins w:id="662" w:author="王斌" w:date="2014-02-19T14:21:00Z"/>
        </w:trPr>
        <w:tc>
          <w:tcPr>
            <w:tcW w:w="1080" w:type="dxa"/>
            <w:shd w:val="clear" w:color="auto" w:fill="00FFFF"/>
            <w:tcPrChange w:id="663" w:author="王斌" w:date="2014-02-19T14:22:00Z">
              <w:tcPr>
                <w:tcW w:w="1080" w:type="dxa"/>
                <w:shd w:val="clear" w:color="auto" w:fill="00FFFF"/>
              </w:tcPr>
            </w:tcPrChange>
          </w:tcPr>
          <w:p w:rsidR="002D7639" w:rsidRPr="00285532" w:rsidRDefault="002D7639" w:rsidP="000D6652">
            <w:pPr>
              <w:rPr>
                <w:ins w:id="664" w:author="王斌" w:date="2014-02-19T14:21:00Z"/>
                <w:rFonts w:ascii="Calibri" w:eastAsia="宋体" w:hAnsi="Calibri" w:cs="Times New Roman"/>
                <w:sz w:val="18"/>
                <w:szCs w:val="18"/>
              </w:rPr>
            </w:pPr>
            <w:ins w:id="665" w:author="王斌" w:date="2014-02-19T14:21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ADDR</w:t>
              </w:r>
            </w:ins>
          </w:p>
        </w:tc>
        <w:tc>
          <w:tcPr>
            <w:tcW w:w="2218" w:type="dxa"/>
            <w:shd w:val="clear" w:color="auto" w:fill="00FFFF"/>
            <w:tcPrChange w:id="666" w:author="王斌" w:date="2014-02-19T14:22:00Z">
              <w:tcPr>
                <w:tcW w:w="2206" w:type="dxa"/>
                <w:shd w:val="clear" w:color="auto" w:fill="00FFFF"/>
              </w:tcPr>
            </w:tcPrChange>
          </w:tcPr>
          <w:p w:rsidR="002D7639" w:rsidRPr="00285532" w:rsidRDefault="002D7639" w:rsidP="000D6652">
            <w:pPr>
              <w:rPr>
                <w:ins w:id="667" w:author="王斌" w:date="2014-02-19T14:21:00Z"/>
                <w:rFonts w:ascii="Calibri" w:eastAsia="宋体" w:hAnsi="Calibri" w:cs="Times New Roman"/>
                <w:sz w:val="18"/>
                <w:szCs w:val="18"/>
              </w:rPr>
            </w:pPr>
            <w:ins w:id="668" w:author="王斌" w:date="2014-02-19T14:21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tcPrChange w:id="669" w:author="王斌" w:date="2014-02-19T14:22:00Z">
              <w:tcPr>
                <w:tcW w:w="3600" w:type="dxa"/>
                <w:shd w:val="clear" w:color="auto" w:fill="00FFFF"/>
              </w:tcPr>
            </w:tcPrChange>
          </w:tcPr>
          <w:p w:rsidR="002D7639" w:rsidRPr="00285532" w:rsidRDefault="002D7639" w:rsidP="000D6652">
            <w:pPr>
              <w:rPr>
                <w:ins w:id="670" w:author="王斌" w:date="2014-02-19T14:21:00Z"/>
                <w:rFonts w:ascii="Calibri" w:eastAsia="宋体" w:hAnsi="Calibri" w:cs="Times New Roman"/>
                <w:sz w:val="18"/>
                <w:szCs w:val="18"/>
              </w:rPr>
            </w:pPr>
            <w:ins w:id="671" w:author="王斌" w:date="2014-02-19T14:21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tcPrChange w:id="672" w:author="王斌" w:date="2014-02-19T14:22:00Z">
              <w:tcPr>
                <w:tcW w:w="935" w:type="dxa"/>
                <w:shd w:val="clear" w:color="auto" w:fill="00FFFF"/>
              </w:tcPr>
            </w:tcPrChange>
          </w:tcPr>
          <w:p w:rsidR="002D7639" w:rsidRPr="00285532" w:rsidRDefault="002D7639" w:rsidP="000D6652">
            <w:pPr>
              <w:rPr>
                <w:ins w:id="673" w:author="王斌" w:date="2014-02-19T14:21:00Z"/>
                <w:rFonts w:ascii="Calibri" w:eastAsia="宋体" w:hAnsi="Calibri" w:cs="Times New Roman"/>
                <w:sz w:val="18"/>
                <w:szCs w:val="18"/>
              </w:rPr>
            </w:pPr>
            <w:ins w:id="674" w:author="王斌" w:date="2014-02-19T14:21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tcPrChange w:id="675" w:author="王斌" w:date="2014-02-19T14:22:00Z">
              <w:tcPr>
                <w:tcW w:w="1971" w:type="dxa"/>
                <w:shd w:val="clear" w:color="auto" w:fill="00FFFF"/>
              </w:tcPr>
            </w:tcPrChange>
          </w:tcPr>
          <w:p w:rsidR="002D7639" w:rsidRPr="00285532" w:rsidRDefault="002D7639" w:rsidP="000D6652">
            <w:pPr>
              <w:rPr>
                <w:ins w:id="676" w:author="王斌" w:date="2014-02-19T14:21:00Z"/>
                <w:rFonts w:ascii="Calibri" w:eastAsia="宋体" w:hAnsi="Calibri" w:cs="Times New Roman"/>
                <w:sz w:val="18"/>
                <w:szCs w:val="18"/>
              </w:rPr>
            </w:pPr>
            <w:ins w:id="677" w:author="王斌" w:date="2014-02-19T14:21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RESET VALUE</w:t>
              </w:r>
            </w:ins>
          </w:p>
        </w:tc>
      </w:tr>
      <w:tr w:rsidR="002D7639" w:rsidRPr="00285532" w:rsidTr="009D292B">
        <w:trPr>
          <w:ins w:id="678" w:author="王斌" w:date="2014-02-19T14:21:00Z"/>
        </w:trPr>
        <w:tc>
          <w:tcPr>
            <w:tcW w:w="1080" w:type="dxa"/>
            <w:tcPrChange w:id="679" w:author="王斌" w:date="2014-02-19T14:22:00Z">
              <w:tcPr>
                <w:tcW w:w="1080" w:type="dxa"/>
              </w:tcPr>
            </w:tcPrChange>
          </w:tcPr>
          <w:p w:rsidR="002D7639" w:rsidRPr="00285532" w:rsidRDefault="002D7639" w:rsidP="000D6652">
            <w:pPr>
              <w:rPr>
                <w:ins w:id="680" w:author="王斌" w:date="2014-02-19T14:21:00Z"/>
                <w:rFonts w:ascii="Calibri" w:eastAsia="宋体" w:hAnsi="Calibri" w:cs="Times New Roman"/>
              </w:rPr>
            </w:pPr>
          </w:p>
        </w:tc>
        <w:tc>
          <w:tcPr>
            <w:tcW w:w="2218" w:type="dxa"/>
            <w:tcPrChange w:id="681" w:author="王斌" w:date="2014-02-19T14:22:00Z">
              <w:tcPr>
                <w:tcW w:w="2206" w:type="dxa"/>
              </w:tcPr>
            </w:tcPrChange>
          </w:tcPr>
          <w:p w:rsidR="002D7639" w:rsidRPr="00285532" w:rsidRDefault="009D292B" w:rsidP="000D6652">
            <w:pPr>
              <w:rPr>
                <w:ins w:id="682" w:author="王斌" w:date="2014-02-19T14:21:00Z"/>
                <w:rFonts w:ascii="Calibri" w:eastAsia="宋体" w:hAnsi="Calibri" w:cs="Times New Roman"/>
              </w:rPr>
            </w:pPr>
            <w:ins w:id="683" w:author="王斌" w:date="2014-02-19T14:22:00Z">
              <w:r>
                <w:rPr>
                  <w:rFonts w:hint="eastAsia"/>
                </w:rPr>
                <w:t>FRAME_IN_DDR</w:t>
              </w:r>
            </w:ins>
          </w:p>
        </w:tc>
        <w:tc>
          <w:tcPr>
            <w:tcW w:w="3600" w:type="dxa"/>
            <w:tcPrChange w:id="684" w:author="王斌" w:date="2014-02-19T14:22:00Z">
              <w:tcPr>
                <w:tcW w:w="3600" w:type="dxa"/>
              </w:tcPr>
            </w:tcPrChange>
          </w:tcPr>
          <w:p w:rsidR="002D7639" w:rsidRPr="00285532" w:rsidRDefault="009D292B" w:rsidP="000D6652">
            <w:pPr>
              <w:rPr>
                <w:ins w:id="685" w:author="王斌" w:date="2014-02-19T14:21:00Z"/>
                <w:rFonts w:ascii="Calibri" w:eastAsia="宋体" w:hAnsi="Calibri" w:cs="Times New Roman"/>
              </w:rPr>
            </w:pPr>
            <w:ins w:id="686" w:author="王斌" w:date="2014-02-19T14:22:00Z">
              <w:r>
                <w:rPr>
                  <w:rFonts w:hint="eastAsia"/>
                </w:rPr>
                <w:t>DDR</w:t>
              </w:r>
              <w:r>
                <w:rPr>
                  <w:rFonts w:hint="eastAsia"/>
                </w:rPr>
                <w:t>缓冲帧数控制</w:t>
              </w:r>
            </w:ins>
          </w:p>
        </w:tc>
        <w:tc>
          <w:tcPr>
            <w:tcW w:w="935" w:type="dxa"/>
            <w:tcPrChange w:id="687" w:author="王斌" w:date="2014-02-19T14:22:00Z">
              <w:tcPr>
                <w:tcW w:w="935" w:type="dxa"/>
              </w:tcPr>
            </w:tcPrChange>
          </w:tcPr>
          <w:p w:rsidR="002D7639" w:rsidRPr="00285532" w:rsidRDefault="002D7639" w:rsidP="000D6652">
            <w:pPr>
              <w:rPr>
                <w:ins w:id="688" w:author="王斌" w:date="2014-02-19T14:21:00Z"/>
                <w:rFonts w:ascii="Calibri" w:eastAsia="宋体" w:hAnsi="Calibri" w:cs="Times New Roman"/>
              </w:rPr>
            </w:pPr>
            <w:ins w:id="689" w:author="王斌" w:date="2014-02-19T14:21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tcPrChange w:id="690" w:author="王斌" w:date="2014-02-19T14:22:00Z">
              <w:tcPr>
                <w:tcW w:w="1971" w:type="dxa"/>
              </w:tcPr>
            </w:tcPrChange>
          </w:tcPr>
          <w:p w:rsidR="002D7639" w:rsidRPr="00285532" w:rsidRDefault="002D7639" w:rsidP="000D6652">
            <w:pPr>
              <w:rPr>
                <w:ins w:id="691" w:author="王斌" w:date="2014-02-19T14:21:00Z"/>
                <w:rFonts w:ascii="Calibri" w:eastAsia="宋体" w:hAnsi="Calibri" w:cs="Times New Roman"/>
              </w:rPr>
            </w:pPr>
            <w:ins w:id="692" w:author="王斌" w:date="2014-02-19T14:21:00Z">
              <w:r w:rsidRPr="00285532">
                <w:rPr>
                  <w:rFonts w:ascii="Calibri" w:eastAsia="宋体" w:hAnsi="Calibri" w:cs="Times New Roman" w:hint="eastAsia"/>
                </w:rPr>
                <w:t>See Bit Field</w:t>
              </w:r>
            </w:ins>
          </w:p>
        </w:tc>
      </w:tr>
    </w:tbl>
    <w:p w:rsidR="002D7639" w:rsidRPr="00285532" w:rsidRDefault="002D7639" w:rsidP="002D7639">
      <w:pPr>
        <w:rPr>
          <w:ins w:id="693" w:author="王斌" w:date="2014-02-19T14:21:00Z"/>
          <w:rFonts w:ascii="Calibri" w:eastAsia="宋体" w:hAnsi="Calibri" w:cs="Times New Roman"/>
        </w:rPr>
      </w:pPr>
    </w:p>
    <w:p w:rsidR="002D7639" w:rsidRDefault="00624D00" w:rsidP="002D7639">
      <w:pPr>
        <w:rPr>
          <w:ins w:id="694" w:author="王斌" w:date="2014-02-19T14:23:00Z"/>
          <w:rFonts w:ascii="Calibri" w:eastAsia="宋体" w:hAnsi="Calibri" w:cs="Times New Roman"/>
        </w:rPr>
      </w:pPr>
      <w:ins w:id="695" w:author="王斌" w:date="2014-02-19T14:22:00Z">
        <w:r>
          <w:rPr>
            <w:rFonts w:ascii="Calibri" w:eastAsia="宋体" w:hAnsi="Calibri" w:cs="Times New Roman" w:hint="eastAsia"/>
          </w:rPr>
          <w:t>此寄存器用来控制</w:t>
        </w:r>
      </w:ins>
      <w:ins w:id="696" w:author="王斌" w:date="2014-02-19T14:23:00Z">
        <w:r>
          <w:rPr>
            <w:rFonts w:ascii="Calibri" w:eastAsia="宋体" w:hAnsi="Calibri" w:cs="Times New Roman" w:hint="eastAsia"/>
          </w:rPr>
          <w:t>FPGA</w:t>
        </w:r>
        <w:r>
          <w:rPr>
            <w:rFonts w:ascii="Calibri" w:eastAsia="宋体" w:hAnsi="Calibri" w:cs="Times New Roman" w:hint="eastAsia"/>
          </w:rPr>
          <w:t>内部</w:t>
        </w:r>
        <w:r>
          <w:rPr>
            <w:rFonts w:ascii="Calibri" w:eastAsia="宋体" w:hAnsi="Calibri" w:cs="Times New Roman" w:hint="eastAsia"/>
          </w:rPr>
          <w:t>DDR</w:t>
        </w:r>
        <w:r>
          <w:rPr>
            <w:rFonts w:ascii="Calibri" w:eastAsia="宋体" w:hAnsi="Calibri" w:cs="Times New Roman" w:hint="eastAsia"/>
          </w:rPr>
          <w:t>里存储的视频帧数，帧数越大，在暂停时延时越大，</w:t>
        </w:r>
      </w:ins>
    </w:p>
    <w:p w:rsidR="00AC7071" w:rsidRDefault="00624D00" w:rsidP="00AC7071">
      <w:pPr>
        <w:rPr>
          <w:rFonts w:ascii="Calibri" w:eastAsia="宋体" w:hAnsi="Calibri" w:cs="Times New Roman"/>
        </w:rPr>
      </w:pPr>
      <w:ins w:id="697" w:author="王斌" w:date="2014-02-19T14:23:00Z">
        <w:r>
          <w:rPr>
            <w:rFonts w:ascii="Calibri" w:eastAsia="宋体" w:hAnsi="Calibri" w:cs="Times New Roman" w:hint="eastAsia"/>
          </w:rPr>
          <w:t>一般设置为</w:t>
        </w:r>
        <w:r w:rsidR="0039757A">
          <w:rPr>
            <w:rFonts w:ascii="Calibri" w:eastAsia="宋体" w:hAnsi="Calibri" w:cs="Times New Roman" w:hint="eastAsia"/>
          </w:rPr>
          <w:t xml:space="preserve"> </w:t>
        </w:r>
        <w:r w:rsidR="0039757A">
          <w:rPr>
            <w:rFonts w:ascii="Calibri" w:eastAsia="宋体" w:hAnsi="Calibri" w:cs="Times New Roman" w:hint="eastAsia"/>
          </w:rPr>
          <w:t>影片帧数的</w:t>
        </w:r>
        <w:r w:rsidR="0039757A">
          <w:rPr>
            <w:rFonts w:ascii="Calibri" w:eastAsia="宋体" w:hAnsi="Calibri" w:cs="Times New Roman" w:hint="eastAsia"/>
          </w:rPr>
          <w:t>2</w:t>
        </w:r>
        <w:r w:rsidR="0039757A">
          <w:rPr>
            <w:rFonts w:ascii="Calibri" w:eastAsia="宋体" w:hAnsi="Calibri" w:cs="Times New Roman" w:hint="eastAsia"/>
          </w:rPr>
          <w:t>倍，及缓存</w:t>
        </w:r>
        <w:r w:rsidR="0039757A">
          <w:rPr>
            <w:rFonts w:ascii="Calibri" w:eastAsia="宋体" w:hAnsi="Calibri" w:cs="Times New Roman" w:hint="eastAsia"/>
          </w:rPr>
          <w:t>2</w:t>
        </w:r>
        <w:r w:rsidR="0039757A">
          <w:rPr>
            <w:rFonts w:ascii="Calibri" w:eastAsia="宋体" w:hAnsi="Calibri" w:cs="Times New Roman" w:hint="eastAsia"/>
          </w:rPr>
          <w:t>秒的数据量</w:t>
        </w:r>
      </w:ins>
    </w:p>
    <w:p w:rsidR="00AC7071" w:rsidRDefault="00AC7071" w:rsidP="00AC7071">
      <w:pPr>
        <w:rPr>
          <w:rFonts w:ascii="Calibri" w:eastAsia="宋体" w:hAnsi="Calibri" w:cs="Times New Roman"/>
        </w:rPr>
      </w:pPr>
    </w:p>
    <w:p w:rsidR="00AC7071" w:rsidRDefault="00AC7071" w:rsidP="00AC7071">
      <w:pPr>
        <w:rPr>
          <w:rFonts w:ascii="Calibri" w:eastAsia="宋体" w:hAnsi="Calibri" w:cs="Times New Roman"/>
        </w:rPr>
      </w:pPr>
    </w:p>
    <w:p w:rsidR="00AC7071" w:rsidRDefault="00AC7071" w:rsidP="00AC7071">
      <w:pPr>
        <w:rPr>
          <w:rFonts w:ascii="Calibri" w:eastAsia="宋体" w:hAnsi="Calibri" w:cs="Times New Roman"/>
        </w:rPr>
      </w:pPr>
    </w:p>
    <w:p w:rsidR="00AC7071" w:rsidRDefault="00AC7071" w:rsidP="00AC7071">
      <w:pPr>
        <w:rPr>
          <w:rFonts w:ascii="Calibri" w:eastAsia="宋体" w:hAnsi="Calibri" w:cs="Times New Roman"/>
        </w:rPr>
      </w:pPr>
    </w:p>
    <w:p w:rsidR="00396A9A" w:rsidRPr="00EE2C9F" w:rsidRDefault="00AC7071" w:rsidP="00966121">
      <w:pPr>
        <w:pStyle w:val="4"/>
        <w:rPr>
          <w:rFonts w:cs="Times New Roman"/>
        </w:rPr>
      </w:pPr>
      <w:bookmarkStart w:id="698" w:name="_Toc380591953"/>
      <w:r w:rsidRPr="00EE2C9F">
        <w:rPr>
          <w:rFonts w:cs="Times New Roman" w:hint="eastAsia"/>
        </w:rPr>
        <w:t>3.3.6</w:t>
      </w:r>
      <w:r w:rsidR="00B43E13">
        <w:rPr>
          <w:rFonts w:cs="Times New Roman" w:hint="eastAsia"/>
        </w:rPr>
        <w:t xml:space="preserve"> </w:t>
      </w:r>
      <w:r w:rsidR="00396A9A" w:rsidRPr="00EE2C9F">
        <w:rPr>
          <w:rFonts w:hint="eastAsia"/>
        </w:rPr>
        <w:t>3D</w:t>
      </w:r>
      <w:r w:rsidR="00396A9A" w:rsidRPr="00EE2C9F">
        <w:rPr>
          <w:rFonts w:hint="eastAsia"/>
        </w:rPr>
        <w:t>左右眼交织控制</w:t>
      </w:r>
      <w:bookmarkEnd w:id="698"/>
    </w:p>
    <w:p w:rsidR="00396A9A" w:rsidRPr="00285532" w:rsidRDefault="00396A9A" w:rsidP="00396A9A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2206"/>
        <w:gridCol w:w="3600"/>
        <w:gridCol w:w="935"/>
        <w:gridCol w:w="1971"/>
      </w:tblGrid>
      <w:tr w:rsidR="00396A9A" w:rsidRPr="00285532" w:rsidTr="000D6652">
        <w:tc>
          <w:tcPr>
            <w:tcW w:w="1080" w:type="dxa"/>
            <w:shd w:val="clear" w:color="auto" w:fill="00FFFF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2206" w:type="dxa"/>
            <w:shd w:val="clear" w:color="auto" w:fill="00FFFF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396A9A" w:rsidRPr="00285532" w:rsidTr="000D6652">
        <w:tc>
          <w:tcPr>
            <w:tcW w:w="1080" w:type="dxa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</w:rPr>
            </w:pPr>
            <w:r w:rsidRPr="00396A9A">
              <w:t>left_eye_white_line</w:t>
            </w:r>
          </w:p>
        </w:tc>
        <w:tc>
          <w:tcPr>
            <w:tcW w:w="3600" w:type="dxa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左右眼交织控制</w:t>
            </w:r>
          </w:p>
        </w:tc>
        <w:tc>
          <w:tcPr>
            <w:tcW w:w="935" w:type="dxa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396A9A" w:rsidRPr="00285532" w:rsidTr="000D6652">
        <w:tc>
          <w:tcPr>
            <w:tcW w:w="1080" w:type="dxa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2206" w:type="dxa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</w:rPr>
            </w:pPr>
            <w:r w:rsidRPr="00396A9A">
              <w:t>right_eye_white_line</w:t>
            </w:r>
          </w:p>
        </w:tc>
        <w:tc>
          <w:tcPr>
            <w:tcW w:w="3600" w:type="dxa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左右眼交织控制</w:t>
            </w:r>
          </w:p>
        </w:tc>
        <w:tc>
          <w:tcPr>
            <w:tcW w:w="935" w:type="dxa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396A9A" w:rsidRPr="00285532" w:rsidRDefault="00396A9A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396A9A" w:rsidRPr="00285532" w:rsidRDefault="00396A9A" w:rsidP="00396A9A">
      <w:pPr>
        <w:rPr>
          <w:rFonts w:ascii="Calibri" w:eastAsia="宋体" w:hAnsi="Calibri" w:cs="Times New Roman"/>
        </w:rPr>
      </w:pPr>
    </w:p>
    <w:p w:rsidR="00396A9A" w:rsidRDefault="00396A9A" w:rsidP="00396A9A">
      <w:r>
        <w:rPr>
          <w:rFonts w:ascii="Calibri" w:eastAsia="宋体" w:hAnsi="Calibri" w:cs="Times New Roman" w:hint="eastAsia"/>
        </w:rPr>
        <w:t>此</w:t>
      </w:r>
      <w:ins w:id="699" w:author="王斌" w:date="2014-02-19T14:21:00Z">
        <w:r w:rsidR="00011EE6">
          <w:rPr>
            <w:rFonts w:ascii="Calibri" w:eastAsia="宋体" w:hAnsi="Calibri" w:cs="Times New Roman" w:hint="eastAsia"/>
          </w:rPr>
          <w:t>两个</w:t>
        </w:r>
      </w:ins>
      <w:r>
        <w:rPr>
          <w:rFonts w:ascii="Calibri" w:eastAsia="宋体" w:hAnsi="Calibri" w:cs="Times New Roman" w:hint="eastAsia"/>
        </w:rPr>
        <w:t>寄存器用来设定</w:t>
      </w:r>
      <w:r w:rsidR="002B36F9">
        <w:rPr>
          <w:rFonts w:hint="eastAsia"/>
        </w:rPr>
        <w:t>3D</w:t>
      </w:r>
      <w:r w:rsidR="002B36F9">
        <w:rPr>
          <w:rFonts w:hint="eastAsia"/>
        </w:rPr>
        <w:t>左右眼交织控制</w:t>
      </w:r>
      <w:r w:rsidR="006F525F">
        <w:rPr>
          <w:rFonts w:hint="eastAsia"/>
        </w:rPr>
        <w:t>，每帧的最后一行用于判别</w:t>
      </w:r>
      <w:r w:rsidR="006F525F">
        <w:rPr>
          <w:rFonts w:hint="eastAsia"/>
        </w:rPr>
        <w:t>3D</w:t>
      </w:r>
      <w:r w:rsidR="006F525F">
        <w:rPr>
          <w:rFonts w:hint="eastAsia"/>
        </w:rPr>
        <w:t>左右眼</w:t>
      </w:r>
    </w:p>
    <w:p w:rsidR="00385792" w:rsidRDefault="00385792" w:rsidP="00396A9A"/>
    <w:p w:rsidR="00ED29F7" w:rsidRDefault="00ED29F7" w:rsidP="00396A9A">
      <w:r>
        <w:rPr>
          <w:rFonts w:hint="eastAsia"/>
        </w:rPr>
        <w:t>左眼帧：每帧最后一行前</w:t>
      </w:r>
      <w:r>
        <w:rPr>
          <w:rFonts w:hint="eastAsia"/>
        </w:rPr>
        <w:t>25%</w:t>
      </w:r>
      <w:r>
        <w:rPr>
          <w:rFonts w:hint="eastAsia"/>
        </w:rPr>
        <w:t>纯白，后</w:t>
      </w:r>
      <w:r>
        <w:rPr>
          <w:rFonts w:hint="eastAsia"/>
        </w:rPr>
        <w:t>75%</w:t>
      </w:r>
      <w:r>
        <w:rPr>
          <w:rFonts w:hint="eastAsia"/>
        </w:rPr>
        <w:t>纯黑；</w:t>
      </w:r>
    </w:p>
    <w:p w:rsidR="00ED29F7" w:rsidRDefault="00ED29F7" w:rsidP="00396A9A">
      <w:r>
        <w:rPr>
          <w:rFonts w:hint="eastAsia"/>
        </w:rPr>
        <w:t>右眼帧：每帧最后一行前</w:t>
      </w:r>
      <w:r>
        <w:rPr>
          <w:rFonts w:hint="eastAsia"/>
        </w:rPr>
        <w:t>75%</w:t>
      </w:r>
      <w:r>
        <w:rPr>
          <w:rFonts w:hint="eastAsia"/>
        </w:rPr>
        <w:t>纯白，后</w:t>
      </w:r>
      <w:r>
        <w:rPr>
          <w:rFonts w:hint="eastAsia"/>
        </w:rPr>
        <w:t>25%</w:t>
      </w:r>
      <w:r>
        <w:rPr>
          <w:rFonts w:hint="eastAsia"/>
        </w:rPr>
        <w:t>纯黑；</w:t>
      </w:r>
    </w:p>
    <w:p w:rsidR="00385792" w:rsidRPr="00ED29F7" w:rsidRDefault="00385792" w:rsidP="00396A9A"/>
    <w:p w:rsidR="002B36F9" w:rsidRDefault="006F525F" w:rsidP="00396A9A">
      <w:pPr>
        <w:rPr>
          <w:rFonts w:ascii="Calibri" w:eastAsia="宋体" w:hAnsi="Calibri" w:cs="Times New Roman"/>
        </w:rPr>
      </w:pPr>
      <w:r w:rsidRPr="00396A9A">
        <w:t>left_eye_white_line</w:t>
      </w:r>
      <w:r>
        <w:rPr>
          <w:rFonts w:ascii="Calibri" w:eastAsia="宋体" w:hAnsi="Calibri" w:cs="Times New Roman" w:hint="eastAsia"/>
        </w:rPr>
        <w:t>：</w:t>
      </w:r>
      <w:r w:rsidR="001D2288">
        <w:rPr>
          <w:rFonts w:ascii="Calibri" w:eastAsia="宋体" w:hAnsi="Calibri" w:cs="Times New Roman" w:hint="eastAsia"/>
        </w:rPr>
        <w:t>每帧最后一行</w:t>
      </w:r>
      <w:r w:rsidR="001D2288">
        <w:rPr>
          <w:rFonts w:ascii="Calibri" w:eastAsia="宋体" w:hAnsi="Calibri" w:cs="Times New Roman" w:hint="eastAsia"/>
        </w:rPr>
        <w:t>25%</w:t>
      </w:r>
      <w:r w:rsidR="001D2288">
        <w:rPr>
          <w:rFonts w:ascii="Calibri" w:eastAsia="宋体" w:hAnsi="Calibri" w:cs="Times New Roman" w:hint="eastAsia"/>
        </w:rPr>
        <w:t>位置</w:t>
      </w:r>
    </w:p>
    <w:p w:rsidR="000F5841" w:rsidRDefault="001D2288" w:rsidP="000F5841">
      <w:r w:rsidRPr="00396A9A">
        <w:t>right_eye_white_line</w:t>
      </w:r>
      <w:r>
        <w:rPr>
          <w:rFonts w:hint="eastAsia"/>
        </w:rPr>
        <w:t>：每帧最后一行</w:t>
      </w:r>
      <w:r>
        <w:rPr>
          <w:rFonts w:hint="eastAsia"/>
        </w:rPr>
        <w:t>75%</w:t>
      </w:r>
      <w:r>
        <w:rPr>
          <w:rFonts w:hint="eastAsia"/>
        </w:rPr>
        <w:t>位置</w:t>
      </w:r>
    </w:p>
    <w:p w:rsidR="000F5841" w:rsidRDefault="000F5841" w:rsidP="000F5841"/>
    <w:p w:rsidR="000F5841" w:rsidRDefault="000F5841" w:rsidP="000F5841"/>
    <w:p w:rsidR="000F5841" w:rsidRDefault="000F5841" w:rsidP="000F5841"/>
    <w:p w:rsidR="00A056D5" w:rsidRPr="00855293" w:rsidRDefault="000F5841" w:rsidP="00966121">
      <w:pPr>
        <w:pStyle w:val="4"/>
      </w:pPr>
      <w:bookmarkStart w:id="700" w:name="_Toc380591954"/>
      <w:r w:rsidRPr="00855293">
        <w:rPr>
          <w:rFonts w:hint="eastAsia"/>
        </w:rPr>
        <w:t>3.3.7</w:t>
      </w:r>
      <w:r w:rsidR="00C66232">
        <w:rPr>
          <w:rFonts w:hint="eastAsia"/>
        </w:rPr>
        <w:t xml:space="preserve"> </w:t>
      </w:r>
      <w:r w:rsidR="00A056D5" w:rsidRPr="00855293">
        <w:t>slave_sync_sel</w:t>
      </w:r>
      <w:r w:rsidR="00A056D5" w:rsidRPr="00855293">
        <w:rPr>
          <w:rFonts w:hint="eastAsia"/>
        </w:rPr>
        <w:t>(</w:t>
      </w:r>
      <w:r w:rsidR="00A056D5" w:rsidRPr="00855293">
        <w:rPr>
          <w:rFonts w:hint="eastAsia"/>
        </w:rPr>
        <w:t>多机同步播放控制</w:t>
      </w:r>
      <w:r w:rsidR="00A056D5" w:rsidRPr="00855293">
        <w:rPr>
          <w:rFonts w:hint="eastAsia"/>
        </w:rPr>
        <w:t>)</w:t>
      </w:r>
      <w:bookmarkEnd w:id="700"/>
    </w:p>
    <w:p w:rsidR="00A056D5" w:rsidRPr="00285532" w:rsidRDefault="00A056D5" w:rsidP="00A056D5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A056D5" w:rsidRPr="00285532" w:rsidTr="000D6652">
        <w:tc>
          <w:tcPr>
            <w:tcW w:w="1080" w:type="dxa"/>
            <w:shd w:val="clear" w:color="auto" w:fill="00FFFF"/>
          </w:tcPr>
          <w:p w:rsidR="00A056D5" w:rsidRPr="00285532" w:rsidRDefault="00A056D5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A056D5" w:rsidRPr="00285532" w:rsidRDefault="00A056D5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A056D5" w:rsidRPr="00285532" w:rsidRDefault="00A056D5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A056D5" w:rsidRPr="00285532" w:rsidRDefault="00A056D5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A056D5" w:rsidRPr="00285532" w:rsidRDefault="00A056D5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A056D5" w:rsidRPr="00285532" w:rsidTr="000D6652">
        <w:tc>
          <w:tcPr>
            <w:tcW w:w="1080" w:type="dxa"/>
          </w:tcPr>
          <w:p w:rsidR="00A056D5" w:rsidRPr="00285532" w:rsidRDefault="00A056D5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A056D5" w:rsidRPr="00285532" w:rsidRDefault="00A056D5" w:rsidP="000D6652">
            <w:pPr>
              <w:rPr>
                <w:rFonts w:ascii="Calibri" w:eastAsia="宋体" w:hAnsi="Calibri" w:cs="Times New Roman"/>
              </w:rPr>
            </w:pPr>
            <w:r w:rsidRPr="00A056D5">
              <w:rPr>
                <w:rFonts w:ascii="Calibri" w:eastAsia="宋体" w:hAnsi="Calibri" w:cs="Times New Roman"/>
              </w:rPr>
              <w:t>slave_sync_sel</w:t>
            </w:r>
          </w:p>
        </w:tc>
        <w:tc>
          <w:tcPr>
            <w:tcW w:w="3600" w:type="dxa"/>
          </w:tcPr>
          <w:p w:rsidR="00A056D5" w:rsidRPr="00285532" w:rsidRDefault="00A056D5" w:rsidP="000D665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多机同步播放控制</w:t>
            </w:r>
          </w:p>
        </w:tc>
        <w:tc>
          <w:tcPr>
            <w:tcW w:w="935" w:type="dxa"/>
          </w:tcPr>
          <w:p w:rsidR="00A056D5" w:rsidRPr="00285532" w:rsidRDefault="00A056D5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r>
              <w:rPr>
                <w:rFonts w:ascii="Calibri" w:eastAsia="宋体" w:hAnsi="Calibri" w:cs="Times New Roman" w:hint="eastAsia"/>
              </w:rPr>
              <w:t>/R</w:t>
            </w:r>
          </w:p>
        </w:tc>
        <w:tc>
          <w:tcPr>
            <w:tcW w:w="1971" w:type="dxa"/>
          </w:tcPr>
          <w:p w:rsidR="00A056D5" w:rsidRPr="00285532" w:rsidRDefault="00A056D5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</w:tbl>
    <w:p w:rsidR="00A056D5" w:rsidRPr="00285532" w:rsidRDefault="00A056D5" w:rsidP="00A056D5">
      <w:pPr>
        <w:rPr>
          <w:rFonts w:ascii="Calibri" w:eastAsia="宋体" w:hAnsi="Calibri" w:cs="Times New Roman"/>
        </w:rPr>
      </w:pPr>
    </w:p>
    <w:p w:rsidR="00A056D5" w:rsidRDefault="00A056D5" w:rsidP="00A056D5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 xml:space="preserve">  Bit</w:t>
      </w:r>
      <w:r w:rsidR="00521CB9">
        <w:rPr>
          <w:rFonts w:ascii="Calibri" w:eastAsia="宋体" w:hAnsi="Calibri" w:cs="Times New Roman" w:hint="eastAsia"/>
        </w:rPr>
        <w:t>0</w:t>
      </w:r>
      <w:r>
        <w:rPr>
          <w:rFonts w:ascii="Calibri" w:eastAsia="宋体" w:hAnsi="Calibri" w:cs="Times New Roman" w:hint="eastAsia"/>
        </w:rPr>
        <w:t>：多机同步播放主从</w:t>
      </w:r>
      <w:r>
        <w:rPr>
          <w:rFonts w:ascii="Calibri" w:eastAsia="宋体" w:hAnsi="Calibri" w:cs="Times New Roman" w:hint="eastAsia"/>
        </w:rPr>
        <w:t xml:space="preserve">  0</w:t>
      </w:r>
      <w:r>
        <w:rPr>
          <w:rFonts w:ascii="Calibri" w:eastAsia="宋体" w:hAnsi="Calibri" w:cs="Times New Roman" w:hint="eastAsia"/>
        </w:rPr>
        <w:t>：主机</w:t>
      </w:r>
      <w:r>
        <w:rPr>
          <w:rFonts w:ascii="Calibri" w:eastAsia="宋体" w:hAnsi="Calibri" w:cs="Times New Roman" w:hint="eastAsia"/>
        </w:rPr>
        <w:t xml:space="preserve">     1</w:t>
      </w:r>
      <w:r>
        <w:rPr>
          <w:rFonts w:ascii="Calibri" w:eastAsia="宋体" w:hAnsi="Calibri" w:cs="Times New Roman" w:hint="eastAsia"/>
        </w:rPr>
        <w:t>：从机，默认为主机</w:t>
      </w:r>
    </w:p>
    <w:p w:rsidR="00A056D5" w:rsidRDefault="00A056D5"/>
    <w:p w:rsidR="00240EE5" w:rsidRDefault="00240EE5"/>
    <w:p w:rsidR="00B13B4B" w:rsidRDefault="00B13B4B" w:rsidP="00B13B4B">
      <w:pPr>
        <w:rPr>
          <w:ins w:id="701" w:author="王斌" w:date="2014-02-21T17:24:00Z"/>
        </w:rPr>
      </w:pPr>
    </w:p>
    <w:p w:rsidR="00DD1A56" w:rsidRDefault="00DD1A56" w:rsidP="00B13B4B">
      <w:pPr>
        <w:rPr>
          <w:ins w:id="702" w:author="王斌" w:date="2014-02-21T17:24:00Z"/>
        </w:rPr>
      </w:pPr>
    </w:p>
    <w:p w:rsidR="00DD1A56" w:rsidRDefault="00DD1A56" w:rsidP="00B13B4B">
      <w:pPr>
        <w:rPr>
          <w:ins w:id="703" w:author="王斌" w:date="2014-02-21T17:24:00Z"/>
        </w:rPr>
      </w:pPr>
    </w:p>
    <w:p w:rsidR="00DD1A56" w:rsidRDefault="00DD1A56" w:rsidP="00B13B4B">
      <w:pPr>
        <w:rPr>
          <w:ins w:id="704" w:author="王斌" w:date="2014-02-21T17:24:00Z"/>
        </w:rPr>
      </w:pPr>
    </w:p>
    <w:p w:rsidR="00DD1A56" w:rsidRDefault="00DD1A56" w:rsidP="00B13B4B">
      <w:pPr>
        <w:rPr>
          <w:ins w:id="705" w:author="王斌" w:date="2014-02-21T17:24:00Z"/>
        </w:rPr>
      </w:pPr>
    </w:p>
    <w:p w:rsidR="00DD1A56" w:rsidRDefault="00DD1A56" w:rsidP="00B13B4B">
      <w:pPr>
        <w:rPr>
          <w:ins w:id="706" w:author="王斌" w:date="2014-02-21T17:24:00Z"/>
        </w:rPr>
      </w:pPr>
    </w:p>
    <w:p w:rsidR="00DD1A56" w:rsidRDefault="00DD1A56" w:rsidP="00B13B4B">
      <w:pPr>
        <w:rPr>
          <w:ins w:id="707" w:author="王斌" w:date="2014-02-21T17:24:00Z"/>
        </w:rPr>
      </w:pPr>
    </w:p>
    <w:p w:rsidR="00DD1A56" w:rsidRDefault="00DD1A56" w:rsidP="00B13B4B">
      <w:pPr>
        <w:rPr>
          <w:ins w:id="708" w:author="王斌" w:date="2014-02-21T17:24:00Z"/>
        </w:rPr>
      </w:pPr>
    </w:p>
    <w:p w:rsidR="00DD1A56" w:rsidRDefault="00DD1A56" w:rsidP="00B13B4B">
      <w:pPr>
        <w:rPr>
          <w:ins w:id="709" w:author="王斌" w:date="2014-02-21T17:24:00Z"/>
        </w:rPr>
      </w:pPr>
    </w:p>
    <w:p w:rsidR="00DD1A56" w:rsidRDefault="00DD1A56" w:rsidP="00B13B4B">
      <w:pPr>
        <w:rPr>
          <w:ins w:id="710" w:author="王斌" w:date="2014-02-21T17:24:00Z"/>
        </w:rPr>
      </w:pPr>
    </w:p>
    <w:p w:rsidR="00DD1A56" w:rsidRDefault="00DD1A56" w:rsidP="00B13B4B">
      <w:pPr>
        <w:rPr>
          <w:ins w:id="711" w:author="王斌" w:date="2014-02-21T13:13:00Z"/>
        </w:rPr>
      </w:pPr>
    </w:p>
    <w:p w:rsidR="00B13B4B" w:rsidRPr="006223C9" w:rsidRDefault="00B13B4B" w:rsidP="00171C13">
      <w:pPr>
        <w:pStyle w:val="4"/>
        <w:rPr>
          <w:ins w:id="712" w:author="王斌" w:date="2014-02-21T13:13:00Z"/>
          <w:rFonts w:ascii="Calibri" w:eastAsia="宋体" w:hAnsi="Calibri" w:cs="Times New Roman"/>
          <w:rPrChange w:id="713" w:author="王斌" w:date="2014-02-21T13:13:00Z">
            <w:rPr>
              <w:ins w:id="714" w:author="王斌" w:date="2014-02-21T13:13:00Z"/>
            </w:rPr>
          </w:rPrChange>
        </w:rPr>
      </w:pPr>
      <w:ins w:id="715" w:author="王斌" w:date="2014-02-21T13:13:00Z">
        <w:r>
          <w:rPr>
            <w:rFonts w:hint="eastAsia"/>
          </w:rPr>
          <w:t xml:space="preserve">3.3.8 </w:t>
        </w:r>
        <w:r w:rsidR="006671FC">
          <w:rPr>
            <w:rFonts w:hint="eastAsia"/>
          </w:rPr>
          <w:t>set_aux_fpga</w:t>
        </w:r>
        <w:r w:rsidRPr="00855293">
          <w:rPr>
            <w:rFonts w:hint="eastAsia"/>
          </w:rPr>
          <w:t>(</w:t>
        </w:r>
        <w:r w:rsidR="006223C9">
          <w:rPr>
            <w:rFonts w:ascii="Calibri" w:eastAsia="宋体" w:hAnsi="Calibri" w:cs="Times New Roman" w:hint="eastAsia"/>
          </w:rPr>
          <w:t>设置辅助</w:t>
        </w:r>
        <w:r w:rsidR="006223C9">
          <w:rPr>
            <w:rFonts w:ascii="Calibri" w:eastAsia="宋体" w:hAnsi="Calibri" w:cs="Times New Roman" w:hint="eastAsia"/>
          </w:rPr>
          <w:t xml:space="preserve">FPGA </w:t>
        </w:r>
        <w:r w:rsidR="006223C9">
          <w:rPr>
            <w:rFonts w:ascii="Calibri" w:eastAsia="宋体" w:hAnsi="Calibri" w:cs="Times New Roman" w:hint="eastAsia"/>
          </w:rPr>
          <w:t>参数（</w:t>
        </w:r>
        <w:r w:rsidR="006223C9">
          <w:rPr>
            <w:rFonts w:ascii="Calibri" w:eastAsia="宋体" w:hAnsi="Calibri" w:cs="Times New Roman" w:hint="eastAsia"/>
          </w:rPr>
          <w:t>SPARTAN6</w:t>
        </w:r>
        <w:r w:rsidR="006223C9">
          <w:rPr>
            <w:rFonts w:ascii="Calibri" w:eastAsia="宋体" w:hAnsi="Calibri" w:cs="Times New Roman" w:hint="eastAsia"/>
          </w:rPr>
          <w:t>）</w:t>
        </w:r>
        <w:r w:rsidRPr="00855293">
          <w:rPr>
            <w:rFonts w:hint="eastAsia"/>
          </w:rPr>
          <w:t>)</w:t>
        </w:r>
      </w:ins>
    </w:p>
    <w:p w:rsidR="00B13B4B" w:rsidRPr="00285532" w:rsidRDefault="00B13B4B" w:rsidP="00B13B4B">
      <w:pPr>
        <w:rPr>
          <w:ins w:id="716" w:author="王斌" w:date="2014-02-21T13:13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B13B4B" w:rsidRPr="00285532" w:rsidTr="000D6652">
        <w:trPr>
          <w:ins w:id="717" w:author="王斌" w:date="2014-02-21T13:13:00Z"/>
        </w:trPr>
        <w:tc>
          <w:tcPr>
            <w:tcW w:w="1080" w:type="dxa"/>
            <w:shd w:val="clear" w:color="auto" w:fill="00FFFF"/>
          </w:tcPr>
          <w:p w:rsidR="00B13B4B" w:rsidRPr="00285532" w:rsidRDefault="00B13B4B" w:rsidP="000D6652">
            <w:pPr>
              <w:rPr>
                <w:ins w:id="718" w:author="王斌" w:date="2014-02-21T13:13:00Z"/>
                <w:rFonts w:ascii="Calibri" w:eastAsia="宋体" w:hAnsi="Calibri" w:cs="Times New Roman"/>
                <w:sz w:val="18"/>
                <w:szCs w:val="18"/>
              </w:rPr>
            </w:pPr>
            <w:ins w:id="719" w:author="王斌" w:date="2014-02-21T13:1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</w:tcPr>
          <w:p w:rsidR="00B13B4B" w:rsidRPr="00285532" w:rsidRDefault="00B13B4B" w:rsidP="000D6652">
            <w:pPr>
              <w:rPr>
                <w:ins w:id="720" w:author="王斌" w:date="2014-02-21T13:13:00Z"/>
                <w:rFonts w:ascii="Calibri" w:eastAsia="宋体" w:hAnsi="Calibri" w:cs="Times New Roman"/>
                <w:sz w:val="18"/>
                <w:szCs w:val="18"/>
              </w:rPr>
            </w:pPr>
            <w:ins w:id="721" w:author="王斌" w:date="2014-02-21T13:1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</w:tcPr>
          <w:p w:rsidR="00B13B4B" w:rsidRPr="00285532" w:rsidRDefault="00B13B4B" w:rsidP="000D6652">
            <w:pPr>
              <w:rPr>
                <w:ins w:id="722" w:author="王斌" w:date="2014-02-21T13:13:00Z"/>
                <w:rFonts w:ascii="Calibri" w:eastAsia="宋体" w:hAnsi="Calibri" w:cs="Times New Roman"/>
                <w:sz w:val="18"/>
                <w:szCs w:val="18"/>
              </w:rPr>
            </w:pPr>
            <w:ins w:id="723" w:author="王斌" w:date="2014-02-21T13:1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</w:tcPr>
          <w:p w:rsidR="00B13B4B" w:rsidRPr="00285532" w:rsidRDefault="00B13B4B" w:rsidP="000D6652">
            <w:pPr>
              <w:rPr>
                <w:ins w:id="724" w:author="王斌" w:date="2014-02-21T13:13:00Z"/>
                <w:rFonts w:ascii="Calibri" w:eastAsia="宋体" w:hAnsi="Calibri" w:cs="Times New Roman"/>
                <w:sz w:val="18"/>
                <w:szCs w:val="18"/>
              </w:rPr>
            </w:pPr>
            <w:ins w:id="725" w:author="王斌" w:date="2014-02-21T13:1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</w:tcPr>
          <w:p w:rsidR="00B13B4B" w:rsidRPr="00285532" w:rsidRDefault="00B13B4B" w:rsidP="000D6652">
            <w:pPr>
              <w:rPr>
                <w:ins w:id="726" w:author="王斌" w:date="2014-02-21T13:13:00Z"/>
                <w:rFonts w:ascii="Calibri" w:eastAsia="宋体" w:hAnsi="Calibri" w:cs="Times New Roman"/>
                <w:sz w:val="18"/>
                <w:szCs w:val="18"/>
              </w:rPr>
            </w:pPr>
            <w:ins w:id="727" w:author="王斌" w:date="2014-02-21T13:1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RESET VALUE</w:t>
              </w:r>
            </w:ins>
          </w:p>
        </w:tc>
      </w:tr>
      <w:tr w:rsidR="00B13B4B" w:rsidRPr="00285532" w:rsidTr="00A91E7E">
        <w:trPr>
          <w:trHeight w:val="1576"/>
          <w:ins w:id="728" w:author="王斌" w:date="2014-02-21T13:13:00Z"/>
        </w:trPr>
        <w:tc>
          <w:tcPr>
            <w:tcW w:w="1080" w:type="dxa"/>
          </w:tcPr>
          <w:p w:rsidR="00B13B4B" w:rsidRPr="00285532" w:rsidRDefault="008E76B5" w:rsidP="000D6652">
            <w:pPr>
              <w:rPr>
                <w:ins w:id="729" w:author="王斌" w:date="2014-02-21T13:13:00Z"/>
                <w:rFonts w:ascii="Calibri" w:eastAsia="宋体" w:hAnsi="Calibri" w:cs="Times New Roman"/>
              </w:rPr>
            </w:pPr>
            <w:ins w:id="730" w:author="王斌" w:date="2014-02-21T13:13:00Z">
              <w:r>
                <w:rPr>
                  <w:rFonts w:ascii="Calibri" w:eastAsia="宋体" w:hAnsi="Calibri" w:cs="Times New Roman" w:hint="eastAsia"/>
                </w:rPr>
                <w:t>BIT0</w:t>
              </w:r>
            </w:ins>
          </w:p>
        </w:tc>
        <w:tc>
          <w:tcPr>
            <w:tcW w:w="1800" w:type="dxa"/>
          </w:tcPr>
          <w:p w:rsidR="00B13B4B" w:rsidRPr="00285532" w:rsidRDefault="008E76B5" w:rsidP="000D6652">
            <w:pPr>
              <w:rPr>
                <w:ins w:id="731" w:author="王斌" w:date="2014-02-21T13:13:00Z"/>
                <w:rFonts w:ascii="Calibri" w:eastAsia="宋体" w:hAnsi="Calibri" w:cs="Times New Roman"/>
              </w:rPr>
            </w:pPr>
            <w:ins w:id="732" w:author="王斌" w:date="2014-02-21T13:13:00Z">
              <w:r>
                <w:rPr>
                  <w:rFonts w:ascii="Calibri" w:eastAsia="宋体" w:hAnsi="Calibri" w:cs="Times New Roman"/>
                </w:rPr>
                <w:t>S</w:t>
              </w:r>
              <w:r>
                <w:rPr>
                  <w:rFonts w:ascii="Calibri" w:eastAsia="宋体" w:hAnsi="Calibri" w:cs="Times New Roman" w:hint="eastAsia"/>
                </w:rPr>
                <w:t>et_aux_fpga</w:t>
              </w:r>
            </w:ins>
          </w:p>
        </w:tc>
        <w:tc>
          <w:tcPr>
            <w:tcW w:w="3600" w:type="dxa"/>
          </w:tcPr>
          <w:p w:rsidR="00B13B4B" w:rsidRDefault="008E76B5" w:rsidP="000D6652">
            <w:pPr>
              <w:rPr>
                <w:ins w:id="733" w:author="王斌" w:date="2014-02-21T13:13:00Z"/>
                <w:rFonts w:ascii="Calibri" w:eastAsia="宋体" w:hAnsi="Calibri" w:cs="Times New Roman"/>
              </w:rPr>
            </w:pPr>
            <w:ins w:id="734" w:author="王斌" w:date="2014-02-21T13:13:00Z">
              <w:r>
                <w:rPr>
                  <w:rFonts w:ascii="Calibri" w:eastAsia="宋体" w:hAnsi="Calibri" w:cs="Times New Roman" w:hint="eastAsia"/>
                </w:rPr>
                <w:t>设置辅助</w:t>
              </w:r>
              <w:r>
                <w:rPr>
                  <w:rFonts w:ascii="Calibri" w:eastAsia="宋体" w:hAnsi="Calibri" w:cs="Times New Roman" w:hint="eastAsia"/>
                </w:rPr>
                <w:t xml:space="preserve">FPGA </w:t>
              </w:r>
              <w:r>
                <w:rPr>
                  <w:rFonts w:ascii="Calibri" w:eastAsia="宋体" w:hAnsi="Calibri" w:cs="Times New Roman" w:hint="eastAsia"/>
                </w:rPr>
                <w:t>参数（</w:t>
              </w:r>
              <w:r>
                <w:rPr>
                  <w:rFonts w:ascii="Calibri" w:eastAsia="宋体" w:hAnsi="Calibri" w:cs="Times New Roman" w:hint="eastAsia"/>
                </w:rPr>
                <w:t>SPARTAN6</w:t>
              </w:r>
              <w:r>
                <w:rPr>
                  <w:rFonts w:ascii="Calibri" w:eastAsia="宋体" w:hAnsi="Calibri" w:cs="Times New Roman" w:hint="eastAsia"/>
                </w:rPr>
                <w:t>）</w:t>
              </w:r>
            </w:ins>
          </w:p>
          <w:p w:rsidR="008E76B5" w:rsidRDefault="000D761B" w:rsidP="000D6652">
            <w:pPr>
              <w:rPr>
                <w:ins w:id="735" w:author="王斌" w:date="2014-02-21T13:14:00Z"/>
                <w:rFonts w:ascii="Calibri" w:eastAsia="宋体" w:hAnsi="Calibri" w:cs="Times New Roman"/>
              </w:rPr>
            </w:pPr>
            <w:ins w:id="736" w:author="王斌" w:date="2014-02-21T13:14:00Z">
              <w:r>
                <w:rPr>
                  <w:rFonts w:ascii="Calibri" w:eastAsia="宋体" w:hAnsi="Calibri" w:cs="Times New Roman" w:hint="eastAsia"/>
                </w:rPr>
                <w:t>板卡中存在辅助</w:t>
              </w:r>
              <w:r>
                <w:rPr>
                  <w:rFonts w:ascii="Calibri" w:eastAsia="宋体" w:hAnsi="Calibri" w:cs="Times New Roman" w:hint="eastAsia"/>
                </w:rPr>
                <w:t>FPGA</w:t>
              </w:r>
              <w:r>
                <w:rPr>
                  <w:rFonts w:ascii="Calibri" w:eastAsia="宋体" w:hAnsi="Calibri" w:cs="Times New Roman" w:hint="eastAsia"/>
                </w:rPr>
                <w:t>，需要对其下发参数，在播放影片前，需要设置，</w:t>
              </w:r>
            </w:ins>
          </w:p>
          <w:p w:rsidR="00A91E7E" w:rsidRPr="000D761B" w:rsidRDefault="000D761B" w:rsidP="000D6652">
            <w:pPr>
              <w:rPr>
                <w:ins w:id="737" w:author="王斌" w:date="2014-02-21T13:13:00Z"/>
                <w:rFonts w:ascii="Calibri" w:eastAsia="宋体" w:hAnsi="Calibri" w:cs="Times New Roman"/>
              </w:rPr>
            </w:pPr>
            <w:ins w:id="738" w:author="王斌" w:date="2014-02-21T13:14:00Z">
              <w:r>
                <w:rPr>
                  <w:rFonts w:ascii="Calibri" w:eastAsia="宋体" w:hAnsi="Calibri" w:cs="Times New Roman" w:hint="eastAsia"/>
                </w:rPr>
                <w:t>软件在设置完寄存器后，需要向该位写</w:t>
              </w:r>
              <w:r>
                <w:rPr>
                  <w:rFonts w:ascii="Calibri" w:eastAsia="宋体" w:hAnsi="Calibri" w:cs="Times New Roman" w:hint="eastAsia"/>
                </w:rPr>
                <w:t>1</w:t>
              </w:r>
              <w:r>
                <w:rPr>
                  <w:rFonts w:ascii="Calibri" w:eastAsia="宋体" w:hAnsi="Calibri" w:cs="Times New Roman" w:hint="eastAsia"/>
                </w:rPr>
                <w:t>，无需清零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</w:tcPr>
          <w:p w:rsidR="00B13B4B" w:rsidRPr="00285532" w:rsidRDefault="00B13B4B" w:rsidP="000D6652">
            <w:pPr>
              <w:rPr>
                <w:ins w:id="739" w:author="王斌" w:date="2014-02-21T13:13:00Z"/>
                <w:rFonts w:ascii="Calibri" w:eastAsia="宋体" w:hAnsi="Calibri" w:cs="Times New Roman"/>
              </w:rPr>
            </w:pPr>
            <w:ins w:id="740" w:author="王斌" w:date="2014-02-21T13:13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</w:ins>
          </w:p>
        </w:tc>
        <w:tc>
          <w:tcPr>
            <w:tcW w:w="1971" w:type="dxa"/>
          </w:tcPr>
          <w:p w:rsidR="00B13B4B" w:rsidRPr="00285532" w:rsidRDefault="00B13B4B" w:rsidP="000D6652">
            <w:pPr>
              <w:rPr>
                <w:ins w:id="741" w:author="王斌" w:date="2014-02-21T13:13:00Z"/>
                <w:rFonts w:ascii="Calibri" w:eastAsia="宋体" w:hAnsi="Calibri" w:cs="Times New Roman"/>
              </w:rPr>
            </w:pPr>
            <w:ins w:id="742" w:author="王斌" w:date="2014-02-21T13:13:00Z">
              <w:r w:rsidRPr="00285532">
                <w:rPr>
                  <w:rFonts w:ascii="Calibri" w:eastAsia="宋体" w:hAnsi="Calibri" w:cs="Times New Roman" w:hint="eastAsia"/>
                </w:rPr>
                <w:t>See Bit Field</w:t>
              </w:r>
            </w:ins>
          </w:p>
        </w:tc>
      </w:tr>
      <w:tr w:rsidR="00A91E7E" w:rsidRPr="00285532" w:rsidTr="000D6652">
        <w:trPr>
          <w:trHeight w:val="611"/>
        </w:trPr>
        <w:tc>
          <w:tcPr>
            <w:tcW w:w="1080" w:type="dxa"/>
          </w:tcPr>
          <w:p w:rsidR="00A91E7E" w:rsidRDefault="00A91E7E" w:rsidP="000D6652">
            <w:pPr>
              <w:rPr>
                <w:rFonts w:ascii="Calibri" w:eastAsia="宋体" w:hAnsi="Calibri" w:cs="Times New Roman"/>
              </w:rPr>
            </w:pPr>
            <w:ins w:id="743" w:author="王斌" w:date="2014-02-21T13:15:00Z">
              <w:r>
                <w:rPr>
                  <w:rFonts w:ascii="Calibri" w:eastAsia="宋体" w:hAnsi="Calibri" w:cs="Times New Roman" w:hint="eastAsia"/>
                </w:rPr>
                <w:t>BIT31~0</w:t>
              </w:r>
            </w:ins>
          </w:p>
        </w:tc>
        <w:tc>
          <w:tcPr>
            <w:tcW w:w="1800" w:type="dxa"/>
          </w:tcPr>
          <w:p w:rsidR="00A91E7E" w:rsidRDefault="00A91E7E" w:rsidP="000D6652">
            <w:pPr>
              <w:rPr>
                <w:rFonts w:ascii="Calibri" w:eastAsia="宋体" w:hAnsi="Calibri" w:cs="Times New Roman"/>
              </w:rPr>
            </w:pPr>
            <w:ins w:id="744" w:author="王斌" w:date="2014-02-21T13:15:00Z">
              <w:r>
                <w:rPr>
                  <w:rFonts w:ascii="Calibri" w:eastAsia="宋体" w:hAnsi="Calibri" w:cs="Times New Roman" w:hint="eastAsia"/>
                </w:rPr>
                <w:t>保留</w:t>
              </w:r>
            </w:ins>
          </w:p>
        </w:tc>
        <w:tc>
          <w:tcPr>
            <w:tcW w:w="3600" w:type="dxa"/>
          </w:tcPr>
          <w:p w:rsidR="00A91E7E" w:rsidRDefault="00A91E7E" w:rsidP="000D6652">
            <w:pPr>
              <w:rPr>
                <w:ins w:id="745" w:author="王斌" w:date="2014-02-21T13:14:00Z"/>
                <w:rFonts w:ascii="Calibri" w:eastAsia="宋体" w:hAnsi="Calibri" w:cs="Times New Roman"/>
              </w:rPr>
            </w:pPr>
          </w:p>
          <w:p w:rsidR="00A91E7E" w:rsidRDefault="00A91E7E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35" w:type="dxa"/>
          </w:tcPr>
          <w:p w:rsidR="00A91E7E" w:rsidRPr="00285532" w:rsidRDefault="00A91E7E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71" w:type="dxa"/>
          </w:tcPr>
          <w:p w:rsidR="00A91E7E" w:rsidRPr="00285532" w:rsidRDefault="00A91E7E" w:rsidP="000D6652">
            <w:pPr>
              <w:rPr>
                <w:rFonts w:ascii="Calibri" w:eastAsia="宋体" w:hAnsi="Calibri" w:cs="Times New Roman"/>
              </w:rPr>
            </w:pPr>
          </w:p>
        </w:tc>
      </w:tr>
    </w:tbl>
    <w:p w:rsidR="00D241A5" w:rsidRDefault="00D241A5" w:rsidP="00D241A5">
      <w:pPr>
        <w:rPr>
          <w:ins w:id="746" w:author="王斌" w:date="2014-02-21T17:24:00Z"/>
        </w:rPr>
      </w:pPr>
    </w:p>
    <w:p w:rsidR="001665AC" w:rsidRDefault="001665AC" w:rsidP="00D241A5">
      <w:pPr>
        <w:rPr>
          <w:ins w:id="747" w:author="王斌" w:date="2014-02-21T17:24:00Z"/>
        </w:rPr>
      </w:pPr>
    </w:p>
    <w:p w:rsidR="001665AC" w:rsidRDefault="001665AC" w:rsidP="00D241A5">
      <w:pPr>
        <w:rPr>
          <w:ins w:id="748" w:author="王斌" w:date="2014-02-21T17:23:00Z"/>
        </w:rPr>
      </w:pPr>
    </w:p>
    <w:p w:rsidR="00000000" w:rsidRDefault="00D241A5">
      <w:pPr>
        <w:pStyle w:val="4"/>
        <w:rPr>
          <w:ins w:id="749" w:author="王斌" w:date="2014-02-21T17:24:00Z"/>
          <w:rPrChange w:id="750" w:author="王斌" w:date="2014-02-21T17:25:00Z">
            <w:rPr>
              <w:ins w:id="751" w:author="王斌" w:date="2014-02-21T17:24:00Z"/>
              <w:rFonts w:ascii="Calibri" w:eastAsia="宋体" w:hAnsi="Calibri" w:cs="Times New Roman"/>
            </w:rPr>
          </w:rPrChange>
        </w:rPr>
        <w:pPrChange w:id="752" w:author="王斌" w:date="2014-02-21T17:25:00Z">
          <w:pPr/>
        </w:pPrChange>
      </w:pPr>
      <w:ins w:id="753" w:author="王斌" w:date="2014-02-21T17:23:00Z">
        <w:r w:rsidRPr="00855293">
          <w:rPr>
            <w:rFonts w:hint="eastAsia"/>
          </w:rPr>
          <w:lastRenderedPageBreak/>
          <w:t>3.3.</w:t>
        </w:r>
        <w:r>
          <w:rPr>
            <w:rFonts w:hint="eastAsia"/>
          </w:rPr>
          <w:t xml:space="preserve">9 </w:t>
        </w:r>
        <w:r w:rsidR="001665AC">
          <w:rPr>
            <w:rFonts w:hint="eastAsia"/>
          </w:rPr>
          <w:t>timecode</w:t>
        </w:r>
        <w:r w:rsidRPr="00855293">
          <w:rPr>
            <w:rFonts w:hint="eastAsia"/>
          </w:rPr>
          <w:t>(</w:t>
        </w:r>
      </w:ins>
      <w:ins w:id="754" w:author="王斌" w:date="2014-02-21T17:24:00Z">
        <w:r w:rsidR="001665AC">
          <w:rPr>
            <w:rFonts w:hint="eastAsia"/>
          </w:rPr>
          <w:t>时间码</w:t>
        </w:r>
        <w:r w:rsidR="001665AC">
          <w:rPr>
            <w:rFonts w:hint="eastAsia"/>
          </w:rPr>
          <w:t xml:space="preserve"> </w:t>
        </w:r>
      </w:ins>
      <w:ins w:id="755" w:author="王斌" w:date="2014-02-21T17:23:00Z">
        <w:r w:rsidRPr="00855293">
          <w:rPr>
            <w:rFonts w:hint="eastAsia"/>
          </w:rPr>
          <w:t>)</w:t>
        </w:r>
      </w:ins>
    </w:p>
    <w:p w:rsidR="00DD1A56" w:rsidRDefault="00354CAA" w:rsidP="00DD1A56">
      <w:pPr>
        <w:rPr>
          <w:ins w:id="756" w:author="王斌" w:date="2014-02-21T17:24:00Z"/>
        </w:rPr>
      </w:pPr>
      <w:ins w:id="757" w:author="王斌" w:date="2014-02-21T17:24:00Z">
        <w:r>
          <w:rPr>
            <w:rFonts w:ascii="Calibri" w:eastAsia="宋体" w:hAnsi="Calibri" w:cs="Times New Roman" w:hint="eastAsia"/>
          </w:rPr>
          <w:t xml:space="preserve">   </w:t>
        </w:r>
        <w:r w:rsidR="00DD1A56">
          <w:rPr>
            <w:rFonts w:ascii="Calibri" w:eastAsia="宋体" w:hAnsi="Calibri" w:cs="Times New Roman" w:hint="eastAsia"/>
          </w:rPr>
          <w:t>对应</w:t>
        </w:r>
        <w:r w:rsidR="00DD1A56">
          <w:rPr>
            <w:rFonts w:ascii="Calibri" w:eastAsia="宋体" w:hAnsi="Calibri" w:cs="Times New Roman" w:hint="eastAsia"/>
          </w:rPr>
          <w:t xml:space="preserve"> MICROM </w:t>
        </w:r>
        <w:r w:rsidR="00DD1A56">
          <w:rPr>
            <w:rFonts w:ascii="Calibri" w:eastAsia="宋体" w:hAnsi="Calibri" w:cs="Times New Roman" w:hint="eastAsia"/>
          </w:rPr>
          <w:t>接口的</w:t>
        </w:r>
        <w:r w:rsidR="00DD1A56">
          <w:rPr>
            <w:rFonts w:ascii="Calibri" w:eastAsia="宋体" w:hAnsi="Calibri" w:cs="Times New Roman" w:hint="eastAsia"/>
          </w:rPr>
          <w:t xml:space="preserve"> TIMECODE </w:t>
        </w:r>
        <w:r w:rsidR="00DD1A56">
          <w:rPr>
            <w:rFonts w:ascii="Calibri" w:eastAsia="宋体" w:hAnsi="Calibri" w:cs="Times New Roman" w:hint="eastAsia"/>
          </w:rPr>
          <w:t>类里的</w:t>
        </w:r>
        <w:r w:rsidR="00DD1A56">
          <w:rPr>
            <w:rFonts w:ascii="Calibri" w:eastAsia="宋体" w:hAnsi="Calibri" w:cs="Times New Roman" w:hint="eastAsia"/>
          </w:rPr>
          <w:t xml:space="preserve">  </w:t>
        </w:r>
        <w:r w:rsidR="00DD1A56">
          <w:rPr>
            <w:rFonts w:ascii="Arial" w:hAnsi="Arial" w:cs="Arial"/>
            <w:b/>
            <w:bCs/>
            <w:kern w:val="0"/>
            <w:sz w:val="28"/>
            <w:szCs w:val="28"/>
          </w:rPr>
          <w:t>get</w:t>
        </w:r>
      </w:ins>
      <w:ins w:id="758" w:author="王斌" w:date="2014-02-21T17:25:00Z">
        <w:r w:rsidR="00DD1A56">
          <w:rPr>
            <w:rFonts w:ascii="Arial" w:hAnsi="Arial" w:cs="Arial" w:hint="eastAsia"/>
            <w:b/>
            <w:bCs/>
            <w:kern w:val="0"/>
            <w:sz w:val="28"/>
            <w:szCs w:val="28"/>
          </w:rPr>
          <w:t>（</w:t>
        </w:r>
        <w:r w:rsidR="00DD1A56">
          <w:rPr>
            <w:rFonts w:ascii="Arial" w:hAnsi="Arial" w:cs="Arial" w:hint="eastAsia"/>
            <w:b/>
            <w:bCs/>
            <w:kern w:val="0"/>
            <w:sz w:val="28"/>
            <w:szCs w:val="28"/>
          </w:rPr>
          <w:t>set</w:t>
        </w:r>
        <w:r w:rsidR="00DD1A56">
          <w:rPr>
            <w:rFonts w:ascii="Arial" w:hAnsi="Arial" w:cs="Arial" w:hint="eastAsia"/>
            <w:b/>
            <w:bCs/>
            <w:kern w:val="0"/>
            <w:sz w:val="28"/>
            <w:szCs w:val="28"/>
          </w:rPr>
          <w:t>）</w:t>
        </w:r>
      </w:ins>
      <w:ins w:id="759" w:author="王斌" w:date="2014-02-21T17:24:00Z">
        <w:r w:rsidR="00DD1A56">
          <w:rPr>
            <w:rFonts w:ascii="Arial" w:hAnsi="Arial" w:cs="Arial"/>
            <w:b/>
            <w:bCs/>
            <w:kern w:val="0"/>
            <w:sz w:val="28"/>
            <w:szCs w:val="28"/>
          </w:rPr>
          <w:t>TimeCodePacked</w:t>
        </w:r>
      </w:ins>
    </w:p>
    <w:p w:rsidR="00240EE5" w:rsidRPr="00B13B4B" w:rsidDel="00354CAA" w:rsidRDefault="00DD1A56">
      <w:pPr>
        <w:rPr>
          <w:del w:id="760" w:author="王斌" w:date="2014-02-21T17:25:00Z"/>
        </w:rPr>
      </w:pPr>
      <w:ins w:id="761" w:author="王斌" w:date="2014-02-21T17:24:00Z">
        <w:r>
          <w:rPr>
            <w:rFonts w:hint="eastAsia"/>
          </w:rPr>
          <w:t>函数</w:t>
        </w:r>
        <w:r>
          <w:rPr>
            <w:rFonts w:hint="eastAsia"/>
          </w:rPr>
          <w:t xml:space="preserve"> </w:t>
        </w:r>
      </w:ins>
      <w:ins w:id="762" w:author="王斌" w:date="2014-02-21T17:26:00Z">
        <w:r w:rsidR="001659AC">
          <w:rPr>
            <w:rFonts w:hint="eastAsia"/>
          </w:rPr>
          <w:t>,</w:t>
        </w:r>
        <w:r w:rsidR="001659AC">
          <w:rPr>
            <w:rFonts w:hint="eastAsia"/>
          </w:rPr>
          <w:t>目前</w:t>
        </w:r>
        <w:r w:rsidR="001659AC">
          <w:rPr>
            <w:rFonts w:hint="eastAsia"/>
          </w:rPr>
          <w:t xml:space="preserve"> </w:t>
        </w:r>
        <w:r w:rsidR="001659AC">
          <w:rPr>
            <w:rFonts w:hint="eastAsia"/>
          </w:rPr>
          <w:t>由于</w:t>
        </w:r>
        <w:r w:rsidR="001659AC">
          <w:rPr>
            <w:rFonts w:hint="eastAsia"/>
          </w:rPr>
          <w:t xml:space="preserve"> drop frame flag </w:t>
        </w:r>
        <w:r w:rsidR="001659AC">
          <w:rPr>
            <w:rFonts w:hint="eastAsia"/>
          </w:rPr>
          <w:t>意义不明确</w:t>
        </w:r>
        <w:r w:rsidR="001659AC">
          <w:rPr>
            <w:rFonts w:hint="eastAsia"/>
          </w:rPr>
          <w:t xml:space="preserve"> </w:t>
        </w:r>
        <w:r w:rsidR="001659AC">
          <w:rPr>
            <w:rFonts w:hint="eastAsia"/>
          </w:rPr>
          <w:t>，返回</w:t>
        </w:r>
        <w:r w:rsidR="001659AC">
          <w:rPr>
            <w:rFonts w:hint="eastAsia"/>
          </w:rPr>
          <w:t xml:space="preserve"> 0</w:t>
        </w:r>
      </w:ins>
    </w:p>
    <w:p w:rsidR="00240EE5" w:rsidRDefault="00240EE5">
      <w:pPr>
        <w:rPr>
          <w:ins w:id="763" w:author="王斌" w:date="2014-02-19T14:26:00Z"/>
        </w:rPr>
      </w:pPr>
      <w:bookmarkStart w:id="764" w:name="_GoBack"/>
      <w:bookmarkEnd w:id="764"/>
    </w:p>
    <w:p w:rsidR="00093B26" w:rsidRDefault="00E72C62">
      <w:pPr>
        <w:rPr>
          <w:ins w:id="765" w:author="王斌" w:date="2014-02-19T14:26:00Z"/>
        </w:rPr>
      </w:pPr>
      <w:ins w:id="766" w:author="王斌" w:date="2014-02-21T17:23:00Z">
        <w:r>
          <w:rPr>
            <w:noProof/>
          </w:rPr>
          <w:drawing>
            <wp:inline distT="0" distB="0" distL="0" distR="0">
              <wp:extent cx="6645910" cy="1384565"/>
              <wp:effectExtent l="19050" t="0" r="254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645910" cy="13845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093B26" w:rsidRDefault="00093B26">
      <w:pPr>
        <w:rPr>
          <w:ins w:id="767" w:author="王斌" w:date="2014-02-19T14:26:00Z"/>
        </w:rPr>
      </w:pPr>
    </w:p>
    <w:p w:rsidR="00B13B4B" w:rsidRDefault="00B13B4B">
      <w:pPr>
        <w:rPr>
          <w:ins w:id="768" w:author="王斌" w:date="2014-02-21T13:12:00Z"/>
          <w:rFonts w:ascii="Calibri" w:eastAsia="宋体" w:hAnsi="Calibri" w:cs="Times New Roman"/>
        </w:rPr>
      </w:pPr>
    </w:p>
    <w:p w:rsidR="00B13B4B" w:rsidRDefault="00B13B4B">
      <w:pPr>
        <w:rPr>
          <w:ins w:id="769" w:author="王斌" w:date="2014-02-21T13:12:00Z"/>
          <w:rFonts w:ascii="Calibri" w:eastAsia="宋体" w:hAnsi="Calibri" w:cs="Times New Roman"/>
        </w:rPr>
      </w:pPr>
    </w:p>
    <w:p w:rsidR="00B13B4B" w:rsidRDefault="00B13B4B">
      <w:pPr>
        <w:rPr>
          <w:ins w:id="770" w:author="王斌" w:date="2014-02-21T13:12:00Z"/>
          <w:rFonts w:ascii="Calibri" w:eastAsia="宋体" w:hAnsi="Calibri" w:cs="Times New Roman"/>
        </w:rPr>
      </w:pPr>
    </w:p>
    <w:p w:rsidR="00B13B4B" w:rsidRDefault="00B13B4B">
      <w:pPr>
        <w:rPr>
          <w:ins w:id="771" w:author="王斌" w:date="2014-02-21T13:12:00Z"/>
          <w:rFonts w:ascii="Calibri" w:eastAsia="宋体" w:hAnsi="Calibri" w:cs="Times New Roman"/>
        </w:rPr>
      </w:pPr>
    </w:p>
    <w:p w:rsidR="00B13B4B" w:rsidRDefault="00B13B4B">
      <w:pPr>
        <w:rPr>
          <w:ins w:id="772" w:author="王斌" w:date="2014-02-21T13:12:00Z"/>
          <w:rFonts w:ascii="Calibri" w:eastAsia="宋体" w:hAnsi="Calibri" w:cs="Times New Roman"/>
        </w:rPr>
      </w:pPr>
    </w:p>
    <w:p w:rsidR="00B13B4B" w:rsidRDefault="00B13B4B">
      <w:pPr>
        <w:rPr>
          <w:ins w:id="773" w:author="王斌" w:date="2014-02-21T13:12:00Z"/>
          <w:rFonts w:ascii="Calibri" w:eastAsia="宋体" w:hAnsi="Calibri" w:cs="Times New Roman"/>
        </w:rPr>
      </w:pPr>
    </w:p>
    <w:p w:rsidR="00B13B4B" w:rsidRDefault="00B13B4B">
      <w:pPr>
        <w:rPr>
          <w:ins w:id="774" w:author="王斌" w:date="2014-02-19T14:26:00Z"/>
        </w:rPr>
      </w:pPr>
    </w:p>
    <w:p w:rsidR="00447BE7" w:rsidRDefault="00093B26" w:rsidP="00966121">
      <w:pPr>
        <w:pStyle w:val="3"/>
      </w:pPr>
      <w:bookmarkStart w:id="775" w:name="_Toc380591955"/>
      <w:ins w:id="776" w:author="王斌" w:date="2014-02-19T14:26:00Z">
        <w:r w:rsidRPr="008C62E0">
          <w:rPr>
            <w:rFonts w:hint="eastAsia"/>
          </w:rPr>
          <w:t xml:space="preserve">3.4  </w:t>
        </w:r>
        <w:r w:rsidRPr="008C62E0">
          <w:rPr>
            <w:rFonts w:hint="eastAsia"/>
          </w:rPr>
          <w:t>音频控制</w:t>
        </w:r>
      </w:ins>
      <w:bookmarkEnd w:id="775"/>
    </w:p>
    <w:p w:rsidR="00447BE7" w:rsidRDefault="00447BE7" w:rsidP="00447BE7">
      <w:pPr>
        <w:rPr>
          <w:rFonts w:asciiTheme="minorEastAsia" w:hAnsiTheme="minorEastAsia"/>
          <w:b/>
          <w:sz w:val="30"/>
          <w:szCs w:val="30"/>
        </w:rPr>
      </w:pPr>
    </w:p>
    <w:p w:rsidR="00A12700" w:rsidRPr="00447BE7" w:rsidRDefault="00447BE7" w:rsidP="00966121">
      <w:pPr>
        <w:pStyle w:val="4"/>
        <w:rPr>
          <w:ins w:id="777" w:author="王斌" w:date="2014-02-19T14:30:00Z"/>
        </w:rPr>
      </w:pPr>
      <w:bookmarkStart w:id="778" w:name="_Toc380591956"/>
      <w:r w:rsidRPr="00447BE7">
        <w:rPr>
          <w:rFonts w:hint="eastAsia"/>
        </w:rPr>
        <w:t>3.4.1</w:t>
      </w:r>
      <w:r w:rsidR="004B0F6F">
        <w:rPr>
          <w:rFonts w:hint="eastAsia"/>
        </w:rPr>
        <w:t xml:space="preserve"> </w:t>
      </w:r>
      <w:ins w:id="779" w:author="王斌" w:date="2014-02-19T14:30:00Z">
        <w:r w:rsidR="00C31414" w:rsidRPr="00447BE7">
          <w:rPr>
            <w:rFonts w:hint="eastAsia"/>
          </w:rPr>
          <w:t>AUDIO_SETUP_DELAY_CTL(</w:t>
        </w:r>
      </w:ins>
      <w:ins w:id="780" w:author="王斌" w:date="2014-02-19T14:31:00Z">
        <w:r w:rsidR="00C31414" w:rsidRPr="00447BE7">
          <w:rPr>
            <w:rFonts w:hint="eastAsia"/>
          </w:rPr>
          <w:t>音频输出延时功能控制寄存器</w:t>
        </w:r>
        <w:r w:rsidR="00962972" w:rsidRPr="00447BE7">
          <w:rPr>
            <w:rFonts w:hint="eastAsia"/>
          </w:rPr>
          <w:t>)</w:t>
        </w:r>
      </w:ins>
      <w:bookmarkEnd w:id="778"/>
      <w:ins w:id="781" w:author="王斌" w:date="2014-02-19T14:30:00Z">
        <w:r w:rsidR="00A12700" w:rsidRPr="00447BE7">
          <w:rPr>
            <w:rFonts w:hint="eastAsia"/>
          </w:rPr>
          <w:t xml:space="preserve"> </w:t>
        </w:r>
      </w:ins>
    </w:p>
    <w:p w:rsidR="00A12700" w:rsidRPr="00285532" w:rsidRDefault="00A12700" w:rsidP="00A12700">
      <w:pPr>
        <w:rPr>
          <w:ins w:id="782" w:author="王斌" w:date="2014-02-19T14:30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A12700" w:rsidRPr="00285532" w:rsidTr="000D6652">
        <w:trPr>
          <w:ins w:id="783" w:author="王斌" w:date="2014-02-19T14:30:00Z"/>
        </w:trPr>
        <w:tc>
          <w:tcPr>
            <w:tcW w:w="1080" w:type="dxa"/>
            <w:shd w:val="clear" w:color="auto" w:fill="00FFFF"/>
          </w:tcPr>
          <w:p w:rsidR="00A12700" w:rsidRPr="00285532" w:rsidRDefault="00A12700" w:rsidP="000D6652">
            <w:pPr>
              <w:rPr>
                <w:ins w:id="784" w:author="王斌" w:date="2014-02-19T14:30:00Z"/>
                <w:rFonts w:ascii="Calibri" w:eastAsia="宋体" w:hAnsi="Calibri" w:cs="Times New Roman"/>
                <w:sz w:val="18"/>
                <w:szCs w:val="18"/>
              </w:rPr>
            </w:pPr>
            <w:ins w:id="785" w:author="王斌" w:date="2014-02-19T14:30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</w:tcPr>
          <w:p w:rsidR="00A12700" w:rsidRPr="00285532" w:rsidRDefault="00A12700" w:rsidP="000D6652">
            <w:pPr>
              <w:rPr>
                <w:ins w:id="786" w:author="王斌" w:date="2014-02-19T14:30:00Z"/>
                <w:rFonts w:ascii="Calibri" w:eastAsia="宋体" w:hAnsi="Calibri" w:cs="Times New Roman"/>
                <w:sz w:val="18"/>
                <w:szCs w:val="18"/>
              </w:rPr>
            </w:pPr>
            <w:ins w:id="787" w:author="王斌" w:date="2014-02-19T14:30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</w:tcPr>
          <w:p w:rsidR="00A12700" w:rsidRPr="00285532" w:rsidRDefault="00A12700" w:rsidP="000D6652">
            <w:pPr>
              <w:rPr>
                <w:ins w:id="788" w:author="王斌" w:date="2014-02-19T14:30:00Z"/>
                <w:rFonts w:ascii="Calibri" w:eastAsia="宋体" w:hAnsi="Calibri" w:cs="Times New Roman"/>
                <w:sz w:val="18"/>
                <w:szCs w:val="18"/>
              </w:rPr>
            </w:pPr>
            <w:ins w:id="789" w:author="王斌" w:date="2014-02-19T14:30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</w:tcPr>
          <w:p w:rsidR="00A12700" w:rsidRPr="00285532" w:rsidRDefault="00A12700" w:rsidP="000D6652">
            <w:pPr>
              <w:rPr>
                <w:ins w:id="790" w:author="王斌" w:date="2014-02-19T14:30:00Z"/>
                <w:rFonts w:ascii="Calibri" w:eastAsia="宋体" w:hAnsi="Calibri" w:cs="Times New Roman"/>
                <w:sz w:val="18"/>
                <w:szCs w:val="18"/>
              </w:rPr>
            </w:pPr>
            <w:ins w:id="791" w:author="王斌" w:date="2014-02-19T14:30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</w:tcPr>
          <w:p w:rsidR="00A12700" w:rsidRPr="00285532" w:rsidRDefault="00A12700" w:rsidP="000D6652">
            <w:pPr>
              <w:rPr>
                <w:ins w:id="792" w:author="王斌" w:date="2014-02-19T14:30:00Z"/>
                <w:rFonts w:ascii="Calibri" w:eastAsia="宋体" w:hAnsi="Calibri" w:cs="Times New Roman"/>
                <w:sz w:val="18"/>
                <w:szCs w:val="18"/>
              </w:rPr>
            </w:pPr>
            <w:ins w:id="793" w:author="王斌" w:date="2014-02-19T14:30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RESET VALUE</w:t>
              </w:r>
            </w:ins>
          </w:p>
        </w:tc>
      </w:tr>
      <w:tr w:rsidR="00A12700" w:rsidRPr="00285532" w:rsidTr="00182EB9">
        <w:trPr>
          <w:trHeight w:val="465"/>
          <w:ins w:id="794" w:author="王斌" w:date="2014-02-19T14:30:00Z"/>
        </w:trPr>
        <w:tc>
          <w:tcPr>
            <w:tcW w:w="1080" w:type="dxa"/>
          </w:tcPr>
          <w:p w:rsidR="00A12700" w:rsidRPr="00285532" w:rsidRDefault="00654B78" w:rsidP="000D6652">
            <w:pPr>
              <w:rPr>
                <w:ins w:id="795" w:author="王斌" w:date="2014-02-19T14:30:00Z"/>
                <w:rFonts w:ascii="Calibri" w:eastAsia="宋体" w:hAnsi="Calibri" w:cs="Times New Roman"/>
              </w:rPr>
            </w:pPr>
            <w:ins w:id="796" w:author="王斌" w:date="2014-02-19T14:32:00Z">
              <w:r>
                <w:rPr>
                  <w:rFonts w:ascii="Calibri" w:eastAsia="宋体" w:hAnsi="Calibri" w:cs="Times New Roman" w:hint="eastAsia"/>
                </w:rPr>
                <w:t>BIT0</w:t>
              </w:r>
            </w:ins>
          </w:p>
        </w:tc>
        <w:tc>
          <w:tcPr>
            <w:tcW w:w="1800" w:type="dxa"/>
          </w:tcPr>
          <w:p w:rsidR="00A12700" w:rsidRPr="00285532" w:rsidRDefault="00445AC0" w:rsidP="000D6652">
            <w:pPr>
              <w:rPr>
                <w:ins w:id="797" w:author="王斌" w:date="2014-02-19T14:30:00Z"/>
                <w:rFonts w:ascii="Calibri" w:eastAsia="宋体" w:hAnsi="Calibri" w:cs="Times New Roman"/>
              </w:rPr>
            </w:pPr>
            <w:ins w:id="798" w:author="王斌" w:date="2014-02-19T14:32:00Z">
              <w:r>
                <w:rPr>
                  <w:rFonts w:ascii="Calibri" w:eastAsia="宋体" w:hAnsi="Calibri" w:cs="Times New Roman" w:hint="eastAsia"/>
                </w:rPr>
                <w:t>DELAY_MODE</w:t>
              </w:r>
            </w:ins>
          </w:p>
        </w:tc>
        <w:tc>
          <w:tcPr>
            <w:tcW w:w="3600" w:type="dxa"/>
          </w:tcPr>
          <w:p w:rsidR="00A12700" w:rsidRPr="00285532" w:rsidRDefault="00445AC0" w:rsidP="000D6652">
            <w:pPr>
              <w:rPr>
                <w:ins w:id="799" w:author="王斌" w:date="2014-02-19T14:30:00Z"/>
                <w:rFonts w:ascii="Calibri" w:eastAsia="宋体" w:hAnsi="Calibri" w:cs="Times New Roman"/>
              </w:rPr>
            </w:pPr>
            <w:ins w:id="800" w:author="王斌" w:date="2014-02-19T14:33:00Z">
              <w:r>
                <w:rPr>
                  <w:rFonts w:ascii="Calibri" w:eastAsia="宋体" w:hAnsi="Calibri" w:cs="Times New Roman" w:hint="eastAsia"/>
                </w:rPr>
                <w:t>延时模式</w:t>
              </w:r>
            </w:ins>
          </w:p>
        </w:tc>
        <w:tc>
          <w:tcPr>
            <w:tcW w:w="935" w:type="dxa"/>
          </w:tcPr>
          <w:p w:rsidR="00A12700" w:rsidRPr="00285532" w:rsidRDefault="00F438F1" w:rsidP="000D6652">
            <w:pPr>
              <w:rPr>
                <w:ins w:id="801" w:author="王斌" w:date="2014-02-19T14:30:00Z"/>
                <w:rFonts w:ascii="Calibri" w:eastAsia="宋体" w:hAnsi="Calibri" w:cs="Times New Roman"/>
              </w:rPr>
            </w:pPr>
            <w:ins w:id="802" w:author="王斌" w:date="2014-02-19T14:33:00Z">
              <w:r>
                <w:rPr>
                  <w:rFonts w:ascii="Calibri" w:eastAsia="宋体" w:hAnsi="Calibri" w:cs="Times New Roman" w:hint="eastAsia"/>
                </w:rPr>
                <w:t>R/W</w:t>
              </w:r>
            </w:ins>
          </w:p>
        </w:tc>
        <w:tc>
          <w:tcPr>
            <w:tcW w:w="1971" w:type="dxa"/>
          </w:tcPr>
          <w:p w:rsidR="00D20692" w:rsidRPr="00285532" w:rsidRDefault="00877F53" w:rsidP="000D6652">
            <w:pPr>
              <w:rPr>
                <w:ins w:id="803" w:author="王斌" w:date="2014-02-19T14:30:00Z"/>
                <w:rFonts w:ascii="Calibri" w:eastAsia="宋体" w:hAnsi="Calibri" w:cs="Times New Roman"/>
              </w:rPr>
            </w:pPr>
            <w:ins w:id="804" w:author="王斌" w:date="2014-02-19T14:33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182EB9" w:rsidRPr="00285532" w:rsidTr="000D6652">
        <w:trPr>
          <w:trHeight w:val="480"/>
        </w:trPr>
        <w:tc>
          <w:tcPr>
            <w:tcW w:w="1080" w:type="dxa"/>
          </w:tcPr>
          <w:p w:rsidR="00182EB9" w:rsidRPr="00285532" w:rsidRDefault="00741DB2" w:rsidP="000D6652">
            <w:pPr>
              <w:rPr>
                <w:rFonts w:ascii="Calibri" w:eastAsia="宋体" w:hAnsi="Calibri" w:cs="Times New Roman"/>
              </w:rPr>
            </w:pPr>
            <w:ins w:id="805" w:author="王斌" w:date="2014-02-19T14:32:00Z">
              <w:r>
                <w:rPr>
                  <w:rFonts w:ascii="Calibri" w:eastAsia="宋体" w:hAnsi="Calibri" w:cs="Times New Roman" w:hint="eastAsia"/>
                </w:rPr>
                <w:t>BIT</w:t>
              </w:r>
              <w:r w:rsidR="00654B78">
                <w:rPr>
                  <w:rFonts w:ascii="Calibri" w:eastAsia="宋体" w:hAnsi="Calibri" w:cs="Times New Roman" w:hint="eastAsia"/>
                </w:rPr>
                <w:t>31~1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1800" w:type="dxa"/>
          </w:tcPr>
          <w:p w:rsidR="00182EB9" w:rsidRDefault="00FE252E" w:rsidP="000D6652">
            <w:pPr>
              <w:rPr>
                <w:rFonts w:ascii="Calibri" w:eastAsia="宋体" w:hAnsi="Calibri" w:cs="Times New Roman"/>
              </w:rPr>
            </w:pPr>
            <w:ins w:id="806" w:author="王斌" w:date="2014-02-19T14:33:00Z">
              <w:r>
                <w:rPr>
                  <w:rFonts w:ascii="Calibri" w:eastAsia="宋体" w:hAnsi="Calibri" w:cs="Times New Roman" w:hint="eastAsia"/>
                </w:rPr>
                <w:t>保留</w:t>
              </w:r>
            </w:ins>
          </w:p>
        </w:tc>
        <w:tc>
          <w:tcPr>
            <w:tcW w:w="3600" w:type="dxa"/>
          </w:tcPr>
          <w:p w:rsidR="00182EB9" w:rsidRDefault="00182EB9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35" w:type="dxa"/>
          </w:tcPr>
          <w:p w:rsidR="00182EB9" w:rsidRPr="00285532" w:rsidRDefault="00182EB9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71" w:type="dxa"/>
          </w:tcPr>
          <w:p w:rsidR="00182EB9" w:rsidRPr="00285532" w:rsidRDefault="00182EB9" w:rsidP="000D6652">
            <w:pPr>
              <w:rPr>
                <w:rFonts w:ascii="Calibri" w:eastAsia="宋体" w:hAnsi="Calibri" w:cs="Times New Roman"/>
              </w:rPr>
            </w:pPr>
          </w:p>
        </w:tc>
      </w:tr>
    </w:tbl>
    <w:p w:rsidR="00A12700" w:rsidRPr="00285532" w:rsidRDefault="00A12700" w:rsidP="00A12700">
      <w:pPr>
        <w:rPr>
          <w:ins w:id="807" w:author="王斌" w:date="2014-02-19T14:30:00Z"/>
          <w:rFonts w:ascii="Calibri" w:eastAsia="宋体" w:hAnsi="Calibri" w:cs="Times New Roman"/>
        </w:rPr>
      </w:pPr>
    </w:p>
    <w:p w:rsidR="00A12700" w:rsidRDefault="000C6ABC" w:rsidP="00D45FEB">
      <w:pPr>
        <w:rPr>
          <w:ins w:id="808" w:author="王斌" w:date="2014-02-19T14:37:00Z"/>
          <w:rFonts w:ascii="Calibri" w:eastAsia="宋体" w:hAnsi="Calibri" w:cs="Times New Roman"/>
        </w:rPr>
      </w:pPr>
      <w:ins w:id="809" w:author="王斌" w:date="2014-02-19T14:33:00Z">
        <w:r>
          <w:rPr>
            <w:rFonts w:ascii="Calibri" w:eastAsia="宋体" w:hAnsi="Calibri" w:cs="Times New Roman" w:hint="eastAsia"/>
          </w:rPr>
          <w:t xml:space="preserve">  </w:t>
        </w:r>
        <w:r w:rsidR="00DE3224">
          <w:rPr>
            <w:rFonts w:ascii="Calibri" w:eastAsia="宋体" w:hAnsi="Calibri" w:cs="Times New Roman" w:hint="eastAsia"/>
          </w:rPr>
          <w:t>JPEG2000</w:t>
        </w:r>
        <w:r w:rsidR="00E31F6F">
          <w:rPr>
            <w:rFonts w:ascii="Calibri" w:eastAsia="宋体" w:hAnsi="Calibri" w:cs="Times New Roman" w:hint="eastAsia"/>
          </w:rPr>
          <w:t>音频的输出</w:t>
        </w:r>
        <w:r w:rsidR="00DE3224">
          <w:rPr>
            <w:rFonts w:ascii="Calibri" w:eastAsia="宋体" w:hAnsi="Calibri" w:cs="Times New Roman" w:hint="eastAsia"/>
          </w:rPr>
          <w:t>可以</w:t>
        </w:r>
        <w:r w:rsidR="00966E07">
          <w:rPr>
            <w:rFonts w:ascii="Calibri" w:eastAsia="宋体" w:hAnsi="Calibri" w:cs="Times New Roman" w:hint="eastAsia"/>
          </w:rPr>
          <w:t>控制其相对于</w:t>
        </w:r>
      </w:ins>
      <w:ins w:id="810" w:author="王斌" w:date="2014-02-19T14:34:00Z">
        <w:r w:rsidR="00966E07">
          <w:rPr>
            <w:rFonts w:ascii="Calibri" w:eastAsia="宋体" w:hAnsi="Calibri" w:cs="Times New Roman" w:hint="eastAsia"/>
          </w:rPr>
          <w:t>视频进行偏移（偏移量在正负</w:t>
        </w:r>
        <w:r w:rsidR="00966E07">
          <w:rPr>
            <w:rFonts w:ascii="Calibri" w:eastAsia="宋体" w:hAnsi="Calibri" w:cs="Times New Roman" w:hint="eastAsia"/>
          </w:rPr>
          <w:t>400MS</w:t>
        </w:r>
        <w:r w:rsidR="00966E07">
          <w:rPr>
            <w:rFonts w:ascii="Calibri" w:eastAsia="宋体" w:hAnsi="Calibri" w:cs="Times New Roman" w:hint="eastAsia"/>
          </w:rPr>
          <w:t>内）</w:t>
        </w:r>
        <w:r w:rsidR="00843E05">
          <w:rPr>
            <w:rFonts w:ascii="Calibri" w:eastAsia="宋体" w:hAnsi="Calibri" w:cs="Times New Roman" w:hint="eastAsia"/>
          </w:rPr>
          <w:t>，</w:t>
        </w:r>
      </w:ins>
    </w:p>
    <w:p w:rsidR="008A4107" w:rsidRDefault="008A4107" w:rsidP="00D45FEB">
      <w:pPr>
        <w:rPr>
          <w:ins w:id="811" w:author="王斌" w:date="2014-02-19T14:38:00Z"/>
        </w:rPr>
      </w:pPr>
      <w:ins w:id="812" w:author="王斌" w:date="2014-02-19T14:37:00Z">
        <w:r>
          <w:rPr>
            <w:rFonts w:ascii="Calibri" w:eastAsia="宋体" w:hAnsi="Calibri" w:cs="Times New Roman" w:hint="eastAsia"/>
          </w:rPr>
          <w:t xml:space="preserve">  </w:t>
        </w:r>
        <w:r>
          <w:rPr>
            <w:rFonts w:ascii="Calibri" w:eastAsia="宋体" w:hAnsi="Calibri" w:cs="Times New Roman" w:hint="eastAsia"/>
          </w:rPr>
          <w:t>当</w:t>
        </w:r>
        <w:r w:rsidR="00800CAD">
          <w:rPr>
            <w:rFonts w:ascii="Calibri" w:eastAsia="宋体" w:hAnsi="Calibri" w:cs="Times New Roman" w:hint="eastAsia"/>
          </w:rPr>
          <w:t>设置完</w:t>
        </w:r>
      </w:ins>
      <w:ins w:id="813" w:author="王斌" w:date="2014-02-19T14:38:00Z">
        <w:r w:rsidR="00C865B1" w:rsidRPr="00237DC1">
          <w:t>jpeg_video_delay_num</w:t>
        </w:r>
        <w:r w:rsidR="00C865B1">
          <w:rPr>
            <w:rFonts w:hint="eastAsia"/>
          </w:rPr>
          <w:t>和</w:t>
        </w:r>
        <w:r w:rsidR="00C865B1">
          <w:t>jpeg_audio</w:t>
        </w:r>
        <w:r w:rsidR="00C865B1" w:rsidRPr="00237DC1">
          <w:t>_delay_num</w:t>
        </w:r>
        <w:r w:rsidR="00C865B1">
          <w:rPr>
            <w:rFonts w:hint="eastAsia"/>
          </w:rPr>
          <w:t>寄存器后，</w:t>
        </w:r>
        <w:r w:rsidR="006A3A89">
          <w:rPr>
            <w:rFonts w:hint="eastAsia"/>
          </w:rPr>
          <w:t>影片的音视频有了初始的延时相位关系，</w:t>
        </w:r>
      </w:ins>
    </w:p>
    <w:p w:rsidR="006A3A89" w:rsidRDefault="006A3A89" w:rsidP="00D45FEB">
      <w:pPr>
        <w:rPr>
          <w:ins w:id="814" w:author="王斌" w:date="2014-02-19T14:39:00Z"/>
          <w:rFonts w:ascii="Calibri" w:eastAsia="宋体" w:hAnsi="Calibri" w:cs="Times New Roman"/>
        </w:rPr>
      </w:pPr>
      <w:ins w:id="815" w:author="王斌" w:date="2014-02-19T14:38:00Z">
        <w:r>
          <w:rPr>
            <w:rFonts w:hint="eastAsia"/>
          </w:rPr>
          <w:t xml:space="preserve">  </w:t>
        </w:r>
        <w:r>
          <w:rPr>
            <w:rFonts w:hint="eastAsia"/>
          </w:rPr>
          <w:t>可以设置</w:t>
        </w:r>
      </w:ins>
      <w:ins w:id="816" w:author="王斌" w:date="2014-02-19T14:39:00Z">
        <w:r w:rsidR="00354D5B">
          <w:rPr>
            <w:rFonts w:ascii="Calibri" w:eastAsia="宋体" w:hAnsi="Calibri" w:cs="Times New Roman" w:hint="eastAsia"/>
          </w:rPr>
          <w:t>AUDIO_SETUP_DELAY_VALUE</w:t>
        </w:r>
        <w:r w:rsidR="00354D5B">
          <w:rPr>
            <w:rFonts w:ascii="Calibri" w:eastAsia="宋体" w:hAnsi="Calibri" w:cs="Times New Roman" w:hint="eastAsia"/>
          </w:rPr>
          <w:t>的值来实时改变这种相位关系，有如下两种相位调节模式。</w:t>
        </w:r>
      </w:ins>
    </w:p>
    <w:p w:rsidR="00380AAF" w:rsidRDefault="00380AAF" w:rsidP="00D45FEB">
      <w:pPr>
        <w:rPr>
          <w:ins w:id="817" w:author="王斌" w:date="2014-02-19T14:34:00Z"/>
          <w:rFonts w:ascii="Calibri" w:eastAsia="宋体" w:hAnsi="Calibri" w:cs="Times New Roman"/>
        </w:rPr>
      </w:pPr>
    </w:p>
    <w:p w:rsidR="00843E05" w:rsidRDefault="00F61EE3" w:rsidP="00D45FEB">
      <w:pPr>
        <w:rPr>
          <w:ins w:id="818" w:author="王斌" w:date="2014-02-19T14:36:00Z"/>
        </w:rPr>
      </w:pPr>
      <w:ins w:id="819" w:author="王斌" w:date="2014-02-19T14:34:00Z">
        <w:r>
          <w:rPr>
            <w:rFonts w:ascii="Calibri" w:eastAsia="宋体" w:hAnsi="Calibri" w:cs="Times New Roman" w:hint="eastAsia"/>
          </w:rPr>
          <w:t xml:space="preserve">  </w:t>
        </w:r>
        <w:r w:rsidR="00571812">
          <w:rPr>
            <w:rFonts w:ascii="Calibri" w:eastAsia="宋体" w:hAnsi="Calibri" w:cs="Times New Roman" w:hint="eastAsia"/>
          </w:rPr>
          <w:t>MODE</w:t>
        </w:r>
        <w:r w:rsidR="00571812">
          <w:rPr>
            <w:rFonts w:ascii="Calibri" w:eastAsia="宋体" w:hAnsi="Calibri" w:cs="Times New Roman" w:hint="eastAsia"/>
          </w:rPr>
          <w:t>为</w:t>
        </w:r>
        <w:r w:rsidR="00571812">
          <w:rPr>
            <w:rFonts w:ascii="Calibri" w:eastAsia="宋体" w:hAnsi="Calibri" w:cs="Times New Roman" w:hint="eastAsia"/>
          </w:rPr>
          <w:t xml:space="preserve">0: </w:t>
        </w:r>
        <w:r w:rsidR="00563C09">
          <w:rPr>
            <w:rFonts w:hint="eastAsia"/>
          </w:rPr>
          <w:t>相对于</w:t>
        </w:r>
        <w:r w:rsidR="00563C09">
          <w:rPr>
            <w:rFonts w:hint="eastAsia"/>
          </w:rPr>
          <w:t>0</w:t>
        </w:r>
        <w:r w:rsidR="00563C09">
          <w:rPr>
            <w:rFonts w:hint="eastAsia"/>
          </w:rPr>
          <w:t>延时</w:t>
        </w:r>
      </w:ins>
      <w:ins w:id="820" w:author="王斌" w:date="2014-02-19T14:35:00Z">
        <w:r w:rsidR="006E7B37">
          <w:rPr>
            <w:rFonts w:hint="eastAsia"/>
          </w:rPr>
          <w:t>时音视频的</w:t>
        </w:r>
        <w:r w:rsidR="00194FAC">
          <w:rPr>
            <w:rFonts w:hint="eastAsia"/>
          </w:rPr>
          <w:t>相位关系进行</w:t>
        </w:r>
      </w:ins>
      <w:ins w:id="821" w:author="王斌" w:date="2014-02-19T14:34:00Z">
        <w:r w:rsidR="00563C09">
          <w:rPr>
            <w:rFonts w:hint="eastAsia"/>
          </w:rPr>
          <w:t>调整</w:t>
        </w:r>
      </w:ins>
      <w:ins w:id="822" w:author="王斌" w:date="2014-02-19T14:44:00Z">
        <w:r w:rsidR="00F408ED">
          <w:rPr>
            <w:rFonts w:hint="eastAsia"/>
          </w:rPr>
          <w:t>（</w:t>
        </w:r>
      </w:ins>
    </w:p>
    <w:p w:rsidR="00CC7A4B" w:rsidRDefault="00CC7A4B" w:rsidP="00D45FEB">
      <w:pPr>
        <w:rPr>
          <w:ins w:id="823" w:author="王斌" w:date="2014-02-19T14:42:00Z"/>
          <w:rFonts w:ascii="Calibri" w:eastAsia="宋体" w:hAnsi="Calibri" w:cs="Times New Roman"/>
        </w:rPr>
      </w:pPr>
      <w:ins w:id="824" w:author="王斌" w:date="2014-02-19T14:36:00Z">
        <w:r>
          <w:rPr>
            <w:rFonts w:hint="eastAsia"/>
          </w:rPr>
          <w:t xml:space="preserve">       </w:t>
        </w:r>
        <w:r w:rsidR="00E2715F">
          <w:rPr>
            <w:rFonts w:hint="eastAsia"/>
          </w:rPr>
          <w:t>比如：</w:t>
        </w:r>
        <w:r w:rsidR="00E2715F">
          <w:rPr>
            <w:rFonts w:hint="eastAsia"/>
          </w:rPr>
          <w:t xml:space="preserve">  </w:t>
        </w:r>
      </w:ins>
      <w:ins w:id="825" w:author="王斌" w:date="2014-02-19T14:41:00Z">
        <w:r w:rsidR="00974A98">
          <w:rPr>
            <w:rFonts w:hint="eastAsia"/>
          </w:rPr>
          <w:t>假设当前</w:t>
        </w:r>
        <w:r w:rsidR="00E80D1E">
          <w:rPr>
            <w:rFonts w:hint="eastAsia"/>
          </w:rPr>
          <w:t>音视频得相位关系为</w:t>
        </w:r>
        <w:r w:rsidR="00E80D1E">
          <w:rPr>
            <w:rFonts w:hint="eastAsia"/>
          </w:rPr>
          <w:t>0</w:t>
        </w:r>
        <w:r w:rsidR="00E80D1E">
          <w:rPr>
            <w:rFonts w:hint="eastAsia"/>
          </w:rPr>
          <w:t>，</w:t>
        </w:r>
      </w:ins>
      <w:ins w:id="826" w:author="王斌" w:date="2014-02-19T14:42:00Z">
        <w:r w:rsidR="00E80D1E">
          <w:rPr>
            <w:rFonts w:hint="eastAsia"/>
          </w:rPr>
          <w:t xml:space="preserve"> </w:t>
        </w:r>
      </w:ins>
      <w:ins w:id="827" w:author="王斌" w:date="2014-02-19T14:36:00Z">
        <w:r w:rsidR="00774822">
          <w:rPr>
            <w:rFonts w:hint="eastAsia"/>
          </w:rPr>
          <w:t>当</w:t>
        </w:r>
        <w:r w:rsidR="005967DA">
          <w:rPr>
            <w:rFonts w:ascii="Calibri" w:eastAsia="宋体" w:hAnsi="Calibri" w:cs="Times New Roman" w:hint="eastAsia"/>
          </w:rPr>
          <w:t>AUDIO_SETUP_DELAY_VALUE</w:t>
        </w:r>
        <w:r w:rsidR="005967DA">
          <w:rPr>
            <w:rFonts w:ascii="Calibri" w:eastAsia="宋体" w:hAnsi="Calibri" w:cs="Times New Roman" w:hint="eastAsia"/>
          </w:rPr>
          <w:t>设为</w:t>
        </w:r>
      </w:ins>
      <w:ins w:id="828" w:author="王斌" w:date="2014-02-19T14:42:00Z">
        <w:r w:rsidR="006972F3">
          <w:rPr>
            <w:rFonts w:ascii="Calibri" w:eastAsia="宋体" w:hAnsi="Calibri" w:cs="Times New Roman" w:hint="eastAsia"/>
          </w:rPr>
          <w:t>+200MS</w:t>
        </w:r>
        <w:r w:rsidR="006972F3">
          <w:rPr>
            <w:rFonts w:ascii="Calibri" w:eastAsia="宋体" w:hAnsi="Calibri" w:cs="Times New Roman" w:hint="eastAsia"/>
          </w:rPr>
          <w:t>后，</w:t>
        </w:r>
      </w:ins>
    </w:p>
    <w:p w:rsidR="006972F3" w:rsidRDefault="006972F3" w:rsidP="00D45FEB">
      <w:pPr>
        <w:rPr>
          <w:ins w:id="829" w:author="王斌" w:date="2014-02-19T14:42:00Z"/>
          <w:rFonts w:ascii="Calibri" w:eastAsia="宋体" w:hAnsi="Calibri" w:cs="Times New Roman"/>
        </w:rPr>
      </w:pPr>
      <w:ins w:id="830" w:author="王斌" w:date="2014-02-19T14:42:00Z">
        <w:r>
          <w:rPr>
            <w:rFonts w:ascii="Calibri" w:eastAsia="宋体" w:hAnsi="Calibri" w:cs="Times New Roman" w:hint="eastAsia"/>
          </w:rPr>
          <w:t xml:space="preserve">               </w:t>
        </w:r>
        <w:r>
          <w:rPr>
            <w:rFonts w:ascii="Calibri" w:eastAsia="宋体" w:hAnsi="Calibri" w:cs="Times New Roman" w:hint="eastAsia"/>
          </w:rPr>
          <w:t>音频会调节到视频之后</w:t>
        </w:r>
        <w:r>
          <w:rPr>
            <w:rFonts w:ascii="Calibri" w:eastAsia="宋体" w:hAnsi="Calibri" w:cs="Times New Roman" w:hint="eastAsia"/>
          </w:rPr>
          <w:t>200MS</w:t>
        </w:r>
        <w:r>
          <w:rPr>
            <w:rFonts w:ascii="Calibri" w:eastAsia="宋体" w:hAnsi="Calibri" w:cs="Times New Roman" w:hint="eastAsia"/>
          </w:rPr>
          <w:t>的位置，</w:t>
        </w:r>
        <w:r w:rsidR="00061157">
          <w:rPr>
            <w:rFonts w:ascii="Calibri" w:eastAsia="宋体" w:hAnsi="Calibri" w:cs="Times New Roman" w:hint="eastAsia"/>
          </w:rPr>
          <w:t>之后</w:t>
        </w:r>
        <w:r w:rsidR="00061157">
          <w:rPr>
            <w:rFonts w:hint="eastAsia"/>
          </w:rPr>
          <w:t>当</w:t>
        </w:r>
        <w:r w:rsidR="00061157">
          <w:rPr>
            <w:rFonts w:ascii="Calibri" w:eastAsia="宋体" w:hAnsi="Calibri" w:cs="Times New Roman" w:hint="eastAsia"/>
          </w:rPr>
          <w:t>AUDIO_SETUP_DELAY_VALUE</w:t>
        </w:r>
        <w:r w:rsidR="00061157">
          <w:rPr>
            <w:rFonts w:ascii="Calibri" w:eastAsia="宋体" w:hAnsi="Calibri" w:cs="Times New Roman" w:hint="eastAsia"/>
          </w:rPr>
          <w:t>设为</w:t>
        </w:r>
        <w:r w:rsidR="00061157">
          <w:rPr>
            <w:rFonts w:ascii="Calibri" w:eastAsia="宋体" w:hAnsi="Calibri" w:cs="Times New Roman" w:hint="eastAsia"/>
          </w:rPr>
          <w:t>-200MS</w:t>
        </w:r>
        <w:r w:rsidR="00061157">
          <w:rPr>
            <w:rFonts w:ascii="Calibri" w:eastAsia="宋体" w:hAnsi="Calibri" w:cs="Times New Roman" w:hint="eastAsia"/>
          </w:rPr>
          <w:t>时，</w:t>
        </w:r>
      </w:ins>
    </w:p>
    <w:p w:rsidR="00061157" w:rsidRPr="00061157" w:rsidRDefault="00061157" w:rsidP="00D45FEB">
      <w:pPr>
        <w:rPr>
          <w:ins w:id="831" w:author="王斌" w:date="2014-02-19T14:30:00Z"/>
        </w:rPr>
      </w:pPr>
      <w:ins w:id="832" w:author="王斌" w:date="2014-02-19T14:42:00Z">
        <w:r>
          <w:rPr>
            <w:rFonts w:ascii="Calibri" w:eastAsia="宋体" w:hAnsi="Calibri" w:cs="Times New Roman" w:hint="eastAsia"/>
          </w:rPr>
          <w:tab/>
        </w:r>
        <w:r>
          <w:rPr>
            <w:rFonts w:ascii="Calibri" w:eastAsia="宋体" w:hAnsi="Calibri" w:cs="Times New Roman" w:hint="eastAsia"/>
          </w:rPr>
          <w:tab/>
        </w:r>
        <w:r>
          <w:rPr>
            <w:rFonts w:ascii="Calibri" w:eastAsia="宋体" w:hAnsi="Calibri" w:cs="Times New Roman" w:hint="eastAsia"/>
          </w:rPr>
          <w:tab/>
          <w:t xml:space="preserve">   </w:t>
        </w:r>
      </w:ins>
      <w:ins w:id="833" w:author="王斌" w:date="2014-02-19T14:43:00Z">
        <w:r>
          <w:rPr>
            <w:rFonts w:ascii="Calibri" w:eastAsia="宋体" w:hAnsi="Calibri" w:cs="Times New Roman" w:hint="eastAsia"/>
          </w:rPr>
          <w:t>音频会调节到视频之前</w:t>
        </w:r>
        <w:r>
          <w:rPr>
            <w:rFonts w:ascii="Calibri" w:eastAsia="宋体" w:hAnsi="Calibri" w:cs="Times New Roman" w:hint="eastAsia"/>
          </w:rPr>
          <w:t>200MS</w:t>
        </w:r>
        <w:r>
          <w:rPr>
            <w:rFonts w:ascii="Calibri" w:eastAsia="宋体" w:hAnsi="Calibri" w:cs="Times New Roman" w:hint="eastAsia"/>
          </w:rPr>
          <w:t>的位置</w:t>
        </w:r>
      </w:ins>
    </w:p>
    <w:p w:rsidR="00A12700" w:rsidRDefault="00563C09" w:rsidP="00A12700">
      <w:pPr>
        <w:rPr>
          <w:ins w:id="834" w:author="王斌" w:date="2014-02-19T14:30:00Z"/>
        </w:rPr>
      </w:pPr>
      <w:ins w:id="835" w:author="王斌" w:date="2014-02-19T14:35:00Z">
        <w:r>
          <w:rPr>
            <w:rFonts w:hint="eastAsia"/>
          </w:rPr>
          <w:t xml:space="preserve">  MODE</w:t>
        </w:r>
        <w:r>
          <w:rPr>
            <w:rFonts w:hint="eastAsia"/>
          </w:rPr>
          <w:t>为</w:t>
        </w:r>
        <w:r>
          <w:rPr>
            <w:rFonts w:hint="eastAsia"/>
          </w:rPr>
          <w:t>1</w:t>
        </w:r>
        <w:r>
          <w:rPr>
            <w:rFonts w:hint="eastAsia"/>
          </w:rPr>
          <w:t>：相对于</w:t>
        </w:r>
        <w:r w:rsidR="00C51690">
          <w:rPr>
            <w:rFonts w:hint="eastAsia"/>
          </w:rPr>
          <w:t>当前</w:t>
        </w:r>
      </w:ins>
      <w:ins w:id="836" w:author="王斌" w:date="2014-02-19T14:36:00Z">
        <w:r w:rsidR="00C51690">
          <w:rPr>
            <w:rFonts w:hint="eastAsia"/>
          </w:rPr>
          <w:t>的音视频相位关系进行</w:t>
        </w:r>
      </w:ins>
      <w:ins w:id="837" w:author="王斌" w:date="2014-02-19T14:35:00Z">
        <w:r>
          <w:rPr>
            <w:rFonts w:hint="eastAsia"/>
          </w:rPr>
          <w:t>延时调整</w:t>
        </w:r>
      </w:ins>
    </w:p>
    <w:p w:rsidR="00B87A9F" w:rsidRDefault="00B87A9F" w:rsidP="00B87A9F">
      <w:pPr>
        <w:rPr>
          <w:ins w:id="838" w:author="王斌" w:date="2014-02-19T14:43:00Z"/>
          <w:rFonts w:ascii="Calibri" w:eastAsia="宋体" w:hAnsi="Calibri" w:cs="Times New Roman"/>
        </w:rPr>
      </w:pPr>
      <w:ins w:id="839" w:author="王斌" w:date="2014-02-19T14:43:00Z">
        <w:r>
          <w:rPr>
            <w:rFonts w:hint="eastAsia"/>
          </w:rPr>
          <w:t xml:space="preserve">       </w:t>
        </w:r>
        <w:r>
          <w:rPr>
            <w:rFonts w:hint="eastAsia"/>
          </w:rPr>
          <w:t>比如：</w:t>
        </w:r>
        <w:r>
          <w:rPr>
            <w:rFonts w:hint="eastAsia"/>
          </w:rPr>
          <w:t xml:space="preserve">  </w:t>
        </w:r>
        <w:r>
          <w:rPr>
            <w:rFonts w:hint="eastAsia"/>
          </w:rPr>
          <w:t>假设当前音视频得相位关系为</w:t>
        </w:r>
        <w:r>
          <w:rPr>
            <w:rFonts w:hint="eastAsia"/>
          </w:rPr>
          <w:t>0</w:t>
        </w:r>
        <w:r>
          <w:rPr>
            <w:rFonts w:hint="eastAsia"/>
          </w:rPr>
          <w:t>，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当</w:t>
        </w:r>
        <w:r>
          <w:rPr>
            <w:rFonts w:ascii="Calibri" w:eastAsia="宋体" w:hAnsi="Calibri" w:cs="Times New Roman" w:hint="eastAsia"/>
          </w:rPr>
          <w:t>AUDIO_SETUP_DELAY_VALUE</w:t>
        </w:r>
        <w:r>
          <w:rPr>
            <w:rFonts w:ascii="Calibri" w:eastAsia="宋体" w:hAnsi="Calibri" w:cs="Times New Roman" w:hint="eastAsia"/>
          </w:rPr>
          <w:t>设为</w:t>
        </w:r>
        <w:r>
          <w:rPr>
            <w:rFonts w:ascii="Calibri" w:eastAsia="宋体" w:hAnsi="Calibri" w:cs="Times New Roman" w:hint="eastAsia"/>
          </w:rPr>
          <w:t>+200MS</w:t>
        </w:r>
        <w:r>
          <w:rPr>
            <w:rFonts w:ascii="Calibri" w:eastAsia="宋体" w:hAnsi="Calibri" w:cs="Times New Roman" w:hint="eastAsia"/>
          </w:rPr>
          <w:t>后，</w:t>
        </w:r>
      </w:ins>
    </w:p>
    <w:p w:rsidR="00B87A9F" w:rsidRDefault="00B87A9F" w:rsidP="00B87A9F">
      <w:pPr>
        <w:rPr>
          <w:ins w:id="840" w:author="王斌" w:date="2014-02-19T14:43:00Z"/>
          <w:rFonts w:ascii="Calibri" w:eastAsia="宋体" w:hAnsi="Calibri" w:cs="Times New Roman"/>
        </w:rPr>
      </w:pPr>
      <w:ins w:id="841" w:author="王斌" w:date="2014-02-19T14:43:00Z">
        <w:r>
          <w:rPr>
            <w:rFonts w:ascii="Calibri" w:eastAsia="宋体" w:hAnsi="Calibri" w:cs="Times New Roman" w:hint="eastAsia"/>
          </w:rPr>
          <w:lastRenderedPageBreak/>
          <w:t xml:space="preserve">               </w:t>
        </w:r>
        <w:r>
          <w:rPr>
            <w:rFonts w:ascii="Calibri" w:eastAsia="宋体" w:hAnsi="Calibri" w:cs="Times New Roman" w:hint="eastAsia"/>
          </w:rPr>
          <w:t>音频会调节到视频之后</w:t>
        </w:r>
        <w:r>
          <w:rPr>
            <w:rFonts w:ascii="Calibri" w:eastAsia="宋体" w:hAnsi="Calibri" w:cs="Times New Roman" w:hint="eastAsia"/>
          </w:rPr>
          <w:t>200MS</w:t>
        </w:r>
        <w:r>
          <w:rPr>
            <w:rFonts w:ascii="Calibri" w:eastAsia="宋体" w:hAnsi="Calibri" w:cs="Times New Roman" w:hint="eastAsia"/>
          </w:rPr>
          <w:t>的位置，之后</w:t>
        </w:r>
        <w:r>
          <w:rPr>
            <w:rFonts w:hint="eastAsia"/>
          </w:rPr>
          <w:t>当</w:t>
        </w:r>
        <w:r>
          <w:rPr>
            <w:rFonts w:ascii="Calibri" w:eastAsia="宋体" w:hAnsi="Calibri" w:cs="Times New Roman" w:hint="eastAsia"/>
          </w:rPr>
          <w:t>AUDIO_SETUP_DELAY_VALUE</w:t>
        </w:r>
        <w:r>
          <w:rPr>
            <w:rFonts w:ascii="Calibri" w:eastAsia="宋体" w:hAnsi="Calibri" w:cs="Times New Roman" w:hint="eastAsia"/>
          </w:rPr>
          <w:t>设为</w:t>
        </w:r>
        <w:r>
          <w:rPr>
            <w:rFonts w:ascii="Calibri" w:eastAsia="宋体" w:hAnsi="Calibri" w:cs="Times New Roman" w:hint="eastAsia"/>
          </w:rPr>
          <w:t>-200MS</w:t>
        </w:r>
        <w:r>
          <w:rPr>
            <w:rFonts w:ascii="Calibri" w:eastAsia="宋体" w:hAnsi="Calibri" w:cs="Times New Roman" w:hint="eastAsia"/>
          </w:rPr>
          <w:t>时，</w:t>
        </w:r>
      </w:ins>
    </w:p>
    <w:p w:rsidR="00A62149" w:rsidRDefault="00B87A9F" w:rsidP="00A62149">
      <w:pPr>
        <w:rPr>
          <w:rFonts w:ascii="Calibri" w:eastAsia="宋体" w:hAnsi="Calibri" w:cs="Times New Roman"/>
        </w:rPr>
      </w:pPr>
      <w:ins w:id="842" w:author="王斌" w:date="2014-02-19T14:43:00Z">
        <w:r>
          <w:rPr>
            <w:rFonts w:ascii="Calibri" w:eastAsia="宋体" w:hAnsi="Calibri" w:cs="Times New Roman" w:hint="eastAsia"/>
          </w:rPr>
          <w:tab/>
        </w:r>
        <w:r>
          <w:rPr>
            <w:rFonts w:ascii="Calibri" w:eastAsia="宋体" w:hAnsi="Calibri" w:cs="Times New Roman" w:hint="eastAsia"/>
          </w:rPr>
          <w:tab/>
        </w:r>
        <w:r>
          <w:rPr>
            <w:rFonts w:ascii="Calibri" w:eastAsia="宋体" w:hAnsi="Calibri" w:cs="Times New Roman" w:hint="eastAsia"/>
          </w:rPr>
          <w:tab/>
          <w:t xml:space="preserve">   </w:t>
        </w:r>
        <w:r>
          <w:rPr>
            <w:rFonts w:ascii="Calibri" w:eastAsia="宋体" w:hAnsi="Calibri" w:cs="Times New Roman" w:hint="eastAsia"/>
          </w:rPr>
          <w:t>音频会调节到</w:t>
        </w:r>
        <w:r w:rsidR="00E735DB">
          <w:rPr>
            <w:rFonts w:ascii="Calibri" w:eastAsia="宋体" w:hAnsi="Calibri" w:cs="Times New Roman" w:hint="eastAsia"/>
          </w:rPr>
          <w:t>音</w:t>
        </w:r>
        <w:r>
          <w:rPr>
            <w:rFonts w:ascii="Calibri" w:eastAsia="宋体" w:hAnsi="Calibri" w:cs="Times New Roman" w:hint="eastAsia"/>
          </w:rPr>
          <w:t>视频</w:t>
        </w:r>
        <w:r w:rsidR="00E735DB">
          <w:rPr>
            <w:rFonts w:ascii="Calibri" w:eastAsia="宋体" w:hAnsi="Calibri" w:cs="Times New Roman" w:hint="eastAsia"/>
          </w:rPr>
          <w:t>初始的</w:t>
        </w:r>
        <w:r w:rsidR="00E735DB">
          <w:rPr>
            <w:rFonts w:ascii="Calibri" w:eastAsia="宋体" w:hAnsi="Calibri" w:cs="Times New Roman" w:hint="eastAsia"/>
          </w:rPr>
          <w:t>0</w:t>
        </w:r>
        <w:r w:rsidR="00E735DB">
          <w:rPr>
            <w:rFonts w:ascii="Calibri" w:eastAsia="宋体" w:hAnsi="Calibri" w:cs="Times New Roman" w:hint="eastAsia"/>
          </w:rPr>
          <w:t>延时位置</w:t>
        </w:r>
      </w:ins>
    </w:p>
    <w:p w:rsidR="00A62149" w:rsidRDefault="00A62149" w:rsidP="00A62149">
      <w:pPr>
        <w:rPr>
          <w:rFonts w:ascii="Calibri" w:eastAsia="宋体" w:hAnsi="Calibri" w:cs="Times New Roman"/>
        </w:rPr>
      </w:pPr>
    </w:p>
    <w:p w:rsidR="00A62149" w:rsidRDefault="00A62149" w:rsidP="00A62149">
      <w:pPr>
        <w:rPr>
          <w:rFonts w:ascii="Calibri" w:eastAsia="宋体" w:hAnsi="Calibri" w:cs="Times New Roman"/>
        </w:rPr>
      </w:pPr>
    </w:p>
    <w:p w:rsidR="00A62149" w:rsidRDefault="00A62149" w:rsidP="00A62149">
      <w:pPr>
        <w:rPr>
          <w:rFonts w:ascii="Calibri" w:eastAsia="宋体" w:hAnsi="Calibri" w:cs="Times New Roman"/>
        </w:rPr>
      </w:pPr>
    </w:p>
    <w:p w:rsidR="00A62149" w:rsidRDefault="00A62149" w:rsidP="00A62149">
      <w:pPr>
        <w:rPr>
          <w:rFonts w:ascii="Calibri" w:eastAsia="宋体" w:hAnsi="Calibri" w:cs="Times New Roman"/>
        </w:rPr>
      </w:pPr>
    </w:p>
    <w:p w:rsidR="00A62149" w:rsidRDefault="00A62149" w:rsidP="00A62149">
      <w:pPr>
        <w:rPr>
          <w:rFonts w:ascii="Calibri" w:eastAsia="宋体" w:hAnsi="Calibri" w:cs="Times New Roman"/>
        </w:rPr>
      </w:pPr>
    </w:p>
    <w:p w:rsidR="00A62149" w:rsidRDefault="00A62149" w:rsidP="00A62149">
      <w:pPr>
        <w:rPr>
          <w:rFonts w:ascii="Calibri" w:eastAsia="宋体" w:hAnsi="Calibri" w:cs="Times New Roman"/>
        </w:rPr>
      </w:pPr>
    </w:p>
    <w:p w:rsidR="00A62149" w:rsidRDefault="00A62149" w:rsidP="00A62149">
      <w:pPr>
        <w:rPr>
          <w:rFonts w:ascii="Calibri" w:eastAsia="宋体" w:hAnsi="Calibri" w:cs="Times New Roman"/>
        </w:rPr>
      </w:pPr>
    </w:p>
    <w:p w:rsidR="007C72C1" w:rsidRPr="00A62149" w:rsidRDefault="00A62149" w:rsidP="00966121">
      <w:pPr>
        <w:pStyle w:val="4"/>
        <w:rPr>
          <w:ins w:id="843" w:author="王斌" w:date="2014-02-19T14:36:00Z"/>
        </w:rPr>
      </w:pPr>
      <w:bookmarkStart w:id="844" w:name="_Toc380591957"/>
      <w:r w:rsidRPr="00A62149">
        <w:rPr>
          <w:rFonts w:hint="eastAsia"/>
        </w:rPr>
        <w:t>3.4.2</w:t>
      </w:r>
      <w:r w:rsidR="00207CCC">
        <w:rPr>
          <w:rFonts w:hint="eastAsia"/>
        </w:rPr>
        <w:t xml:space="preserve"> </w:t>
      </w:r>
      <w:ins w:id="845" w:author="王斌" w:date="2014-02-19T14:36:00Z">
        <w:r w:rsidR="007C72C1" w:rsidRPr="00A62149">
          <w:rPr>
            <w:rFonts w:hint="eastAsia"/>
          </w:rPr>
          <w:t>AUDIO</w:t>
        </w:r>
        <w:r w:rsidR="00886AF1" w:rsidRPr="00A62149">
          <w:rPr>
            <w:rFonts w:hint="eastAsia"/>
          </w:rPr>
          <w:t>_SETUP_DELAY_VALUE</w:t>
        </w:r>
        <w:r w:rsidR="007C72C1" w:rsidRPr="00A62149">
          <w:rPr>
            <w:rFonts w:hint="eastAsia"/>
          </w:rPr>
          <w:t>(</w:t>
        </w:r>
        <w:r w:rsidR="007C72C1" w:rsidRPr="00A62149">
          <w:rPr>
            <w:rFonts w:hint="eastAsia"/>
          </w:rPr>
          <w:t>音频输出延时功能</w:t>
        </w:r>
        <w:r w:rsidR="00022F10" w:rsidRPr="00A62149">
          <w:rPr>
            <w:rFonts w:hint="eastAsia"/>
          </w:rPr>
          <w:t>延时值</w:t>
        </w:r>
        <w:r w:rsidR="007C72C1" w:rsidRPr="00A62149">
          <w:rPr>
            <w:rFonts w:hint="eastAsia"/>
          </w:rPr>
          <w:t>寄存器</w:t>
        </w:r>
        <w:r w:rsidR="007C72C1" w:rsidRPr="00A62149">
          <w:rPr>
            <w:rFonts w:hint="eastAsia"/>
          </w:rPr>
          <w:t>)</w:t>
        </w:r>
        <w:bookmarkEnd w:id="844"/>
        <w:r w:rsidR="007C72C1" w:rsidRPr="00A62149">
          <w:rPr>
            <w:rFonts w:hint="eastAsia"/>
          </w:rPr>
          <w:t xml:space="preserve"> </w:t>
        </w:r>
      </w:ins>
    </w:p>
    <w:p w:rsidR="007C72C1" w:rsidRPr="00285532" w:rsidRDefault="007C72C1" w:rsidP="007C72C1">
      <w:pPr>
        <w:rPr>
          <w:ins w:id="846" w:author="王斌" w:date="2014-02-19T14:36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7C72C1" w:rsidRPr="00285532" w:rsidTr="000D6652">
        <w:trPr>
          <w:ins w:id="847" w:author="王斌" w:date="2014-02-19T14:36:00Z"/>
        </w:trPr>
        <w:tc>
          <w:tcPr>
            <w:tcW w:w="1080" w:type="dxa"/>
            <w:shd w:val="clear" w:color="auto" w:fill="00FFFF"/>
          </w:tcPr>
          <w:p w:rsidR="007C72C1" w:rsidRPr="00285532" w:rsidRDefault="007C72C1" w:rsidP="000D6652">
            <w:pPr>
              <w:rPr>
                <w:ins w:id="848" w:author="王斌" w:date="2014-02-19T14:36:00Z"/>
                <w:rFonts w:ascii="Calibri" w:eastAsia="宋体" w:hAnsi="Calibri" w:cs="Times New Roman"/>
                <w:sz w:val="18"/>
                <w:szCs w:val="18"/>
              </w:rPr>
            </w:pPr>
            <w:ins w:id="849" w:author="王斌" w:date="2014-02-19T14:36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</w:tcPr>
          <w:p w:rsidR="007C72C1" w:rsidRPr="00285532" w:rsidRDefault="007C72C1" w:rsidP="000D6652">
            <w:pPr>
              <w:rPr>
                <w:ins w:id="850" w:author="王斌" w:date="2014-02-19T14:36:00Z"/>
                <w:rFonts w:ascii="Calibri" w:eastAsia="宋体" w:hAnsi="Calibri" w:cs="Times New Roman"/>
                <w:sz w:val="18"/>
                <w:szCs w:val="18"/>
              </w:rPr>
            </w:pPr>
            <w:ins w:id="851" w:author="王斌" w:date="2014-02-19T14:36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</w:tcPr>
          <w:p w:rsidR="007C72C1" w:rsidRPr="00285532" w:rsidRDefault="007C72C1" w:rsidP="000D6652">
            <w:pPr>
              <w:rPr>
                <w:ins w:id="852" w:author="王斌" w:date="2014-02-19T14:36:00Z"/>
                <w:rFonts w:ascii="Calibri" w:eastAsia="宋体" w:hAnsi="Calibri" w:cs="Times New Roman"/>
                <w:sz w:val="18"/>
                <w:szCs w:val="18"/>
              </w:rPr>
            </w:pPr>
            <w:ins w:id="853" w:author="王斌" w:date="2014-02-19T14:36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</w:tcPr>
          <w:p w:rsidR="007C72C1" w:rsidRPr="00285532" w:rsidRDefault="007C72C1" w:rsidP="000D6652">
            <w:pPr>
              <w:rPr>
                <w:ins w:id="854" w:author="王斌" w:date="2014-02-19T14:36:00Z"/>
                <w:rFonts w:ascii="Calibri" w:eastAsia="宋体" w:hAnsi="Calibri" w:cs="Times New Roman"/>
                <w:sz w:val="18"/>
                <w:szCs w:val="18"/>
              </w:rPr>
            </w:pPr>
            <w:ins w:id="855" w:author="王斌" w:date="2014-02-19T14:36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</w:tcPr>
          <w:p w:rsidR="007C72C1" w:rsidRPr="00285532" w:rsidRDefault="007C72C1" w:rsidP="000D6652">
            <w:pPr>
              <w:rPr>
                <w:ins w:id="856" w:author="王斌" w:date="2014-02-19T14:36:00Z"/>
                <w:rFonts w:ascii="Calibri" w:eastAsia="宋体" w:hAnsi="Calibri" w:cs="Times New Roman"/>
                <w:sz w:val="18"/>
                <w:szCs w:val="18"/>
              </w:rPr>
            </w:pPr>
            <w:ins w:id="857" w:author="王斌" w:date="2014-02-19T14:36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RESET VALUE</w:t>
              </w:r>
            </w:ins>
          </w:p>
        </w:tc>
      </w:tr>
      <w:tr w:rsidR="007C72C1" w:rsidRPr="00285532" w:rsidTr="000D6652">
        <w:trPr>
          <w:trHeight w:val="465"/>
          <w:ins w:id="858" w:author="王斌" w:date="2014-02-19T14:36:00Z"/>
        </w:trPr>
        <w:tc>
          <w:tcPr>
            <w:tcW w:w="1080" w:type="dxa"/>
          </w:tcPr>
          <w:p w:rsidR="007C72C1" w:rsidRPr="00285532" w:rsidRDefault="007C72C1" w:rsidP="000D6652">
            <w:pPr>
              <w:rPr>
                <w:ins w:id="859" w:author="王斌" w:date="2014-02-19T14:36:00Z"/>
                <w:rFonts w:ascii="Calibri" w:eastAsia="宋体" w:hAnsi="Calibri" w:cs="Times New Roman"/>
              </w:rPr>
            </w:pPr>
            <w:ins w:id="860" w:author="王斌" w:date="2014-02-19T14:36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861" w:author="王斌" w:date="2014-02-19T14:44:00Z">
              <w:r w:rsidR="003146A0">
                <w:rPr>
                  <w:rFonts w:ascii="Calibri" w:eastAsia="宋体" w:hAnsi="Calibri" w:cs="Times New Roman" w:hint="eastAsia"/>
                </w:rPr>
                <w:t>15</w:t>
              </w:r>
              <w:r w:rsidR="003146A0">
                <w:rPr>
                  <w:rFonts w:ascii="Calibri" w:eastAsia="宋体" w:hAnsi="Calibri" w:cs="Times New Roman" w:hint="eastAsia"/>
                </w:rPr>
                <w:t>：</w:t>
              </w:r>
              <w:r w:rsidR="003146A0"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  <w:tc>
          <w:tcPr>
            <w:tcW w:w="1800" w:type="dxa"/>
          </w:tcPr>
          <w:p w:rsidR="007C72C1" w:rsidRPr="00285532" w:rsidRDefault="003146A0" w:rsidP="000D6652">
            <w:pPr>
              <w:rPr>
                <w:ins w:id="862" w:author="王斌" w:date="2014-02-19T14:36:00Z"/>
                <w:rFonts w:ascii="Calibri" w:eastAsia="宋体" w:hAnsi="Calibri" w:cs="Times New Roman"/>
              </w:rPr>
            </w:pPr>
            <w:ins w:id="863" w:author="王斌" w:date="2014-02-19T14:44:00Z">
              <w:r>
                <w:rPr>
                  <w:rFonts w:ascii="Calibri" w:eastAsia="宋体" w:hAnsi="Calibri" w:cs="Times New Roman" w:hint="eastAsia"/>
                </w:rPr>
                <w:t>DELAY_VALUE</w:t>
              </w:r>
            </w:ins>
          </w:p>
        </w:tc>
        <w:tc>
          <w:tcPr>
            <w:tcW w:w="3600" w:type="dxa"/>
          </w:tcPr>
          <w:p w:rsidR="007C72C1" w:rsidRDefault="003146A0" w:rsidP="000D6652">
            <w:pPr>
              <w:rPr>
                <w:ins w:id="864" w:author="王斌" w:date="2014-02-19T14:45:00Z"/>
                <w:rFonts w:ascii="Calibri" w:eastAsia="宋体" w:hAnsi="Calibri" w:cs="Times New Roman"/>
              </w:rPr>
            </w:pPr>
            <w:ins w:id="865" w:author="王斌" w:date="2014-02-19T14:44:00Z">
              <w:r>
                <w:rPr>
                  <w:rFonts w:ascii="Calibri" w:eastAsia="宋体" w:hAnsi="Calibri" w:cs="Times New Roman" w:hint="eastAsia"/>
                </w:rPr>
                <w:t>延时值</w:t>
              </w:r>
            </w:ins>
          </w:p>
          <w:p w:rsidR="00F130EB" w:rsidRPr="00285532" w:rsidRDefault="00F130EB" w:rsidP="000D6652">
            <w:pPr>
              <w:rPr>
                <w:ins w:id="866" w:author="王斌" w:date="2014-02-19T14:36:00Z"/>
                <w:rFonts w:ascii="Calibri" w:eastAsia="宋体" w:hAnsi="Calibri" w:cs="Times New Roman"/>
              </w:rPr>
            </w:pPr>
            <w:ins w:id="867" w:author="王斌" w:date="2014-02-19T14:45:00Z">
              <w:r>
                <w:rPr>
                  <w:rFonts w:ascii="Calibri" w:eastAsia="宋体" w:hAnsi="Calibri" w:cs="Times New Roman" w:hint="eastAsia"/>
                </w:rPr>
                <w:t>单位为</w:t>
              </w:r>
              <w:r>
                <w:rPr>
                  <w:rFonts w:ascii="Calibri" w:eastAsia="宋体" w:hAnsi="Calibri" w:cs="Times New Roman" w:hint="eastAsia"/>
                </w:rPr>
                <w:t>MS</w:t>
              </w:r>
              <w:r>
                <w:rPr>
                  <w:rFonts w:ascii="Calibri" w:eastAsia="宋体" w:hAnsi="Calibri" w:cs="Times New Roman" w:hint="eastAsia"/>
                </w:rPr>
                <w:t>（毫秒）</w:t>
              </w:r>
            </w:ins>
          </w:p>
        </w:tc>
        <w:tc>
          <w:tcPr>
            <w:tcW w:w="935" w:type="dxa"/>
          </w:tcPr>
          <w:p w:rsidR="007C72C1" w:rsidRPr="00285532" w:rsidRDefault="007C72C1" w:rsidP="000D6652">
            <w:pPr>
              <w:rPr>
                <w:ins w:id="868" w:author="王斌" w:date="2014-02-19T14:36:00Z"/>
                <w:rFonts w:ascii="Calibri" w:eastAsia="宋体" w:hAnsi="Calibri" w:cs="Times New Roman"/>
              </w:rPr>
            </w:pPr>
            <w:ins w:id="869" w:author="王斌" w:date="2014-02-19T14:36:00Z">
              <w:r>
                <w:rPr>
                  <w:rFonts w:ascii="Calibri" w:eastAsia="宋体" w:hAnsi="Calibri" w:cs="Times New Roman" w:hint="eastAsia"/>
                </w:rPr>
                <w:t>R/W</w:t>
              </w:r>
            </w:ins>
          </w:p>
        </w:tc>
        <w:tc>
          <w:tcPr>
            <w:tcW w:w="1971" w:type="dxa"/>
          </w:tcPr>
          <w:p w:rsidR="007C72C1" w:rsidRPr="00285532" w:rsidRDefault="00EE7B7F" w:rsidP="000D6652">
            <w:pPr>
              <w:rPr>
                <w:ins w:id="870" w:author="王斌" w:date="2014-02-19T14:36:00Z"/>
                <w:rFonts w:ascii="Calibri" w:eastAsia="宋体" w:hAnsi="Calibri" w:cs="Times New Roman"/>
              </w:rPr>
            </w:pPr>
            <w:ins w:id="871" w:author="王斌" w:date="2014-02-19T14:47:00Z">
              <w:r>
                <w:rPr>
                  <w:rFonts w:ascii="Calibri" w:eastAsia="宋体" w:hAnsi="Calibri" w:cs="Times New Roman"/>
                </w:rPr>
                <w:t>N</w:t>
              </w:r>
              <w:r>
                <w:rPr>
                  <w:rFonts w:ascii="Calibri" w:eastAsia="宋体" w:hAnsi="Calibri" w:cs="Times New Roman" w:hint="eastAsia"/>
                </w:rPr>
                <w:t>one</w:t>
              </w:r>
            </w:ins>
          </w:p>
        </w:tc>
      </w:tr>
      <w:tr w:rsidR="007C72C1" w:rsidRPr="00285532" w:rsidTr="00C96C5E">
        <w:trPr>
          <w:trHeight w:val="375"/>
          <w:ins w:id="872" w:author="王斌" w:date="2014-02-19T14:36:00Z"/>
        </w:trPr>
        <w:tc>
          <w:tcPr>
            <w:tcW w:w="1080" w:type="dxa"/>
          </w:tcPr>
          <w:p w:rsidR="007C72C1" w:rsidRPr="00285532" w:rsidRDefault="007C72C1" w:rsidP="000D6652">
            <w:pPr>
              <w:rPr>
                <w:ins w:id="873" w:author="王斌" w:date="2014-02-19T14:36:00Z"/>
                <w:rFonts w:ascii="Calibri" w:eastAsia="宋体" w:hAnsi="Calibri" w:cs="Times New Roman"/>
              </w:rPr>
            </w:pPr>
            <w:ins w:id="874" w:author="王斌" w:date="2014-02-19T14:36:00Z">
              <w:r>
                <w:rPr>
                  <w:rFonts w:ascii="Calibri" w:eastAsia="宋体" w:hAnsi="Calibri" w:cs="Times New Roman" w:hint="eastAsia"/>
                </w:rPr>
                <w:t>BIT1</w:t>
              </w:r>
            </w:ins>
            <w:ins w:id="875" w:author="王斌" w:date="2014-02-19T14:45:00Z">
              <w:r w:rsidR="00BA1BB2">
                <w:rPr>
                  <w:rFonts w:ascii="Calibri" w:eastAsia="宋体" w:hAnsi="Calibri" w:cs="Times New Roman" w:hint="eastAsia"/>
                </w:rPr>
                <w:t>6</w:t>
              </w:r>
            </w:ins>
            <w:ins w:id="876" w:author="王斌" w:date="2014-02-19T14:36:00Z"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1800" w:type="dxa"/>
          </w:tcPr>
          <w:p w:rsidR="007C72C1" w:rsidRDefault="00C96C5E" w:rsidP="000D6652">
            <w:pPr>
              <w:rPr>
                <w:ins w:id="877" w:author="王斌" w:date="2014-02-19T14:36:00Z"/>
                <w:rFonts w:ascii="Calibri" w:eastAsia="宋体" w:hAnsi="Calibri" w:cs="Times New Roman"/>
              </w:rPr>
            </w:pPr>
            <w:ins w:id="878" w:author="王斌" w:date="2014-02-19T14:46:00Z">
              <w:r>
                <w:rPr>
                  <w:rFonts w:ascii="Calibri" w:eastAsia="宋体" w:hAnsi="Calibri" w:cs="Times New Roman" w:hint="eastAsia"/>
                </w:rPr>
                <w:t>DELAY_DIRECTION</w:t>
              </w:r>
            </w:ins>
          </w:p>
        </w:tc>
        <w:tc>
          <w:tcPr>
            <w:tcW w:w="3600" w:type="dxa"/>
          </w:tcPr>
          <w:p w:rsidR="006B6EF3" w:rsidRDefault="006B6EF3" w:rsidP="000D6652">
            <w:pPr>
              <w:rPr>
                <w:ins w:id="879" w:author="王斌" w:date="2014-02-19T14:46:00Z"/>
              </w:rPr>
            </w:pPr>
            <w:ins w:id="880" w:author="王斌" w:date="2014-02-19T14:46:00Z">
              <w:r>
                <w:rPr>
                  <w:rFonts w:hint="eastAsia"/>
                </w:rPr>
                <w:t>延时调节方向</w:t>
              </w:r>
            </w:ins>
          </w:p>
          <w:p w:rsidR="00466260" w:rsidRDefault="00F130EB" w:rsidP="000D6652">
            <w:pPr>
              <w:rPr>
                <w:ins w:id="881" w:author="王斌" w:date="2014-02-19T14:46:00Z"/>
              </w:rPr>
            </w:pPr>
            <w:ins w:id="882" w:author="王斌" w:date="2014-02-19T14:45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：代表</w:t>
              </w:r>
              <w:r>
                <w:rPr>
                  <w:rFonts w:hint="eastAsia"/>
                </w:rPr>
                <w:t xml:space="preserve"> </w:t>
              </w:r>
              <w:r>
                <w:t>“</w:t>
              </w:r>
              <w:r>
                <w:rPr>
                  <w:rFonts w:hint="eastAsia"/>
                </w:rPr>
                <w:t xml:space="preserve">+ </w:t>
              </w:r>
              <w:r>
                <w:t>“</w:t>
              </w:r>
            </w:ins>
            <w:ins w:id="883" w:author="王斌" w:date="2014-02-19T14:46:00Z">
              <w:r w:rsidR="00466260">
                <w:rPr>
                  <w:rFonts w:hint="eastAsia"/>
                </w:rPr>
                <w:t>音频向后调节</w:t>
              </w:r>
            </w:ins>
          </w:p>
          <w:p w:rsidR="007C72C1" w:rsidRDefault="00F130EB" w:rsidP="00466260">
            <w:pPr>
              <w:rPr>
                <w:ins w:id="884" w:author="王斌" w:date="2014-02-19T14:36:00Z"/>
                <w:rFonts w:ascii="Calibri" w:eastAsia="宋体" w:hAnsi="Calibri" w:cs="Times New Roman"/>
              </w:rPr>
            </w:pPr>
            <w:ins w:id="885" w:author="王斌" w:date="2014-02-19T14:45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：代表</w:t>
              </w:r>
              <w:r>
                <w:rPr>
                  <w:rFonts w:hint="eastAsia"/>
                </w:rPr>
                <w:t xml:space="preserve"> </w:t>
              </w:r>
              <w:r>
                <w:t>“</w:t>
              </w:r>
              <w:r>
                <w:rPr>
                  <w:rFonts w:hint="eastAsia"/>
                </w:rPr>
                <w:t xml:space="preserve">- </w:t>
              </w:r>
              <w:r>
                <w:t>“</w:t>
              </w:r>
            </w:ins>
            <w:ins w:id="886" w:author="王斌" w:date="2014-02-19T14:46:00Z">
              <w:r w:rsidR="00466260">
                <w:rPr>
                  <w:rFonts w:hint="eastAsia"/>
                </w:rPr>
                <w:t>音频向前调节</w:t>
              </w:r>
            </w:ins>
          </w:p>
        </w:tc>
        <w:tc>
          <w:tcPr>
            <w:tcW w:w="935" w:type="dxa"/>
          </w:tcPr>
          <w:p w:rsidR="00C96C5E" w:rsidRPr="00285532" w:rsidRDefault="009E6F36" w:rsidP="000D6652">
            <w:pPr>
              <w:rPr>
                <w:ins w:id="887" w:author="王斌" w:date="2014-02-19T14:36:00Z"/>
                <w:rFonts w:ascii="Calibri" w:eastAsia="宋体" w:hAnsi="Calibri" w:cs="Times New Roman"/>
              </w:rPr>
            </w:pPr>
            <w:ins w:id="888" w:author="王斌" w:date="2014-02-19T14:46:00Z">
              <w:r>
                <w:rPr>
                  <w:rFonts w:ascii="Calibri" w:eastAsia="宋体" w:hAnsi="Calibri" w:cs="Times New Roman" w:hint="eastAsia"/>
                </w:rPr>
                <w:t>R/W</w:t>
              </w:r>
            </w:ins>
          </w:p>
        </w:tc>
        <w:tc>
          <w:tcPr>
            <w:tcW w:w="1971" w:type="dxa"/>
          </w:tcPr>
          <w:p w:rsidR="007C72C1" w:rsidRPr="00285532" w:rsidRDefault="00EE7B7F" w:rsidP="000D6652">
            <w:pPr>
              <w:rPr>
                <w:ins w:id="889" w:author="王斌" w:date="2014-02-19T14:36:00Z"/>
                <w:rFonts w:ascii="Calibri" w:eastAsia="宋体" w:hAnsi="Calibri" w:cs="Times New Roman"/>
              </w:rPr>
            </w:pPr>
            <w:ins w:id="890" w:author="王斌" w:date="2014-02-19T14:47:00Z">
              <w:r>
                <w:rPr>
                  <w:rFonts w:ascii="Calibri" w:eastAsia="宋体" w:hAnsi="Calibri" w:cs="Times New Roman" w:hint="eastAsia"/>
                </w:rPr>
                <w:t>none</w:t>
              </w:r>
            </w:ins>
          </w:p>
        </w:tc>
      </w:tr>
      <w:tr w:rsidR="00C96C5E" w:rsidRPr="00285532" w:rsidTr="000D6652">
        <w:trPr>
          <w:trHeight w:val="234"/>
        </w:trPr>
        <w:tc>
          <w:tcPr>
            <w:tcW w:w="1080" w:type="dxa"/>
          </w:tcPr>
          <w:p w:rsidR="00C96C5E" w:rsidRDefault="00C96C5E" w:rsidP="000D6652">
            <w:pPr>
              <w:rPr>
                <w:rFonts w:ascii="Calibri" w:eastAsia="宋体" w:hAnsi="Calibri" w:cs="Times New Roman"/>
              </w:rPr>
            </w:pPr>
            <w:ins w:id="891" w:author="王斌" w:date="2014-02-19T14:45:00Z">
              <w:r>
                <w:rPr>
                  <w:rFonts w:ascii="Calibri" w:eastAsia="宋体" w:hAnsi="Calibri" w:cs="Times New Roman" w:hint="eastAsia"/>
                </w:rPr>
                <w:t>BIT31~17</w:t>
              </w:r>
            </w:ins>
          </w:p>
        </w:tc>
        <w:tc>
          <w:tcPr>
            <w:tcW w:w="1800" w:type="dxa"/>
          </w:tcPr>
          <w:p w:rsidR="00C96C5E" w:rsidRDefault="009348A2" w:rsidP="000D6652">
            <w:pPr>
              <w:rPr>
                <w:rFonts w:ascii="Calibri" w:eastAsia="宋体" w:hAnsi="Calibri" w:cs="Times New Roman"/>
              </w:rPr>
            </w:pPr>
            <w:ins w:id="892" w:author="王斌" w:date="2014-02-19T14:46:00Z">
              <w:r>
                <w:rPr>
                  <w:rFonts w:ascii="Calibri" w:eastAsia="宋体" w:hAnsi="Calibri" w:cs="Times New Roman" w:hint="eastAsia"/>
                </w:rPr>
                <w:t>保留</w:t>
              </w:r>
            </w:ins>
          </w:p>
        </w:tc>
        <w:tc>
          <w:tcPr>
            <w:tcW w:w="3600" w:type="dxa"/>
          </w:tcPr>
          <w:p w:rsidR="00C96C5E" w:rsidRDefault="00C96C5E" w:rsidP="000D6652"/>
        </w:tc>
        <w:tc>
          <w:tcPr>
            <w:tcW w:w="935" w:type="dxa"/>
          </w:tcPr>
          <w:p w:rsidR="00C96C5E" w:rsidRDefault="00C96C5E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71" w:type="dxa"/>
          </w:tcPr>
          <w:p w:rsidR="00C96C5E" w:rsidRPr="00285532" w:rsidRDefault="00C96C5E" w:rsidP="000D6652">
            <w:pPr>
              <w:rPr>
                <w:rFonts w:ascii="Calibri" w:eastAsia="宋体" w:hAnsi="Calibri" w:cs="Times New Roman"/>
              </w:rPr>
            </w:pPr>
          </w:p>
        </w:tc>
      </w:tr>
    </w:tbl>
    <w:p w:rsidR="007C72C1" w:rsidRPr="00285532" w:rsidRDefault="007C72C1" w:rsidP="007C72C1">
      <w:pPr>
        <w:rPr>
          <w:ins w:id="893" w:author="王斌" w:date="2014-02-19T14:36:00Z"/>
          <w:rFonts w:ascii="Calibri" w:eastAsia="宋体" w:hAnsi="Calibri" w:cs="Times New Roman"/>
        </w:rPr>
      </w:pPr>
    </w:p>
    <w:p w:rsidR="00146653" w:rsidRDefault="007C72C1" w:rsidP="00146653">
      <w:pPr>
        <w:rPr>
          <w:rFonts w:ascii="Calibri" w:eastAsia="宋体" w:hAnsi="Calibri" w:cs="Times New Roman"/>
        </w:rPr>
      </w:pPr>
      <w:ins w:id="894" w:author="王斌" w:date="2014-02-19T14:36:00Z">
        <w:r>
          <w:rPr>
            <w:rFonts w:ascii="Calibri" w:eastAsia="宋体" w:hAnsi="Calibri" w:cs="Times New Roman" w:hint="eastAsia"/>
          </w:rPr>
          <w:t xml:space="preserve">  </w:t>
        </w:r>
      </w:ins>
      <w:ins w:id="895" w:author="王斌" w:date="2014-02-19T14:47:00Z">
        <w:r w:rsidR="00187360">
          <w:rPr>
            <w:rFonts w:ascii="Calibri" w:eastAsia="宋体" w:hAnsi="Calibri" w:cs="Times New Roman" w:hint="eastAsia"/>
          </w:rPr>
          <w:t xml:space="preserve"> </w:t>
        </w:r>
        <w:r w:rsidR="00187360">
          <w:rPr>
            <w:rFonts w:ascii="Calibri" w:eastAsia="宋体" w:hAnsi="Calibri" w:cs="Times New Roman" w:hint="eastAsia"/>
          </w:rPr>
          <w:t>参看</w:t>
        </w:r>
        <w:r w:rsidR="00D21016">
          <w:rPr>
            <w:rFonts w:ascii="Calibri" w:eastAsia="宋体" w:hAnsi="Calibri" w:cs="Times New Roman" w:hint="eastAsia"/>
          </w:rPr>
          <w:t>AUDIO_SETUP_DELAY_CTL(</w:t>
        </w:r>
        <w:r w:rsidR="00D21016">
          <w:rPr>
            <w:rFonts w:ascii="Calibri" w:eastAsia="宋体" w:hAnsi="Calibri" w:cs="Times New Roman" w:hint="eastAsia"/>
          </w:rPr>
          <w:t>音频输出延时功能控制寄存器</w:t>
        </w:r>
        <w:r w:rsidR="00D21016">
          <w:rPr>
            <w:rFonts w:ascii="Calibri" w:eastAsia="宋体" w:hAnsi="Calibri" w:cs="Times New Roman" w:hint="eastAsia"/>
          </w:rPr>
          <w:t xml:space="preserve">) </w:t>
        </w:r>
        <w:r w:rsidR="00D21016">
          <w:rPr>
            <w:rFonts w:ascii="Calibri" w:eastAsia="宋体" w:hAnsi="Calibri" w:cs="Times New Roman" w:hint="eastAsia"/>
          </w:rPr>
          <w:t>说明</w:t>
        </w:r>
        <w:r w:rsidR="00D21016">
          <w:rPr>
            <w:rFonts w:ascii="Calibri" w:eastAsia="宋体" w:hAnsi="Calibri" w:cs="Times New Roman" w:hint="eastAsia"/>
          </w:rPr>
          <w:t xml:space="preserve"> </w:t>
        </w:r>
      </w:ins>
    </w:p>
    <w:p w:rsidR="00146653" w:rsidRDefault="00146653" w:rsidP="00146653">
      <w:pPr>
        <w:rPr>
          <w:rFonts w:ascii="Calibri" w:eastAsia="宋体" w:hAnsi="Calibri" w:cs="Times New Roman"/>
        </w:rPr>
      </w:pPr>
    </w:p>
    <w:p w:rsidR="00146653" w:rsidRDefault="00146653" w:rsidP="00146653">
      <w:pPr>
        <w:rPr>
          <w:rFonts w:ascii="Calibri" w:eastAsia="宋体" w:hAnsi="Calibri" w:cs="Times New Roman"/>
        </w:rPr>
      </w:pPr>
    </w:p>
    <w:p w:rsidR="00146653" w:rsidRDefault="00146653" w:rsidP="00146653">
      <w:pPr>
        <w:rPr>
          <w:rFonts w:ascii="Calibri" w:eastAsia="宋体" w:hAnsi="Calibri" w:cs="Times New Roman"/>
        </w:rPr>
      </w:pPr>
    </w:p>
    <w:p w:rsidR="00A93E1B" w:rsidRPr="00475E2D" w:rsidRDefault="00146653" w:rsidP="00966121">
      <w:pPr>
        <w:pStyle w:val="4"/>
        <w:rPr>
          <w:ins w:id="896" w:author="王斌" w:date="2014-02-19T14:48:00Z"/>
        </w:rPr>
      </w:pPr>
      <w:bookmarkStart w:id="897" w:name="_Toc380591958"/>
      <w:r w:rsidRPr="00475E2D">
        <w:rPr>
          <w:rFonts w:hint="eastAsia"/>
        </w:rPr>
        <w:t xml:space="preserve">3.4.3 </w:t>
      </w:r>
      <w:ins w:id="898" w:author="王斌" w:date="2014-02-19T14:49:00Z">
        <w:r w:rsidR="00A93E1B" w:rsidRPr="00475E2D">
          <w:rPr>
            <w:rFonts w:hint="eastAsia"/>
          </w:rPr>
          <w:t xml:space="preserve">AUDIO_IN_FREQ </w:t>
        </w:r>
      </w:ins>
      <w:ins w:id="899" w:author="王斌" w:date="2014-02-19T14:48:00Z">
        <w:r w:rsidR="00A93E1B" w:rsidRPr="00475E2D">
          <w:rPr>
            <w:rFonts w:hint="eastAsia"/>
          </w:rPr>
          <w:t>(</w:t>
        </w:r>
        <w:r w:rsidR="00A93E1B" w:rsidRPr="00475E2D">
          <w:rPr>
            <w:rFonts w:hint="eastAsia"/>
          </w:rPr>
          <w:t>音频</w:t>
        </w:r>
      </w:ins>
      <w:ins w:id="900" w:author="王斌" w:date="2014-02-19T14:49:00Z">
        <w:r w:rsidR="00A93E1B" w:rsidRPr="00475E2D">
          <w:rPr>
            <w:rFonts w:hint="eastAsia"/>
          </w:rPr>
          <w:t>输入源采样率</w:t>
        </w:r>
      </w:ins>
      <w:ins w:id="901" w:author="王斌" w:date="2014-02-19T14:48:00Z">
        <w:r w:rsidR="00A93E1B" w:rsidRPr="00475E2D">
          <w:rPr>
            <w:rFonts w:hint="eastAsia"/>
          </w:rPr>
          <w:t>)</w:t>
        </w:r>
        <w:bookmarkEnd w:id="897"/>
        <w:r w:rsidR="00A93E1B" w:rsidRPr="00475E2D">
          <w:rPr>
            <w:rFonts w:hint="eastAsia"/>
          </w:rPr>
          <w:t xml:space="preserve"> </w:t>
        </w:r>
      </w:ins>
    </w:p>
    <w:p w:rsidR="00A93E1B" w:rsidRPr="00285532" w:rsidRDefault="00A93E1B" w:rsidP="00A93E1B">
      <w:pPr>
        <w:rPr>
          <w:ins w:id="902" w:author="王斌" w:date="2014-02-19T14:48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A93E1B" w:rsidRPr="00285532" w:rsidTr="000D6652">
        <w:trPr>
          <w:ins w:id="903" w:author="王斌" w:date="2014-02-19T14:48:00Z"/>
        </w:trPr>
        <w:tc>
          <w:tcPr>
            <w:tcW w:w="1080" w:type="dxa"/>
            <w:shd w:val="clear" w:color="auto" w:fill="00FFFF"/>
          </w:tcPr>
          <w:p w:rsidR="00A93E1B" w:rsidRPr="00285532" w:rsidRDefault="00A93E1B" w:rsidP="000D6652">
            <w:pPr>
              <w:rPr>
                <w:ins w:id="904" w:author="王斌" w:date="2014-02-19T14:48:00Z"/>
                <w:rFonts w:ascii="Calibri" w:eastAsia="宋体" w:hAnsi="Calibri" w:cs="Times New Roman"/>
                <w:sz w:val="18"/>
                <w:szCs w:val="18"/>
              </w:rPr>
            </w:pPr>
            <w:ins w:id="905" w:author="王斌" w:date="2014-02-19T14:48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</w:tcPr>
          <w:p w:rsidR="00A93E1B" w:rsidRPr="00285532" w:rsidRDefault="00A93E1B" w:rsidP="000D6652">
            <w:pPr>
              <w:rPr>
                <w:ins w:id="906" w:author="王斌" w:date="2014-02-19T14:48:00Z"/>
                <w:rFonts w:ascii="Calibri" w:eastAsia="宋体" w:hAnsi="Calibri" w:cs="Times New Roman"/>
                <w:sz w:val="18"/>
                <w:szCs w:val="18"/>
              </w:rPr>
            </w:pPr>
            <w:ins w:id="907" w:author="王斌" w:date="2014-02-19T14:48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</w:tcPr>
          <w:p w:rsidR="00A93E1B" w:rsidRPr="00285532" w:rsidRDefault="00A93E1B" w:rsidP="000D6652">
            <w:pPr>
              <w:rPr>
                <w:ins w:id="908" w:author="王斌" w:date="2014-02-19T14:48:00Z"/>
                <w:rFonts w:ascii="Calibri" w:eastAsia="宋体" w:hAnsi="Calibri" w:cs="Times New Roman"/>
                <w:sz w:val="18"/>
                <w:szCs w:val="18"/>
              </w:rPr>
            </w:pPr>
            <w:ins w:id="909" w:author="王斌" w:date="2014-02-19T14:48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</w:tcPr>
          <w:p w:rsidR="00A93E1B" w:rsidRPr="00285532" w:rsidRDefault="00A93E1B" w:rsidP="000D6652">
            <w:pPr>
              <w:rPr>
                <w:ins w:id="910" w:author="王斌" w:date="2014-02-19T14:48:00Z"/>
                <w:rFonts w:ascii="Calibri" w:eastAsia="宋体" w:hAnsi="Calibri" w:cs="Times New Roman"/>
                <w:sz w:val="18"/>
                <w:szCs w:val="18"/>
              </w:rPr>
            </w:pPr>
            <w:ins w:id="911" w:author="王斌" w:date="2014-02-19T14:48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</w:tcPr>
          <w:p w:rsidR="00A93E1B" w:rsidRPr="00285532" w:rsidRDefault="00A93E1B" w:rsidP="000D6652">
            <w:pPr>
              <w:rPr>
                <w:ins w:id="912" w:author="王斌" w:date="2014-02-19T14:48:00Z"/>
                <w:rFonts w:ascii="Calibri" w:eastAsia="宋体" w:hAnsi="Calibri" w:cs="Times New Roman"/>
                <w:sz w:val="18"/>
                <w:szCs w:val="18"/>
              </w:rPr>
            </w:pPr>
            <w:ins w:id="913" w:author="王斌" w:date="2014-02-19T14:48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RESET VALUE</w:t>
              </w:r>
            </w:ins>
          </w:p>
        </w:tc>
      </w:tr>
      <w:tr w:rsidR="00A93E1B" w:rsidRPr="00285532" w:rsidTr="000D6652">
        <w:trPr>
          <w:trHeight w:val="465"/>
          <w:ins w:id="914" w:author="王斌" w:date="2014-02-19T14:48:00Z"/>
        </w:trPr>
        <w:tc>
          <w:tcPr>
            <w:tcW w:w="1080" w:type="dxa"/>
          </w:tcPr>
          <w:p w:rsidR="00A93E1B" w:rsidRPr="00285532" w:rsidRDefault="00A93E1B" w:rsidP="000D6652">
            <w:pPr>
              <w:rPr>
                <w:ins w:id="915" w:author="王斌" w:date="2014-02-19T14:48:00Z"/>
                <w:rFonts w:ascii="Calibri" w:eastAsia="宋体" w:hAnsi="Calibri" w:cs="Times New Roman"/>
              </w:rPr>
            </w:pPr>
            <w:ins w:id="916" w:author="王斌" w:date="2014-02-19T14:48:00Z">
              <w:r>
                <w:rPr>
                  <w:rFonts w:ascii="Calibri" w:eastAsia="宋体" w:hAnsi="Calibri" w:cs="Times New Roman" w:hint="eastAsia"/>
                </w:rPr>
                <w:t>BIT1</w:t>
              </w:r>
            </w:ins>
            <w:ins w:id="917" w:author="王斌" w:date="2014-02-19T14:50:00Z">
              <w:r w:rsidR="00CB1DB1">
                <w:rPr>
                  <w:rFonts w:ascii="Calibri" w:eastAsia="宋体" w:hAnsi="Calibri" w:cs="Times New Roman" w:hint="eastAsia"/>
                </w:rPr>
                <w:t>9</w:t>
              </w:r>
            </w:ins>
            <w:ins w:id="918" w:author="王斌" w:date="2014-02-19T14:48:00Z"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  <w:tc>
          <w:tcPr>
            <w:tcW w:w="1800" w:type="dxa"/>
          </w:tcPr>
          <w:p w:rsidR="00A93E1B" w:rsidRPr="00285532" w:rsidRDefault="00CB1DB1" w:rsidP="000D6652">
            <w:pPr>
              <w:rPr>
                <w:ins w:id="919" w:author="王斌" w:date="2014-02-19T14:48:00Z"/>
                <w:rFonts w:ascii="Calibri" w:eastAsia="宋体" w:hAnsi="Calibri" w:cs="Times New Roman"/>
              </w:rPr>
            </w:pPr>
            <w:ins w:id="920" w:author="王斌" w:date="2014-02-19T14:50:00Z">
              <w:r>
                <w:rPr>
                  <w:rFonts w:ascii="Calibri" w:eastAsia="宋体" w:hAnsi="Calibri" w:cs="Times New Roman" w:hint="eastAsia"/>
                </w:rPr>
                <w:t>AUDIO_IN_FREQ</w:t>
              </w:r>
            </w:ins>
          </w:p>
        </w:tc>
        <w:tc>
          <w:tcPr>
            <w:tcW w:w="3600" w:type="dxa"/>
          </w:tcPr>
          <w:p w:rsidR="00A93E1B" w:rsidRDefault="005A480B" w:rsidP="000D6652">
            <w:pPr>
              <w:rPr>
                <w:ins w:id="921" w:author="王斌" w:date="2014-02-19T14:51:00Z"/>
                <w:rFonts w:ascii="Calibri" w:eastAsia="宋体" w:hAnsi="Calibri" w:cs="Times New Roman"/>
              </w:rPr>
            </w:pPr>
            <w:ins w:id="922" w:author="王斌" w:date="2014-02-19T14:50:00Z">
              <w:r>
                <w:rPr>
                  <w:rFonts w:ascii="Calibri" w:eastAsia="宋体" w:hAnsi="Calibri" w:cs="Times New Roman" w:hint="eastAsia"/>
                </w:rPr>
                <w:t>音频输入</w:t>
              </w:r>
            </w:ins>
            <w:ins w:id="923" w:author="王斌" w:date="2014-02-19T14:51:00Z">
              <w:r>
                <w:rPr>
                  <w:rFonts w:ascii="Calibri" w:eastAsia="宋体" w:hAnsi="Calibri" w:cs="Times New Roman" w:hint="eastAsia"/>
                </w:rPr>
                <w:t>源采样率</w:t>
              </w:r>
            </w:ins>
          </w:p>
          <w:p w:rsidR="00730738" w:rsidRDefault="00730738" w:rsidP="000D6652">
            <w:pPr>
              <w:rPr>
                <w:ins w:id="924" w:author="王斌" w:date="2014-02-19T14:51:00Z"/>
                <w:rFonts w:ascii="Calibri" w:eastAsia="宋体" w:hAnsi="Calibri" w:cs="Times New Roman"/>
              </w:rPr>
            </w:pPr>
            <w:ins w:id="925" w:author="王斌" w:date="2014-02-19T14:51:00Z">
              <w:r>
                <w:rPr>
                  <w:rFonts w:ascii="Calibri" w:eastAsia="宋体" w:hAnsi="Calibri" w:cs="Times New Roman" w:hint="eastAsia"/>
                </w:rPr>
                <w:t>允许值为：</w:t>
              </w:r>
              <w:r>
                <w:rPr>
                  <w:rFonts w:ascii="Calibri" w:eastAsia="宋体" w:hAnsi="Calibri" w:cs="Times New Roman" w:hint="eastAsia"/>
                </w:rPr>
                <w:t xml:space="preserve">  48000</w:t>
              </w:r>
            </w:ins>
          </w:p>
          <w:p w:rsidR="00730738" w:rsidRPr="00285532" w:rsidRDefault="00730738" w:rsidP="000D6652">
            <w:pPr>
              <w:rPr>
                <w:ins w:id="926" w:author="王斌" w:date="2014-02-19T14:48:00Z"/>
                <w:rFonts w:ascii="Calibri" w:eastAsia="宋体" w:hAnsi="Calibri" w:cs="Times New Roman"/>
              </w:rPr>
            </w:pPr>
            <w:ins w:id="927" w:author="王斌" w:date="2014-02-19T14:51:00Z">
              <w:r>
                <w:rPr>
                  <w:rFonts w:ascii="Calibri" w:eastAsia="宋体" w:hAnsi="Calibri" w:cs="Times New Roman" w:hint="eastAsia"/>
                </w:rPr>
                <w:t xml:space="preserve">            96000</w:t>
              </w:r>
            </w:ins>
          </w:p>
        </w:tc>
        <w:tc>
          <w:tcPr>
            <w:tcW w:w="935" w:type="dxa"/>
          </w:tcPr>
          <w:p w:rsidR="00A93E1B" w:rsidRPr="00285532" w:rsidRDefault="00A93E1B" w:rsidP="000D6652">
            <w:pPr>
              <w:rPr>
                <w:ins w:id="928" w:author="王斌" w:date="2014-02-19T14:48:00Z"/>
                <w:rFonts w:ascii="Calibri" w:eastAsia="宋体" w:hAnsi="Calibri" w:cs="Times New Roman"/>
              </w:rPr>
            </w:pPr>
            <w:ins w:id="929" w:author="王斌" w:date="2014-02-19T14:48:00Z">
              <w:r>
                <w:rPr>
                  <w:rFonts w:ascii="Calibri" w:eastAsia="宋体" w:hAnsi="Calibri" w:cs="Times New Roman" w:hint="eastAsia"/>
                </w:rPr>
                <w:t>R/W</w:t>
              </w:r>
            </w:ins>
          </w:p>
        </w:tc>
        <w:tc>
          <w:tcPr>
            <w:tcW w:w="1971" w:type="dxa"/>
          </w:tcPr>
          <w:p w:rsidR="00A93E1B" w:rsidRPr="00285532" w:rsidRDefault="00A93E1B" w:rsidP="000D6652">
            <w:pPr>
              <w:rPr>
                <w:ins w:id="930" w:author="王斌" w:date="2014-02-19T14:48:00Z"/>
                <w:rFonts w:ascii="Calibri" w:eastAsia="宋体" w:hAnsi="Calibri" w:cs="Times New Roman"/>
              </w:rPr>
            </w:pPr>
            <w:ins w:id="931" w:author="王斌" w:date="2014-02-19T14:48:00Z">
              <w:r>
                <w:rPr>
                  <w:rFonts w:ascii="Calibri" w:eastAsia="宋体" w:hAnsi="Calibri" w:cs="Times New Roman"/>
                </w:rPr>
                <w:t>N</w:t>
              </w:r>
              <w:r>
                <w:rPr>
                  <w:rFonts w:ascii="Calibri" w:eastAsia="宋体" w:hAnsi="Calibri" w:cs="Times New Roman" w:hint="eastAsia"/>
                </w:rPr>
                <w:t>one</w:t>
              </w:r>
            </w:ins>
          </w:p>
        </w:tc>
      </w:tr>
    </w:tbl>
    <w:p w:rsidR="005A4085" w:rsidRDefault="009A4A23" w:rsidP="005A4085">
      <w:ins w:id="932" w:author="王斌" w:date="2014-02-19T14:54:00Z">
        <w:r>
          <w:rPr>
            <w:rFonts w:hint="eastAsia"/>
          </w:rPr>
          <w:t xml:space="preserve">   </w:t>
        </w:r>
        <w:r w:rsidR="00867350">
          <w:rPr>
            <w:rFonts w:hint="eastAsia"/>
          </w:rPr>
          <w:t>定义为影片源中的音频的采样率</w:t>
        </w:r>
      </w:ins>
    </w:p>
    <w:p w:rsidR="005A4085" w:rsidRDefault="005A4085" w:rsidP="005A4085"/>
    <w:p w:rsidR="005A4085" w:rsidRDefault="005A4085" w:rsidP="005A4085"/>
    <w:p w:rsidR="005A4085" w:rsidRDefault="005A4085" w:rsidP="005A4085"/>
    <w:p w:rsidR="00453337" w:rsidRPr="00417653" w:rsidRDefault="004850B3" w:rsidP="00966121">
      <w:pPr>
        <w:pStyle w:val="4"/>
        <w:rPr>
          <w:ins w:id="933" w:author="王斌" w:date="2014-02-19T14:53:00Z"/>
        </w:rPr>
      </w:pPr>
      <w:bookmarkStart w:id="934" w:name="_Toc380591959"/>
      <w:r>
        <w:rPr>
          <w:rFonts w:hint="eastAsia"/>
        </w:rPr>
        <w:t>3.4.4</w:t>
      </w:r>
      <w:r w:rsidR="005A4085" w:rsidRPr="00417653">
        <w:rPr>
          <w:rFonts w:hint="eastAsia"/>
        </w:rPr>
        <w:t xml:space="preserve"> </w:t>
      </w:r>
      <w:ins w:id="935" w:author="王斌" w:date="2014-02-19T14:53:00Z">
        <w:r w:rsidR="00453337" w:rsidRPr="00417653">
          <w:rPr>
            <w:rFonts w:hint="eastAsia"/>
          </w:rPr>
          <w:t>AUDIO_OUT_FREQ (</w:t>
        </w:r>
        <w:r w:rsidR="00453337" w:rsidRPr="00417653">
          <w:rPr>
            <w:rFonts w:hint="eastAsia"/>
          </w:rPr>
          <w:t>音频</w:t>
        </w:r>
        <w:r w:rsidR="003D1665" w:rsidRPr="00417653">
          <w:rPr>
            <w:rFonts w:hint="eastAsia"/>
          </w:rPr>
          <w:t>输出</w:t>
        </w:r>
        <w:r w:rsidR="00453337" w:rsidRPr="00417653">
          <w:rPr>
            <w:rFonts w:hint="eastAsia"/>
          </w:rPr>
          <w:t>采样率</w:t>
        </w:r>
        <w:r w:rsidR="00453337" w:rsidRPr="00417653">
          <w:rPr>
            <w:rFonts w:hint="eastAsia"/>
          </w:rPr>
          <w:t>)</w:t>
        </w:r>
        <w:bookmarkEnd w:id="934"/>
        <w:r w:rsidR="00453337" w:rsidRPr="00417653">
          <w:rPr>
            <w:rFonts w:hint="eastAsia"/>
          </w:rPr>
          <w:t xml:space="preserve"> </w:t>
        </w:r>
      </w:ins>
    </w:p>
    <w:p w:rsidR="00453337" w:rsidRPr="00285532" w:rsidRDefault="00453337" w:rsidP="00453337">
      <w:pPr>
        <w:rPr>
          <w:ins w:id="936" w:author="王斌" w:date="2014-02-19T14:53:00Z"/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  <w:tblPrChange w:id="937" w:author="王斌" w:date="2014-02-19T14:53:00Z">
          <w:tblPr>
            <w:tblW w:w="0" w:type="auto"/>
            <w:tblInd w:w="46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</w:tblPrChange>
      </w:tblPr>
      <w:tblGrid>
        <w:gridCol w:w="1080"/>
        <w:gridCol w:w="1827"/>
        <w:gridCol w:w="3600"/>
        <w:gridCol w:w="935"/>
        <w:gridCol w:w="1971"/>
        <w:tblGridChange w:id="938">
          <w:tblGrid>
            <w:gridCol w:w="1080"/>
            <w:gridCol w:w="1827"/>
            <w:gridCol w:w="3600"/>
            <w:gridCol w:w="935"/>
            <w:gridCol w:w="1971"/>
          </w:tblGrid>
        </w:tblGridChange>
      </w:tblGrid>
      <w:tr w:rsidR="00647EDE" w:rsidRPr="00285532" w:rsidTr="00BD25C6">
        <w:trPr>
          <w:ins w:id="939" w:author="王斌" w:date="2014-02-19T14:53:00Z"/>
        </w:trPr>
        <w:tc>
          <w:tcPr>
            <w:tcW w:w="1080" w:type="dxa"/>
            <w:shd w:val="clear" w:color="auto" w:fill="00FFFF"/>
            <w:tcPrChange w:id="940" w:author="王斌" w:date="2014-02-19T14:53:00Z">
              <w:tcPr>
                <w:tcW w:w="1080" w:type="dxa"/>
                <w:shd w:val="clear" w:color="auto" w:fill="00FFFF"/>
              </w:tcPr>
            </w:tcPrChange>
          </w:tcPr>
          <w:p w:rsidR="00453337" w:rsidRPr="00285532" w:rsidRDefault="00453337" w:rsidP="000D6652">
            <w:pPr>
              <w:rPr>
                <w:ins w:id="941" w:author="王斌" w:date="2014-02-19T14:53:00Z"/>
                <w:rFonts w:ascii="Calibri" w:eastAsia="宋体" w:hAnsi="Calibri" w:cs="Times New Roman"/>
                <w:sz w:val="18"/>
                <w:szCs w:val="18"/>
              </w:rPr>
            </w:pPr>
            <w:ins w:id="942" w:author="王斌" w:date="2014-02-19T14:5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ADDR</w:t>
              </w:r>
            </w:ins>
          </w:p>
        </w:tc>
        <w:tc>
          <w:tcPr>
            <w:tcW w:w="1827" w:type="dxa"/>
            <w:shd w:val="clear" w:color="auto" w:fill="00FFFF"/>
            <w:tcPrChange w:id="943" w:author="王斌" w:date="2014-02-19T14:53:00Z">
              <w:tcPr>
                <w:tcW w:w="1800" w:type="dxa"/>
                <w:shd w:val="clear" w:color="auto" w:fill="00FFFF"/>
              </w:tcPr>
            </w:tcPrChange>
          </w:tcPr>
          <w:p w:rsidR="00453337" w:rsidRPr="00285532" w:rsidRDefault="00453337" w:rsidP="000D6652">
            <w:pPr>
              <w:rPr>
                <w:ins w:id="944" w:author="王斌" w:date="2014-02-19T14:53:00Z"/>
                <w:rFonts w:ascii="Calibri" w:eastAsia="宋体" w:hAnsi="Calibri" w:cs="Times New Roman"/>
                <w:sz w:val="18"/>
                <w:szCs w:val="18"/>
              </w:rPr>
            </w:pPr>
            <w:ins w:id="945" w:author="王斌" w:date="2014-02-19T14:5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  <w:tcPrChange w:id="946" w:author="王斌" w:date="2014-02-19T14:53:00Z">
              <w:tcPr>
                <w:tcW w:w="3600" w:type="dxa"/>
                <w:shd w:val="clear" w:color="auto" w:fill="00FFFF"/>
              </w:tcPr>
            </w:tcPrChange>
          </w:tcPr>
          <w:p w:rsidR="00453337" w:rsidRPr="00285532" w:rsidRDefault="00453337" w:rsidP="000D6652">
            <w:pPr>
              <w:rPr>
                <w:ins w:id="947" w:author="王斌" w:date="2014-02-19T14:53:00Z"/>
                <w:rFonts w:ascii="Calibri" w:eastAsia="宋体" w:hAnsi="Calibri" w:cs="Times New Roman"/>
                <w:sz w:val="18"/>
                <w:szCs w:val="18"/>
              </w:rPr>
            </w:pPr>
            <w:ins w:id="948" w:author="王斌" w:date="2014-02-19T14:5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  <w:tcPrChange w:id="949" w:author="王斌" w:date="2014-02-19T14:53:00Z">
              <w:tcPr>
                <w:tcW w:w="935" w:type="dxa"/>
                <w:shd w:val="clear" w:color="auto" w:fill="00FFFF"/>
              </w:tcPr>
            </w:tcPrChange>
          </w:tcPr>
          <w:p w:rsidR="00453337" w:rsidRPr="00285532" w:rsidRDefault="00453337" w:rsidP="000D6652">
            <w:pPr>
              <w:rPr>
                <w:ins w:id="950" w:author="王斌" w:date="2014-02-19T14:53:00Z"/>
                <w:rFonts w:ascii="Calibri" w:eastAsia="宋体" w:hAnsi="Calibri" w:cs="Times New Roman"/>
                <w:sz w:val="18"/>
                <w:szCs w:val="18"/>
              </w:rPr>
            </w:pPr>
            <w:ins w:id="951" w:author="王斌" w:date="2014-02-19T14:5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  <w:tcPrChange w:id="952" w:author="王斌" w:date="2014-02-19T14:53:00Z">
              <w:tcPr>
                <w:tcW w:w="1971" w:type="dxa"/>
                <w:shd w:val="clear" w:color="auto" w:fill="00FFFF"/>
              </w:tcPr>
            </w:tcPrChange>
          </w:tcPr>
          <w:p w:rsidR="00453337" w:rsidRPr="00285532" w:rsidRDefault="00453337" w:rsidP="000D6652">
            <w:pPr>
              <w:rPr>
                <w:ins w:id="953" w:author="王斌" w:date="2014-02-19T14:53:00Z"/>
                <w:rFonts w:ascii="Calibri" w:eastAsia="宋体" w:hAnsi="Calibri" w:cs="Times New Roman"/>
                <w:sz w:val="18"/>
                <w:szCs w:val="18"/>
              </w:rPr>
            </w:pPr>
            <w:ins w:id="954" w:author="王斌" w:date="2014-02-19T14:5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RESET VALUE</w:t>
              </w:r>
            </w:ins>
          </w:p>
        </w:tc>
      </w:tr>
      <w:tr w:rsidR="00453337" w:rsidRPr="00285532" w:rsidTr="00BD25C6">
        <w:trPr>
          <w:trHeight w:val="465"/>
          <w:ins w:id="955" w:author="王斌" w:date="2014-02-19T14:53:00Z"/>
          <w:trPrChange w:id="956" w:author="王斌" w:date="2014-02-19T14:53:00Z">
            <w:trPr>
              <w:trHeight w:val="465"/>
            </w:trPr>
          </w:trPrChange>
        </w:trPr>
        <w:tc>
          <w:tcPr>
            <w:tcW w:w="1080" w:type="dxa"/>
            <w:tcPrChange w:id="957" w:author="王斌" w:date="2014-02-19T14:53:00Z">
              <w:tcPr>
                <w:tcW w:w="1080" w:type="dxa"/>
              </w:tcPr>
            </w:tcPrChange>
          </w:tcPr>
          <w:p w:rsidR="00453337" w:rsidRPr="00285532" w:rsidRDefault="00453337" w:rsidP="000D6652">
            <w:pPr>
              <w:rPr>
                <w:ins w:id="958" w:author="王斌" w:date="2014-02-19T14:53:00Z"/>
                <w:rFonts w:ascii="Calibri" w:eastAsia="宋体" w:hAnsi="Calibri" w:cs="Times New Roman"/>
              </w:rPr>
            </w:pPr>
            <w:ins w:id="959" w:author="王斌" w:date="2014-02-19T14:53:00Z">
              <w:r>
                <w:rPr>
                  <w:rFonts w:ascii="Calibri" w:eastAsia="宋体" w:hAnsi="Calibri" w:cs="Times New Roman" w:hint="eastAsia"/>
                </w:rPr>
                <w:t>BIT19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  <w:tc>
          <w:tcPr>
            <w:tcW w:w="1827" w:type="dxa"/>
            <w:tcPrChange w:id="960" w:author="王斌" w:date="2014-02-19T14:53:00Z">
              <w:tcPr>
                <w:tcW w:w="1800" w:type="dxa"/>
              </w:tcPr>
            </w:tcPrChange>
          </w:tcPr>
          <w:p w:rsidR="00453337" w:rsidRPr="00285532" w:rsidRDefault="00647EDE" w:rsidP="000D6652">
            <w:pPr>
              <w:rPr>
                <w:ins w:id="961" w:author="王斌" w:date="2014-02-19T14:53:00Z"/>
                <w:rFonts w:ascii="Calibri" w:eastAsia="宋体" w:hAnsi="Calibri" w:cs="Times New Roman"/>
              </w:rPr>
            </w:pPr>
            <w:ins w:id="962" w:author="王斌" w:date="2014-02-19T14:53:00Z">
              <w:r>
                <w:rPr>
                  <w:rFonts w:ascii="Calibri" w:eastAsia="宋体" w:hAnsi="Calibri" w:cs="Times New Roman" w:hint="eastAsia"/>
                </w:rPr>
                <w:t>AUDIO_OUT</w:t>
              </w:r>
              <w:r w:rsidR="00453337">
                <w:rPr>
                  <w:rFonts w:ascii="Calibri" w:eastAsia="宋体" w:hAnsi="Calibri" w:cs="Times New Roman" w:hint="eastAsia"/>
                </w:rPr>
                <w:t>_FREQ</w:t>
              </w:r>
            </w:ins>
          </w:p>
        </w:tc>
        <w:tc>
          <w:tcPr>
            <w:tcW w:w="3600" w:type="dxa"/>
            <w:tcPrChange w:id="963" w:author="王斌" w:date="2014-02-19T14:53:00Z">
              <w:tcPr>
                <w:tcW w:w="3600" w:type="dxa"/>
              </w:tcPr>
            </w:tcPrChange>
          </w:tcPr>
          <w:p w:rsidR="00453337" w:rsidRDefault="00521751" w:rsidP="000D6652">
            <w:pPr>
              <w:rPr>
                <w:ins w:id="964" w:author="王斌" w:date="2014-02-19T14:53:00Z"/>
                <w:rFonts w:ascii="Calibri" w:eastAsia="宋体" w:hAnsi="Calibri" w:cs="Times New Roman"/>
              </w:rPr>
            </w:pPr>
            <w:ins w:id="965" w:author="王斌" w:date="2014-02-19T14:53:00Z">
              <w:r>
                <w:rPr>
                  <w:rFonts w:ascii="Calibri" w:eastAsia="宋体" w:hAnsi="Calibri" w:cs="Times New Roman" w:hint="eastAsia"/>
                </w:rPr>
                <w:t>音频输出</w:t>
              </w:r>
              <w:r w:rsidR="00453337">
                <w:rPr>
                  <w:rFonts w:ascii="Calibri" w:eastAsia="宋体" w:hAnsi="Calibri" w:cs="Times New Roman" w:hint="eastAsia"/>
                </w:rPr>
                <w:t>采样率</w:t>
              </w:r>
            </w:ins>
          </w:p>
          <w:p w:rsidR="00453337" w:rsidRDefault="00453337" w:rsidP="000D6652">
            <w:pPr>
              <w:rPr>
                <w:ins w:id="966" w:author="王斌" w:date="2014-02-19T14:53:00Z"/>
                <w:rFonts w:ascii="Calibri" w:eastAsia="宋体" w:hAnsi="Calibri" w:cs="Times New Roman"/>
              </w:rPr>
            </w:pPr>
            <w:ins w:id="967" w:author="王斌" w:date="2014-02-19T14:53:00Z">
              <w:r>
                <w:rPr>
                  <w:rFonts w:ascii="Calibri" w:eastAsia="宋体" w:hAnsi="Calibri" w:cs="Times New Roman" w:hint="eastAsia"/>
                </w:rPr>
                <w:t>允许值为：</w:t>
              </w:r>
              <w:r>
                <w:rPr>
                  <w:rFonts w:ascii="Calibri" w:eastAsia="宋体" w:hAnsi="Calibri" w:cs="Times New Roman" w:hint="eastAsia"/>
                </w:rPr>
                <w:t xml:space="preserve">  48000</w:t>
              </w:r>
            </w:ins>
          </w:p>
          <w:p w:rsidR="00453337" w:rsidRPr="00285532" w:rsidRDefault="00453337" w:rsidP="000D6652">
            <w:pPr>
              <w:rPr>
                <w:ins w:id="968" w:author="王斌" w:date="2014-02-19T14:53:00Z"/>
                <w:rFonts w:ascii="Calibri" w:eastAsia="宋体" w:hAnsi="Calibri" w:cs="Times New Roman"/>
              </w:rPr>
            </w:pPr>
            <w:ins w:id="969" w:author="王斌" w:date="2014-02-19T14:53:00Z">
              <w:r>
                <w:rPr>
                  <w:rFonts w:ascii="Calibri" w:eastAsia="宋体" w:hAnsi="Calibri" w:cs="Times New Roman" w:hint="eastAsia"/>
                </w:rPr>
                <w:t xml:space="preserve">            96000</w:t>
              </w:r>
            </w:ins>
          </w:p>
        </w:tc>
        <w:tc>
          <w:tcPr>
            <w:tcW w:w="935" w:type="dxa"/>
            <w:tcPrChange w:id="970" w:author="王斌" w:date="2014-02-19T14:53:00Z">
              <w:tcPr>
                <w:tcW w:w="935" w:type="dxa"/>
              </w:tcPr>
            </w:tcPrChange>
          </w:tcPr>
          <w:p w:rsidR="00453337" w:rsidRPr="00285532" w:rsidRDefault="00453337" w:rsidP="000D6652">
            <w:pPr>
              <w:rPr>
                <w:ins w:id="971" w:author="王斌" w:date="2014-02-19T14:53:00Z"/>
                <w:rFonts w:ascii="Calibri" w:eastAsia="宋体" w:hAnsi="Calibri" w:cs="Times New Roman"/>
              </w:rPr>
            </w:pPr>
            <w:ins w:id="972" w:author="王斌" w:date="2014-02-19T14:53:00Z">
              <w:r>
                <w:rPr>
                  <w:rFonts w:ascii="Calibri" w:eastAsia="宋体" w:hAnsi="Calibri" w:cs="Times New Roman" w:hint="eastAsia"/>
                </w:rPr>
                <w:t>R/W</w:t>
              </w:r>
            </w:ins>
          </w:p>
        </w:tc>
        <w:tc>
          <w:tcPr>
            <w:tcW w:w="1971" w:type="dxa"/>
            <w:tcPrChange w:id="973" w:author="王斌" w:date="2014-02-19T14:53:00Z">
              <w:tcPr>
                <w:tcW w:w="1971" w:type="dxa"/>
              </w:tcPr>
            </w:tcPrChange>
          </w:tcPr>
          <w:p w:rsidR="00453337" w:rsidRPr="00285532" w:rsidRDefault="00453337" w:rsidP="000D6652">
            <w:pPr>
              <w:rPr>
                <w:ins w:id="974" w:author="王斌" w:date="2014-02-19T14:53:00Z"/>
                <w:rFonts w:ascii="Calibri" w:eastAsia="宋体" w:hAnsi="Calibri" w:cs="Times New Roman"/>
              </w:rPr>
            </w:pPr>
            <w:ins w:id="975" w:author="王斌" w:date="2014-02-19T14:53:00Z">
              <w:r>
                <w:rPr>
                  <w:rFonts w:ascii="Calibri" w:eastAsia="宋体" w:hAnsi="Calibri" w:cs="Times New Roman"/>
                </w:rPr>
                <w:t>N</w:t>
              </w:r>
              <w:r>
                <w:rPr>
                  <w:rFonts w:ascii="Calibri" w:eastAsia="宋体" w:hAnsi="Calibri" w:cs="Times New Roman" w:hint="eastAsia"/>
                </w:rPr>
                <w:t>one</w:t>
              </w:r>
            </w:ins>
          </w:p>
        </w:tc>
      </w:tr>
    </w:tbl>
    <w:p w:rsidR="00BB573D" w:rsidRDefault="002F44EA" w:rsidP="00453337">
      <w:pPr>
        <w:rPr>
          <w:ins w:id="976" w:author="王斌" w:date="2014-02-19T14:54:00Z"/>
        </w:rPr>
      </w:pPr>
      <w:ins w:id="977" w:author="王斌" w:date="2014-02-19T14:54:00Z">
        <w:r>
          <w:rPr>
            <w:rFonts w:hint="eastAsia"/>
          </w:rPr>
          <w:t xml:space="preserve">  </w:t>
        </w:r>
        <w:r>
          <w:rPr>
            <w:rFonts w:hint="eastAsia"/>
          </w:rPr>
          <w:t>定义为</w:t>
        </w:r>
        <w:r w:rsidR="00BB573D">
          <w:rPr>
            <w:rFonts w:hint="eastAsia"/>
          </w:rPr>
          <w:t>板卡输出音频的采样率。</w:t>
        </w:r>
      </w:ins>
    </w:p>
    <w:p w:rsidR="00BB573D" w:rsidRPr="00BB573D" w:rsidRDefault="00BB573D" w:rsidP="00453337">
      <w:pPr>
        <w:rPr>
          <w:ins w:id="978" w:author="王斌" w:date="2014-02-19T14:53:00Z"/>
        </w:rPr>
      </w:pPr>
      <w:ins w:id="979" w:author="王斌" w:date="2014-02-19T14:54:00Z">
        <w:r>
          <w:rPr>
            <w:rFonts w:hint="eastAsia"/>
          </w:rPr>
          <w:lastRenderedPageBreak/>
          <w:t xml:space="preserve">  </w:t>
        </w:r>
        <w:r>
          <w:rPr>
            <w:rFonts w:hint="eastAsia"/>
          </w:rPr>
          <w:t>板卡有</w:t>
        </w:r>
        <w:r w:rsidR="00FB0346">
          <w:rPr>
            <w:rFonts w:hint="eastAsia"/>
          </w:rPr>
          <w:t>音频采样率转换功能，即</w:t>
        </w:r>
      </w:ins>
      <w:ins w:id="980" w:author="王斌" w:date="2014-02-19T14:55:00Z">
        <w:r w:rsidR="00FB0346">
          <w:rPr>
            <w:rFonts w:hint="eastAsia"/>
          </w:rPr>
          <w:t xml:space="preserve">48KHZ </w:t>
        </w:r>
        <w:r w:rsidR="00FB0346">
          <w:rPr>
            <w:rFonts w:hint="eastAsia"/>
          </w:rPr>
          <w:t>和</w:t>
        </w:r>
        <w:r w:rsidR="00FB0346">
          <w:rPr>
            <w:rFonts w:hint="eastAsia"/>
          </w:rPr>
          <w:t xml:space="preserve"> 96KHZ</w:t>
        </w:r>
        <w:r w:rsidR="00FB0346">
          <w:rPr>
            <w:rFonts w:hint="eastAsia"/>
          </w:rPr>
          <w:t>之间相互转换</w:t>
        </w:r>
      </w:ins>
    </w:p>
    <w:p w:rsidR="007E6955" w:rsidRDefault="00327FBD" w:rsidP="007E6955">
      <w:pPr>
        <w:rPr>
          <w:rFonts w:ascii="Calibri" w:eastAsia="宋体" w:hAnsi="Calibri" w:cs="Times New Roman"/>
          <w:color w:val="FF0000"/>
        </w:rPr>
      </w:pPr>
      <w:ins w:id="981" w:author="王斌" w:date="2014-02-19T15:01:00Z">
        <w:r>
          <w:rPr>
            <w:rFonts w:ascii="Calibri" w:eastAsia="宋体" w:hAnsi="Calibri" w:cs="Times New Roman" w:hint="eastAsia"/>
            <w:color w:val="FF0000"/>
          </w:rPr>
          <w:t xml:space="preserve">  </w:t>
        </w:r>
        <w:r>
          <w:rPr>
            <w:rFonts w:ascii="Calibri" w:eastAsia="宋体" w:hAnsi="Calibri" w:cs="Times New Roman" w:hint="eastAsia"/>
            <w:color w:val="FF0000"/>
          </w:rPr>
          <w:t>该转换功能只存在于</w:t>
        </w:r>
        <w:r>
          <w:rPr>
            <w:rFonts w:ascii="Calibri" w:eastAsia="宋体" w:hAnsi="Calibri" w:cs="Times New Roman" w:hint="eastAsia"/>
            <w:color w:val="FF0000"/>
          </w:rPr>
          <w:t>JPEG2000</w:t>
        </w:r>
        <w:r>
          <w:rPr>
            <w:rFonts w:ascii="Calibri" w:eastAsia="宋体" w:hAnsi="Calibri" w:cs="Times New Roman" w:hint="eastAsia"/>
            <w:color w:val="FF0000"/>
          </w:rPr>
          <w:t>影片播放</w:t>
        </w:r>
      </w:ins>
    </w:p>
    <w:p w:rsidR="007E6955" w:rsidRDefault="007E6955" w:rsidP="007E6955">
      <w:pPr>
        <w:rPr>
          <w:rFonts w:ascii="Calibri" w:eastAsia="宋体" w:hAnsi="Calibri" w:cs="Times New Roman"/>
          <w:color w:val="FF0000"/>
        </w:rPr>
      </w:pPr>
    </w:p>
    <w:p w:rsidR="007E6955" w:rsidRDefault="007E6955" w:rsidP="007E6955">
      <w:pPr>
        <w:rPr>
          <w:rFonts w:ascii="Calibri" w:eastAsia="宋体" w:hAnsi="Calibri" w:cs="Times New Roman"/>
          <w:color w:val="FF0000"/>
        </w:rPr>
      </w:pPr>
    </w:p>
    <w:p w:rsidR="007E6955" w:rsidRDefault="007E6955" w:rsidP="007E6955">
      <w:pPr>
        <w:rPr>
          <w:rFonts w:ascii="Calibri" w:eastAsia="宋体" w:hAnsi="Calibri" w:cs="Times New Roman"/>
          <w:color w:val="FF0000"/>
        </w:rPr>
      </w:pPr>
    </w:p>
    <w:p w:rsidR="00CE041A" w:rsidRPr="00481605" w:rsidRDefault="007E6955" w:rsidP="00966121">
      <w:pPr>
        <w:pStyle w:val="4"/>
        <w:rPr>
          <w:color w:val="FF0000"/>
        </w:rPr>
      </w:pPr>
      <w:bookmarkStart w:id="982" w:name="_Toc380591960"/>
      <w:r w:rsidRPr="00481605">
        <w:rPr>
          <w:rFonts w:hint="eastAsia"/>
          <w:color w:val="FF0000"/>
        </w:rPr>
        <w:t>3.4.5</w:t>
      </w:r>
      <w:r w:rsidR="00EC6950">
        <w:rPr>
          <w:rFonts w:hint="eastAsia"/>
          <w:color w:val="FF0000"/>
        </w:rPr>
        <w:t xml:space="preserve"> </w:t>
      </w:r>
      <w:ins w:id="983" w:author="王斌" w:date="2014-02-19T15:02:00Z">
        <w:r w:rsidR="003C7179" w:rsidRPr="00481605">
          <w:rPr>
            <w:rFonts w:hint="eastAsia"/>
          </w:rPr>
          <w:t>AUDIO_CHANNEL_NUM</w:t>
        </w:r>
      </w:ins>
      <w:r w:rsidR="00CE041A" w:rsidRPr="00481605">
        <w:rPr>
          <w:rFonts w:hint="eastAsia"/>
        </w:rPr>
        <w:t>(</w:t>
      </w:r>
      <w:ins w:id="984" w:author="王斌" w:date="2014-02-19T15:02:00Z">
        <w:r w:rsidR="003C7179" w:rsidRPr="00481605">
          <w:rPr>
            <w:rFonts w:hint="eastAsia"/>
          </w:rPr>
          <w:t>音频声道数</w:t>
        </w:r>
      </w:ins>
      <w:r w:rsidR="00CE041A" w:rsidRPr="00481605">
        <w:rPr>
          <w:rFonts w:hint="eastAsia"/>
        </w:rPr>
        <w:t>)</w:t>
      </w:r>
      <w:bookmarkEnd w:id="982"/>
      <w:r w:rsidR="00CE041A" w:rsidRPr="00481605">
        <w:rPr>
          <w:rFonts w:hint="eastAsia"/>
        </w:rPr>
        <w:t xml:space="preserve">  </w:t>
      </w:r>
    </w:p>
    <w:p w:rsidR="00CE041A" w:rsidRPr="00285532" w:rsidRDefault="00CE041A" w:rsidP="00CE041A">
      <w:pPr>
        <w:rPr>
          <w:rFonts w:ascii="Calibri" w:eastAsia="宋体" w:hAnsi="Calibri" w:cs="Times New Roman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967"/>
        <w:gridCol w:w="3600"/>
        <w:gridCol w:w="935"/>
        <w:gridCol w:w="1971"/>
      </w:tblGrid>
      <w:tr w:rsidR="00CE041A" w:rsidRPr="00285532" w:rsidTr="000D6652">
        <w:tc>
          <w:tcPr>
            <w:tcW w:w="1080" w:type="dxa"/>
            <w:shd w:val="clear" w:color="auto" w:fill="00FFFF"/>
          </w:tcPr>
          <w:p w:rsidR="00CE041A" w:rsidRPr="00285532" w:rsidRDefault="00CE041A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ADDR</w:t>
            </w:r>
          </w:p>
        </w:tc>
        <w:tc>
          <w:tcPr>
            <w:tcW w:w="1800" w:type="dxa"/>
            <w:shd w:val="clear" w:color="auto" w:fill="00FFFF"/>
          </w:tcPr>
          <w:p w:rsidR="00CE041A" w:rsidRPr="00285532" w:rsidRDefault="00CE041A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NAME</w:t>
            </w:r>
          </w:p>
        </w:tc>
        <w:tc>
          <w:tcPr>
            <w:tcW w:w="3600" w:type="dxa"/>
            <w:shd w:val="clear" w:color="auto" w:fill="00FFFF"/>
          </w:tcPr>
          <w:p w:rsidR="00CE041A" w:rsidRPr="00285532" w:rsidRDefault="00CE041A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REGISTER DESCRIPTION</w:t>
            </w:r>
          </w:p>
        </w:tc>
        <w:tc>
          <w:tcPr>
            <w:tcW w:w="935" w:type="dxa"/>
            <w:shd w:val="clear" w:color="auto" w:fill="00FFFF"/>
          </w:tcPr>
          <w:p w:rsidR="00CE041A" w:rsidRPr="00285532" w:rsidRDefault="00CE041A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R/W</w:t>
            </w:r>
          </w:p>
        </w:tc>
        <w:tc>
          <w:tcPr>
            <w:tcW w:w="1971" w:type="dxa"/>
            <w:shd w:val="clear" w:color="auto" w:fill="00FFFF"/>
          </w:tcPr>
          <w:p w:rsidR="00CE041A" w:rsidRPr="00285532" w:rsidRDefault="00CE041A" w:rsidP="000D6652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285532">
              <w:rPr>
                <w:rFonts w:ascii="Calibri" w:eastAsia="宋体" w:hAnsi="Calibri" w:cs="Times New Roman" w:hint="eastAsia"/>
                <w:sz w:val="18"/>
                <w:szCs w:val="18"/>
              </w:rPr>
              <w:t>RESET VALUE</w:t>
            </w:r>
          </w:p>
        </w:tc>
      </w:tr>
      <w:tr w:rsidR="00CE041A" w:rsidRPr="00285532" w:rsidTr="000D6652">
        <w:tc>
          <w:tcPr>
            <w:tcW w:w="1080" w:type="dxa"/>
          </w:tcPr>
          <w:p w:rsidR="00CE041A" w:rsidRPr="00285532" w:rsidRDefault="002663D1" w:rsidP="000D6652">
            <w:pPr>
              <w:rPr>
                <w:rFonts w:ascii="Calibri" w:eastAsia="宋体" w:hAnsi="Calibri" w:cs="Times New Roman"/>
              </w:rPr>
            </w:pPr>
            <w:ins w:id="985" w:author="王斌" w:date="2014-02-21T13:50:00Z">
              <w:r>
                <w:rPr>
                  <w:rFonts w:ascii="Calibri" w:eastAsia="宋体" w:hAnsi="Calibri" w:cs="Times New Roman"/>
                </w:rPr>
                <w:t>B</w:t>
              </w:r>
              <w:r>
                <w:rPr>
                  <w:rFonts w:ascii="Calibri" w:eastAsia="宋体" w:hAnsi="Calibri" w:cs="Times New Roman" w:hint="eastAsia"/>
                </w:rPr>
                <w:t xml:space="preserve">it </w:t>
              </w:r>
            </w:ins>
            <w:ins w:id="986" w:author="王斌" w:date="2014-02-21T13:51:00Z">
              <w:r w:rsidR="00326377">
                <w:rPr>
                  <w:rFonts w:ascii="Calibri" w:eastAsia="宋体" w:hAnsi="Calibri" w:cs="Times New Roman" w:hint="eastAsia"/>
                </w:rPr>
                <w:t>7:0</w:t>
              </w:r>
            </w:ins>
          </w:p>
        </w:tc>
        <w:tc>
          <w:tcPr>
            <w:tcW w:w="1800" w:type="dxa"/>
          </w:tcPr>
          <w:p w:rsidR="00CE041A" w:rsidRPr="00285532" w:rsidRDefault="00CE041A" w:rsidP="000D6652">
            <w:pPr>
              <w:rPr>
                <w:rFonts w:ascii="Calibri" w:eastAsia="宋体" w:hAnsi="Calibri" w:cs="Times New Roman"/>
              </w:rPr>
            </w:pPr>
            <w:r w:rsidRPr="008510BF">
              <w:rPr>
                <w:rFonts w:ascii="Calibri" w:eastAsia="宋体" w:hAnsi="Calibri" w:cs="Times New Roman"/>
              </w:rPr>
              <w:t>audio_channel_num</w:t>
            </w:r>
          </w:p>
        </w:tc>
        <w:tc>
          <w:tcPr>
            <w:tcW w:w="3600" w:type="dxa"/>
          </w:tcPr>
          <w:p w:rsidR="00CE041A" w:rsidRDefault="0049709B" w:rsidP="000D6652">
            <w:pPr>
              <w:rPr>
                <w:ins w:id="987" w:author="王斌" w:date="2014-02-19T15:03:00Z"/>
                <w:rFonts w:ascii="Calibri" w:eastAsia="宋体" w:hAnsi="Calibri" w:cs="Times New Roman"/>
              </w:rPr>
            </w:pPr>
            <w:ins w:id="988" w:author="王斌" w:date="2014-02-19T15:03:00Z">
              <w:r>
                <w:rPr>
                  <w:rFonts w:ascii="Calibri" w:eastAsia="宋体" w:hAnsi="Calibri" w:cs="Times New Roman" w:hint="eastAsia"/>
                </w:rPr>
                <w:t>音频声道设定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  <w:p w:rsidR="001231FE" w:rsidRPr="00285532" w:rsidRDefault="001231FE" w:rsidP="000D6652">
            <w:pPr>
              <w:rPr>
                <w:rFonts w:ascii="Calibri" w:eastAsia="宋体" w:hAnsi="Calibri" w:cs="Times New Roman"/>
              </w:rPr>
            </w:pPr>
            <w:ins w:id="989" w:author="王斌" w:date="2014-02-19T15:03:00Z">
              <w:r>
                <w:rPr>
                  <w:rFonts w:ascii="Calibri" w:eastAsia="宋体" w:hAnsi="Calibri" w:cs="Times New Roman" w:hint="eastAsia"/>
                </w:rPr>
                <w:t>允许值</w:t>
              </w:r>
              <w:r>
                <w:rPr>
                  <w:rFonts w:ascii="Calibri" w:eastAsia="宋体" w:hAnsi="Calibri" w:cs="Times New Roman" w:hint="eastAsia"/>
                </w:rPr>
                <w:t xml:space="preserve">   6 /8 /16</w:t>
              </w:r>
            </w:ins>
          </w:p>
        </w:tc>
        <w:tc>
          <w:tcPr>
            <w:tcW w:w="935" w:type="dxa"/>
          </w:tcPr>
          <w:p w:rsidR="00CE041A" w:rsidRPr="00285532" w:rsidRDefault="00CE041A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W</w:t>
            </w:r>
            <w:ins w:id="990" w:author="王斌" w:date="2014-02-19T15:03:00Z">
              <w:r w:rsidR="00566319"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</w:tcPr>
          <w:p w:rsidR="00CE041A" w:rsidRPr="00285532" w:rsidRDefault="00CE041A" w:rsidP="000D6652">
            <w:pPr>
              <w:rPr>
                <w:rFonts w:ascii="Calibri" w:eastAsia="宋体" w:hAnsi="Calibri" w:cs="Times New Roman"/>
              </w:rPr>
            </w:pPr>
            <w:r w:rsidRPr="00285532">
              <w:rPr>
                <w:rFonts w:ascii="Calibri" w:eastAsia="宋体" w:hAnsi="Calibri" w:cs="Times New Roman" w:hint="eastAsia"/>
              </w:rPr>
              <w:t>See Bit Field</w:t>
            </w:r>
          </w:p>
        </w:tc>
      </w:tr>
      <w:tr w:rsidR="006527FA" w:rsidRPr="00285532" w:rsidTr="000D6652">
        <w:tc>
          <w:tcPr>
            <w:tcW w:w="1080" w:type="dxa"/>
          </w:tcPr>
          <w:p w:rsidR="006527FA" w:rsidRPr="00285532" w:rsidRDefault="006527FA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527FA" w:rsidRPr="008510BF" w:rsidRDefault="006527FA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00" w:type="dxa"/>
          </w:tcPr>
          <w:p w:rsidR="006527FA" w:rsidRDefault="006527FA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35" w:type="dxa"/>
          </w:tcPr>
          <w:p w:rsidR="006527FA" w:rsidRPr="00285532" w:rsidRDefault="006527FA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71" w:type="dxa"/>
          </w:tcPr>
          <w:p w:rsidR="006527FA" w:rsidRPr="00285532" w:rsidRDefault="006527FA" w:rsidP="000D6652">
            <w:pPr>
              <w:rPr>
                <w:rFonts w:ascii="Calibri" w:eastAsia="宋体" w:hAnsi="Calibri" w:cs="Times New Roman"/>
              </w:rPr>
            </w:pPr>
          </w:p>
        </w:tc>
      </w:tr>
      <w:tr w:rsidR="006527FA" w:rsidRPr="00285532" w:rsidTr="000D6652">
        <w:tc>
          <w:tcPr>
            <w:tcW w:w="1080" w:type="dxa"/>
          </w:tcPr>
          <w:p w:rsidR="006527FA" w:rsidRPr="00285532" w:rsidRDefault="006527FA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800" w:type="dxa"/>
          </w:tcPr>
          <w:p w:rsidR="006527FA" w:rsidRPr="008510BF" w:rsidRDefault="006527FA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600" w:type="dxa"/>
          </w:tcPr>
          <w:p w:rsidR="006527FA" w:rsidRDefault="006527FA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935" w:type="dxa"/>
          </w:tcPr>
          <w:p w:rsidR="006527FA" w:rsidRPr="00285532" w:rsidRDefault="006527FA" w:rsidP="000D6652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1971" w:type="dxa"/>
          </w:tcPr>
          <w:p w:rsidR="006527FA" w:rsidRPr="00285532" w:rsidRDefault="006527FA" w:rsidP="000D6652">
            <w:pPr>
              <w:rPr>
                <w:rFonts w:ascii="Calibri" w:eastAsia="宋体" w:hAnsi="Calibri" w:cs="Times New Roman"/>
              </w:rPr>
            </w:pPr>
          </w:p>
        </w:tc>
      </w:tr>
    </w:tbl>
    <w:p w:rsidR="006527FA" w:rsidRDefault="006527FA" w:rsidP="00B54257">
      <w:pPr>
        <w:pStyle w:val="3"/>
        <w:rPr>
          <w:rFonts w:ascii="Calibri" w:eastAsia="宋体" w:hAnsi="Calibri" w:cs="Times New Roman"/>
        </w:rPr>
      </w:pPr>
    </w:p>
    <w:p w:rsidR="00B54257" w:rsidRPr="00F0362C" w:rsidRDefault="006527FA" w:rsidP="00966121">
      <w:pPr>
        <w:pStyle w:val="4"/>
        <w:rPr>
          <w:ins w:id="991" w:author="王斌" w:date="2014-02-19T15:04:00Z"/>
        </w:rPr>
      </w:pPr>
      <w:bookmarkStart w:id="992" w:name="_Toc380590612"/>
      <w:bookmarkStart w:id="993" w:name="_Toc380591187"/>
      <w:bookmarkStart w:id="994" w:name="_Toc380591961"/>
      <w:r w:rsidRPr="00F0362C">
        <w:rPr>
          <w:rFonts w:hint="eastAsia"/>
        </w:rPr>
        <w:t>3.4.6</w:t>
      </w:r>
      <w:r w:rsidR="00361480">
        <w:rPr>
          <w:rFonts w:hint="eastAsia"/>
        </w:rPr>
        <w:t xml:space="preserve"> </w:t>
      </w:r>
      <w:ins w:id="995" w:author="王斌" w:date="2014-02-19T15:04:00Z">
        <w:r w:rsidR="00B54257" w:rsidRPr="00F0362C">
          <w:rPr>
            <w:rFonts w:hint="eastAsia"/>
          </w:rPr>
          <w:t>AudiaoChannelMap</w:t>
        </w:r>
      </w:ins>
      <w:ins w:id="996" w:author="王斌" w:date="2014-02-19T15:05:00Z">
        <w:r w:rsidR="00E64356" w:rsidRPr="00F0362C">
          <w:rPr>
            <w:rFonts w:hint="eastAsia"/>
          </w:rPr>
          <w:t>1/2</w:t>
        </w:r>
      </w:ins>
      <w:ins w:id="997" w:author="王斌" w:date="2014-02-19T15:04:00Z">
        <w:r w:rsidR="00B54257" w:rsidRPr="00F0362C">
          <w:rPr>
            <w:rFonts w:hint="eastAsia"/>
          </w:rPr>
          <w:t xml:space="preserve"> (</w:t>
        </w:r>
        <w:r w:rsidR="00B54257" w:rsidRPr="00F0362C">
          <w:rPr>
            <w:rFonts w:hint="eastAsia"/>
          </w:rPr>
          <w:t>音频声道</w:t>
        </w:r>
        <w:r w:rsidR="00551679" w:rsidRPr="00F0362C">
          <w:rPr>
            <w:rFonts w:hint="eastAsia"/>
          </w:rPr>
          <w:t>映射</w:t>
        </w:r>
        <w:r w:rsidR="00551679" w:rsidRPr="00F0362C">
          <w:rPr>
            <w:rFonts w:hint="eastAsia"/>
          </w:rPr>
          <w:t xml:space="preserve"> </w:t>
        </w:r>
      </w:ins>
      <w:ins w:id="998" w:author="王斌" w:date="2014-02-19T15:05:00Z">
        <w:r w:rsidR="0042404A" w:rsidRPr="00F0362C">
          <w:rPr>
            <w:rFonts w:hint="eastAsia"/>
          </w:rPr>
          <w:t>1/2</w:t>
        </w:r>
      </w:ins>
      <w:ins w:id="999" w:author="王斌" w:date="2014-02-19T15:04:00Z">
        <w:r w:rsidR="00B54257" w:rsidRPr="00F0362C">
          <w:rPr>
            <w:rFonts w:hint="eastAsia"/>
          </w:rPr>
          <w:t>)</w:t>
        </w:r>
        <w:bookmarkEnd w:id="992"/>
        <w:bookmarkEnd w:id="993"/>
        <w:bookmarkEnd w:id="994"/>
        <w:r w:rsidR="00B54257" w:rsidRPr="00F0362C">
          <w:rPr>
            <w:rFonts w:hint="eastAsia"/>
          </w:rPr>
          <w:t xml:space="preserve">  </w:t>
        </w:r>
      </w:ins>
    </w:p>
    <w:p w:rsidR="00B54257" w:rsidRPr="00285532" w:rsidRDefault="009407AC" w:rsidP="00B54257">
      <w:pPr>
        <w:rPr>
          <w:ins w:id="1000" w:author="王斌" w:date="2014-02-19T15:04:00Z"/>
          <w:rFonts w:ascii="Calibri" w:eastAsia="宋体" w:hAnsi="Calibri" w:cs="Times New Roman"/>
        </w:rPr>
      </w:pPr>
      <w:ins w:id="1001" w:author="王斌" w:date="2014-02-19T15:06:00Z">
        <w:r>
          <w:rPr>
            <w:rFonts w:ascii="Calibri" w:eastAsia="宋体" w:hAnsi="Calibri" w:cs="Times New Roman" w:hint="eastAsia"/>
          </w:rPr>
          <w:t xml:space="preserve">   </w:t>
        </w:r>
      </w:ins>
      <w:ins w:id="1002" w:author="王斌" w:date="2014-02-19T15:10:00Z">
        <w:r w:rsidR="009F43FA">
          <w:rPr>
            <w:rFonts w:ascii="Calibri" w:eastAsia="宋体" w:hAnsi="Calibri" w:cs="Times New Roman" w:hint="eastAsia"/>
          </w:rPr>
          <w:t xml:space="preserve">AudioChannelMap1  </w:t>
        </w:r>
        <w:r w:rsidR="009F43FA">
          <w:rPr>
            <w:rFonts w:ascii="Calibri" w:eastAsia="宋体" w:hAnsi="Calibri" w:cs="Times New Roman" w:hint="eastAsia"/>
          </w:rPr>
          <w:t>定义</w:t>
        </w:r>
        <w:r w:rsidR="009F43FA">
          <w:rPr>
            <w:rFonts w:ascii="Calibri" w:eastAsia="宋体" w:hAnsi="Calibri" w:cs="Times New Roman" w:hint="eastAsia"/>
          </w:rPr>
          <w:t xml:space="preserve">  </w:t>
        </w:r>
      </w:ins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  <w:tblGridChange w:id="1003">
          <w:tblGrid>
            <w:gridCol w:w="468"/>
            <w:gridCol w:w="612"/>
            <w:gridCol w:w="468"/>
            <w:gridCol w:w="1332"/>
            <w:gridCol w:w="468"/>
            <w:gridCol w:w="3132"/>
            <w:gridCol w:w="468"/>
            <w:gridCol w:w="467"/>
            <w:gridCol w:w="468"/>
            <w:gridCol w:w="1503"/>
            <w:gridCol w:w="468"/>
          </w:tblGrid>
        </w:tblGridChange>
      </w:tblGrid>
      <w:tr w:rsidR="00B54257" w:rsidRPr="00285532" w:rsidTr="000D6652">
        <w:trPr>
          <w:ins w:id="1004" w:author="王斌" w:date="2014-02-19T15:04:00Z"/>
        </w:trPr>
        <w:tc>
          <w:tcPr>
            <w:tcW w:w="1080" w:type="dxa"/>
            <w:shd w:val="clear" w:color="auto" w:fill="00FFFF"/>
          </w:tcPr>
          <w:p w:rsidR="00B54257" w:rsidRPr="00285532" w:rsidRDefault="00B54257" w:rsidP="000D6652">
            <w:pPr>
              <w:rPr>
                <w:ins w:id="1005" w:author="王斌" w:date="2014-02-19T15:04:00Z"/>
                <w:rFonts w:ascii="Calibri" w:eastAsia="宋体" w:hAnsi="Calibri" w:cs="Times New Roman"/>
                <w:sz w:val="18"/>
                <w:szCs w:val="18"/>
              </w:rPr>
            </w:pPr>
            <w:ins w:id="1006" w:author="王斌" w:date="2014-02-19T15:04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</w:tcPr>
          <w:p w:rsidR="00B54257" w:rsidRPr="00285532" w:rsidRDefault="00B54257" w:rsidP="000D6652">
            <w:pPr>
              <w:rPr>
                <w:ins w:id="1007" w:author="王斌" w:date="2014-02-19T15:04:00Z"/>
                <w:rFonts w:ascii="Calibri" w:eastAsia="宋体" w:hAnsi="Calibri" w:cs="Times New Roman"/>
                <w:sz w:val="18"/>
                <w:szCs w:val="18"/>
              </w:rPr>
            </w:pPr>
            <w:ins w:id="1008" w:author="王斌" w:date="2014-02-19T15:04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</w:tcPr>
          <w:p w:rsidR="00B54257" w:rsidRPr="00285532" w:rsidRDefault="00B54257" w:rsidP="000D6652">
            <w:pPr>
              <w:rPr>
                <w:ins w:id="1009" w:author="王斌" w:date="2014-02-19T15:04:00Z"/>
                <w:rFonts w:ascii="Calibri" w:eastAsia="宋体" w:hAnsi="Calibri" w:cs="Times New Roman"/>
                <w:sz w:val="18"/>
                <w:szCs w:val="18"/>
              </w:rPr>
            </w:pPr>
            <w:ins w:id="1010" w:author="王斌" w:date="2014-02-19T15:04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</w:tcPr>
          <w:p w:rsidR="00B54257" w:rsidRPr="00285532" w:rsidRDefault="00B54257" w:rsidP="000D6652">
            <w:pPr>
              <w:rPr>
                <w:ins w:id="1011" w:author="王斌" w:date="2014-02-19T15:04:00Z"/>
                <w:rFonts w:ascii="Calibri" w:eastAsia="宋体" w:hAnsi="Calibri" w:cs="Times New Roman"/>
                <w:sz w:val="18"/>
                <w:szCs w:val="18"/>
              </w:rPr>
            </w:pPr>
            <w:ins w:id="1012" w:author="王斌" w:date="2014-02-19T15:04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</w:tcPr>
          <w:p w:rsidR="00B54257" w:rsidRPr="00285532" w:rsidRDefault="00B54257" w:rsidP="000D6652">
            <w:pPr>
              <w:rPr>
                <w:ins w:id="1013" w:author="王斌" w:date="2014-02-19T15:04:00Z"/>
                <w:rFonts w:ascii="Calibri" w:eastAsia="宋体" w:hAnsi="Calibri" w:cs="Times New Roman"/>
                <w:sz w:val="18"/>
                <w:szCs w:val="18"/>
              </w:rPr>
            </w:pPr>
            <w:ins w:id="1014" w:author="王斌" w:date="2014-02-19T15:04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RESET VALUE</w:t>
              </w:r>
            </w:ins>
          </w:p>
        </w:tc>
      </w:tr>
      <w:tr w:rsidR="00B54257" w:rsidRPr="00285532" w:rsidTr="005D63FF">
        <w:tblPrEx>
          <w:tblW w:w="0" w:type="auto"/>
          <w:tblInd w:w="4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  <w:tblPrExChange w:id="1015" w:author="王斌" w:date="2014-02-19T15:08:00Z">
            <w:tblPrEx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Ex>
          </w:tblPrExChange>
        </w:tblPrEx>
        <w:trPr>
          <w:trHeight w:val="434"/>
          <w:ins w:id="1016" w:author="王斌" w:date="2014-02-19T15:04:00Z"/>
          <w:trPrChange w:id="1017" w:author="王斌" w:date="2014-02-19T15:08:00Z">
            <w:trPr>
              <w:gridAfter w:val="0"/>
              <w:trHeight w:val="434"/>
            </w:trPr>
          </w:trPrChange>
        </w:trPr>
        <w:tc>
          <w:tcPr>
            <w:tcW w:w="1080" w:type="dxa"/>
            <w:tcBorders>
              <w:bottom w:val="single" w:sz="4" w:space="0" w:color="auto"/>
            </w:tcBorders>
            <w:tcPrChange w:id="1018" w:author="王斌" w:date="2014-02-19T15:08:00Z">
              <w:tcPr>
                <w:tcW w:w="1080" w:type="dxa"/>
                <w:gridSpan w:val="2"/>
              </w:tcPr>
            </w:tcPrChange>
          </w:tcPr>
          <w:p w:rsidR="00B54257" w:rsidRPr="00285532" w:rsidRDefault="00F32132" w:rsidP="000D6652">
            <w:pPr>
              <w:rPr>
                <w:ins w:id="1019" w:author="王斌" w:date="2014-02-19T15:04:00Z"/>
                <w:rFonts w:ascii="Calibri" w:eastAsia="宋体" w:hAnsi="Calibri" w:cs="Times New Roman"/>
              </w:rPr>
            </w:pPr>
            <w:ins w:id="1020" w:author="王斌" w:date="2014-02-19T15:06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021" w:author="王斌" w:date="2014-02-19T15:08:00Z">
              <w:r w:rsidR="009736EB">
                <w:rPr>
                  <w:rFonts w:ascii="Calibri" w:eastAsia="宋体" w:hAnsi="Calibri" w:cs="Times New Roman" w:hint="eastAsia"/>
                </w:rPr>
                <w:t>3</w:t>
              </w:r>
              <w:r w:rsidR="009736EB">
                <w:rPr>
                  <w:rFonts w:ascii="Calibri" w:eastAsia="宋体" w:hAnsi="Calibri" w:cs="Times New Roman" w:hint="eastAsia"/>
                </w:rPr>
                <w:t>：</w:t>
              </w:r>
              <w:r w:rsidR="009736EB"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  <w:tc>
          <w:tcPr>
            <w:tcW w:w="1800" w:type="dxa"/>
            <w:tcBorders>
              <w:bottom w:val="single" w:sz="4" w:space="0" w:color="auto"/>
            </w:tcBorders>
            <w:tcPrChange w:id="1022" w:author="王斌" w:date="2014-02-19T15:08:00Z">
              <w:tcPr>
                <w:tcW w:w="1800" w:type="dxa"/>
                <w:gridSpan w:val="2"/>
              </w:tcPr>
            </w:tcPrChange>
          </w:tcPr>
          <w:p w:rsidR="00B54257" w:rsidRPr="00285532" w:rsidRDefault="00AC5345" w:rsidP="000D6652">
            <w:pPr>
              <w:rPr>
                <w:ins w:id="1023" w:author="王斌" w:date="2014-02-19T15:04:00Z"/>
                <w:rFonts w:ascii="Calibri" w:eastAsia="宋体" w:hAnsi="Calibri" w:cs="Times New Roman"/>
              </w:rPr>
            </w:pPr>
            <w:ins w:id="1024" w:author="王斌" w:date="2014-02-19T15:06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>hannel 0 map</w:t>
              </w:r>
            </w:ins>
          </w:p>
        </w:tc>
        <w:tc>
          <w:tcPr>
            <w:tcW w:w="3600" w:type="dxa"/>
            <w:tcBorders>
              <w:bottom w:val="single" w:sz="4" w:space="0" w:color="auto"/>
            </w:tcBorders>
            <w:tcPrChange w:id="1025" w:author="王斌" w:date="2014-02-19T15:08:00Z">
              <w:tcPr>
                <w:tcW w:w="3600" w:type="dxa"/>
                <w:gridSpan w:val="2"/>
              </w:tcPr>
            </w:tcPrChange>
          </w:tcPr>
          <w:p w:rsidR="00CF2CFD" w:rsidRPr="00285532" w:rsidRDefault="00DF14F0" w:rsidP="000D6652">
            <w:pPr>
              <w:rPr>
                <w:ins w:id="1026" w:author="王斌" w:date="2014-02-19T15:04:00Z"/>
                <w:rFonts w:ascii="Calibri" w:eastAsia="宋体" w:hAnsi="Calibri" w:cs="Times New Roman"/>
              </w:rPr>
            </w:pPr>
            <w:ins w:id="1027" w:author="王斌" w:date="2014-02-19T15:06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0</w:t>
              </w:r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tcBorders>
              <w:bottom w:val="single" w:sz="4" w:space="0" w:color="auto"/>
            </w:tcBorders>
            <w:tcPrChange w:id="1028" w:author="王斌" w:date="2014-02-19T15:08:00Z">
              <w:tcPr>
                <w:tcW w:w="935" w:type="dxa"/>
                <w:gridSpan w:val="2"/>
              </w:tcPr>
            </w:tcPrChange>
          </w:tcPr>
          <w:p w:rsidR="00B54257" w:rsidRPr="00285532" w:rsidRDefault="00B54257" w:rsidP="000D6652">
            <w:pPr>
              <w:rPr>
                <w:ins w:id="1029" w:author="王斌" w:date="2014-02-19T15:04:00Z"/>
                <w:rFonts w:ascii="Calibri" w:eastAsia="宋体" w:hAnsi="Calibri" w:cs="Times New Roman"/>
              </w:rPr>
            </w:pPr>
            <w:ins w:id="1030" w:author="王斌" w:date="2014-02-19T15:04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tcBorders>
              <w:bottom w:val="single" w:sz="4" w:space="0" w:color="auto"/>
            </w:tcBorders>
            <w:tcPrChange w:id="1031" w:author="王斌" w:date="2014-02-19T15:08:00Z">
              <w:tcPr>
                <w:tcW w:w="1971" w:type="dxa"/>
                <w:gridSpan w:val="2"/>
              </w:tcPr>
            </w:tcPrChange>
          </w:tcPr>
          <w:p w:rsidR="00B54257" w:rsidRPr="00285532" w:rsidRDefault="00C73702" w:rsidP="000D6652">
            <w:pPr>
              <w:rPr>
                <w:ins w:id="1032" w:author="王斌" w:date="2014-02-19T15:04:00Z"/>
                <w:rFonts w:ascii="Calibri" w:eastAsia="宋体" w:hAnsi="Calibri" w:cs="Times New Roman"/>
              </w:rPr>
            </w:pPr>
            <w:ins w:id="1033" w:author="王斌" w:date="2014-02-19T15:12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5D63FF" w:rsidRPr="00285532" w:rsidTr="005D63FF">
        <w:tblPrEx>
          <w:tblW w:w="0" w:type="auto"/>
          <w:tblInd w:w="4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  <w:tblPrExChange w:id="1034" w:author="王斌" w:date="2014-02-19T15:08:00Z">
            <w:tblPrEx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Ex>
          </w:tblPrExChange>
        </w:tblPrEx>
        <w:trPr>
          <w:trHeight w:val="380"/>
          <w:trPrChange w:id="1035" w:author="王斌" w:date="2014-02-19T15:08:00Z">
            <w:trPr>
              <w:gridAfter w:val="0"/>
              <w:trHeight w:val="380"/>
            </w:trPr>
          </w:trPrChange>
        </w:trPr>
        <w:tc>
          <w:tcPr>
            <w:tcW w:w="1080" w:type="dxa"/>
            <w:shd w:val="clear" w:color="auto" w:fill="B6DDE8" w:themeFill="accent5" w:themeFillTint="66"/>
            <w:tcPrChange w:id="1036" w:author="王斌" w:date="2014-02-19T15:08:00Z">
              <w:tcPr>
                <w:tcW w:w="1080" w:type="dxa"/>
                <w:gridSpan w:val="2"/>
              </w:tcPr>
            </w:tcPrChange>
          </w:tcPr>
          <w:p w:rsidR="005D63FF" w:rsidRDefault="005D63FF" w:rsidP="000D6652">
            <w:pPr>
              <w:rPr>
                <w:rFonts w:ascii="Calibri" w:eastAsia="宋体" w:hAnsi="Calibri" w:cs="Times New Roman"/>
              </w:rPr>
            </w:pPr>
            <w:ins w:id="1037" w:author="王斌" w:date="2014-02-19T15:08:00Z">
              <w:r>
                <w:rPr>
                  <w:rFonts w:ascii="Calibri" w:eastAsia="宋体" w:hAnsi="Calibri" w:cs="Times New Roman" w:hint="eastAsia"/>
                </w:rPr>
                <w:t>BIT</w:t>
              </w:r>
              <w:r w:rsidR="00077307">
                <w:rPr>
                  <w:rFonts w:ascii="Calibri" w:eastAsia="宋体" w:hAnsi="Calibri" w:cs="Times New Roman" w:hint="eastAsia"/>
                </w:rPr>
                <w:t>7</w:t>
              </w:r>
              <w:r w:rsidR="00077307">
                <w:rPr>
                  <w:rFonts w:ascii="Calibri" w:eastAsia="宋体" w:hAnsi="Calibri" w:cs="Times New Roman" w:hint="eastAsia"/>
                </w:rPr>
                <w:t>：</w:t>
              </w:r>
              <w:r w:rsidR="00077307">
                <w:rPr>
                  <w:rFonts w:ascii="Calibri" w:eastAsia="宋体" w:hAnsi="Calibri" w:cs="Times New Roman" w:hint="eastAsia"/>
                </w:rPr>
                <w:t>4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  <w:tcPrChange w:id="1038" w:author="王斌" w:date="2014-02-19T15:08:00Z">
              <w:tcPr>
                <w:tcW w:w="1800" w:type="dxa"/>
                <w:gridSpan w:val="2"/>
              </w:tcPr>
            </w:tcPrChange>
          </w:tcPr>
          <w:p w:rsidR="005D63FF" w:rsidRDefault="005D63FF" w:rsidP="000D6652">
            <w:pPr>
              <w:rPr>
                <w:rFonts w:ascii="Calibri" w:eastAsia="宋体" w:hAnsi="Calibri" w:cs="Times New Roman"/>
              </w:rPr>
            </w:pPr>
            <w:ins w:id="1039" w:author="王斌" w:date="2014-02-19T15:08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040" w:author="王斌" w:date="2014-02-19T15:10:00Z">
              <w:r w:rsidR="007F6092">
                <w:rPr>
                  <w:rFonts w:ascii="Calibri" w:eastAsia="宋体" w:hAnsi="Calibri" w:cs="Times New Roman" w:hint="eastAsia"/>
                </w:rPr>
                <w:t>1</w:t>
              </w:r>
            </w:ins>
            <w:ins w:id="1041" w:author="王斌" w:date="2014-02-19T15:08:00Z">
              <w:r>
                <w:rPr>
                  <w:rFonts w:ascii="Calibri" w:eastAsia="宋体" w:hAnsi="Calibri" w:cs="Times New Roman" w:hint="eastAsia"/>
                </w:rPr>
                <w:t xml:space="preserve">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  <w:tcPrChange w:id="1042" w:author="王斌" w:date="2014-02-19T15:08:00Z">
              <w:tcPr>
                <w:tcW w:w="3600" w:type="dxa"/>
                <w:gridSpan w:val="2"/>
              </w:tcPr>
            </w:tcPrChange>
          </w:tcPr>
          <w:p w:rsidR="005D63FF" w:rsidRDefault="005D63FF" w:rsidP="000D6652">
            <w:pPr>
              <w:rPr>
                <w:rFonts w:ascii="Calibri" w:eastAsia="宋体" w:hAnsi="Calibri" w:cs="Times New Roman"/>
              </w:rPr>
            </w:pPr>
            <w:ins w:id="1043" w:author="王斌" w:date="2014-02-19T15:08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044" w:author="王斌" w:date="2014-02-19T15:10:00Z">
              <w:r w:rsidR="00F26515">
                <w:rPr>
                  <w:rFonts w:ascii="Calibri" w:eastAsia="宋体" w:hAnsi="Calibri" w:cs="Times New Roman" w:hint="eastAsia"/>
                </w:rPr>
                <w:t>1</w:t>
              </w:r>
            </w:ins>
            <w:ins w:id="1045" w:author="王斌" w:date="2014-02-19T15:08:00Z"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  <w:tcPrChange w:id="1046" w:author="王斌" w:date="2014-02-19T15:08:00Z">
              <w:tcPr>
                <w:tcW w:w="935" w:type="dxa"/>
                <w:gridSpan w:val="2"/>
              </w:tcPr>
            </w:tcPrChange>
          </w:tcPr>
          <w:p w:rsidR="005D63FF" w:rsidRPr="00285532" w:rsidRDefault="005D63FF" w:rsidP="000D6652">
            <w:pPr>
              <w:rPr>
                <w:rFonts w:ascii="Calibri" w:eastAsia="宋体" w:hAnsi="Calibri" w:cs="Times New Roman"/>
              </w:rPr>
            </w:pPr>
            <w:ins w:id="1047" w:author="王斌" w:date="2014-02-19T15:08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  <w:tcPrChange w:id="1048" w:author="王斌" w:date="2014-02-19T15:08:00Z">
              <w:tcPr>
                <w:tcW w:w="1971" w:type="dxa"/>
                <w:gridSpan w:val="2"/>
              </w:tcPr>
            </w:tcPrChange>
          </w:tcPr>
          <w:p w:rsidR="005D63FF" w:rsidRPr="00285532" w:rsidRDefault="00C73702" w:rsidP="000D6652">
            <w:pPr>
              <w:rPr>
                <w:rFonts w:ascii="Calibri" w:eastAsia="宋体" w:hAnsi="Calibri" w:cs="Times New Roman"/>
              </w:rPr>
            </w:pPr>
            <w:ins w:id="1049" w:author="王斌" w:date="2014-02-19T15:12:00Z">
              <w:r>
                <w:rPr>
                  <w:rFonts w:ascii="Calibri" w:eastAsia="宋体" w:hAnsi="Calibri" w:cs="Times New Roman" w:hint="eastAsia"/>
                </w:rPr>
                <w:t>1</w:t>
              </w:r>
            </w:ins>
          </w:p>
        </w:tc>
      </w:tr>
      <w:tr w:rsidR="005D63FF" w:rsidRPr="00285532" w:rsidTr="005D63FF">
        <w:tblPrEx>
          <w:tblW w:w="0" w:type="auto"/>
          <w:tblInd w:w="4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  <w:tblPrExChange w:id="1050" w:author="王斌" w:date="2014-02-19T15:08:00Z">
            <w:tblPrEx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Ex>
          </w:tblPrExChange>
        </w:tblPrEx>
        <w:trPr>
          <w:trHeight w:val="217"/>
          <w:trPrChange w:id="1051" w:author="王斌" w:date="2014-02-19T15:08:00Z">
            <w:trPr>
              <w:gridAfter w:val="0"/>
              <w:trHeight w:val="217"/>
            </w:trPr>
          </w:trPrChange>
        </w:trPr>
        <w:tc>
          <w:tcPr>
            <w:tcW w:w="1080" w:type="dxa"/>
            <w:shd w:val="clear" w:color="auto" w:fill="B6DDE8" w:themeFill="accent5" w:themeFillTint="66"/>
            <w:tcPrChange w:id="1052" w:author="王斌" w:date="2014-02-19T15:08:00Z">
              <w:tcPr>
                <w:tcW w:w="1080" w:type="dxa"/>
                <w:gridSpan w:val="2"/>
              </w:tcPr>
            </w:tcPrChange>
          </w:tcPr>
          <w:p w:rsidR="005D63FF" w:rsidRDefault="005D63FF" w:rsidP="000D6652">
            <w:pPr>
              <w:rPr>
                <w:rFonts w:ascii="Calibri" w:eastAsia="宋体" w:hAnsi="Calibri" w:cs="Times New Roman"/>
              </w:rPr>
            </w:pPr>
            <w:ins w:id="1053" w:author="王斌" w:date="2014-02-19T15:08:00Z">
              <w:r>
                <w:rPr>
                  <w:rFonts w:ascii="Calibri" w:eastAsia="宋体" w:hAnsi="Calibri" w:cs="Times New Roman" w:hint="eastAsia"/>
                </w:rPr>
                <w:t>BIT</w:t>
              </w:r>
              <w:r w:rsidR="006B647C">
                <w:rPr>
                  <w:rFonts w:ascii="Calibri" w:eastAsia="宋体" w:hAnsi="Calibri" w:cs="Times New Roman" w:hint="eastAsia"/>
                </w:rPr>
                <w:t>1</w:t>
              </w:r>
            </w:ins>
            <w:ins w:id="1054" w:author="王斌" w:date="2014-02-19T15:09:00Z">
              <w:r w:rsidR="00CB3832">
                <w:rPr>
                  <w:rFonts w:ascii="Calibri" w:eastAsia="宋体" w:hAnsi="Calibri" w:cs="Times New Roman" w:hint="eastAsia"/>
                </w:rPr>
                <w:t>1</w:t>
              </w:r>
            </w:ins>
            <w:ins w:id="1055" w:author="王斌" w:date="2014-02-19T15:08:00Z">
              <w:r w:rsidR="006B647C">
                <w:rPr>
                  <w:rFonts w:ascii="Calibri" w:eastAsia="宋体" w:hAnsi="Calibri" w:cs="Times New Roman" w:hint="eastAsia"/>
                </w:rPr>
                <w:t>：</w:t>
              </w:r>
              <w:r w:rsidR="006B647C">
                <w:rPr>
                  <w:rFonts w:ascii="Calibri" w:eastAsia="宋体" w:hAnsi="Calibri" w:cs="Times New Roman" w:hint="eastAsia"/>
                </w:rPr>
                <w:t>8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  <w:tcPrChange w:id="1056" w:author="王斌" w:date="2014-02-19T15:08:00Z">
              <w:tcPr>
                <w:tcW w:w="1800" w:type="dxa"/>
                <w:gridSpan w:val="2"/>
              </w:tcPr>
            </w:tcPrChange>
          </w:tcPr>
          <w:p w:rsidR="005D63FF" w:rsidRDefault="005D63FF" w:rsidP="000D6652">
            <w:pPr>
              <w:rPr>
                <w:rFonts w:ascii="Calibri" w:eastAsia="宋体" w:hAnsi="Calibri" w:cs="Times New Roman"/>
              </w:rPr>
            </w:pPr>
            <w:ins w:id="1057" w:author="王斌" w:date="2014-02-19T15:08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058" w:author="王斌" w:date="2014-02-19T15:10:00Z">
              <w:r w:rsidR="007F6092">
                <w:rPr>
                  <w:rFonts w:ascii="Calibri" w:eastAsia="宋体" w:hAnsi="Calibri" w:cs="Times New Roman" w:hint="eastAsia"/>
                </w:rPr>
                <w:t>2</w:t>
              </w:r>
            </w:ins>
            <w:ins w:id="1059" w:author="王斌" w:date="2014-02-19T15:08:00Z">
              <w:r>
                <w:rPr>
                  <w:rFonts w:ascii="Calibri" w:eastAsia="宋体" w:hAnsi="Calibri" w:cs="Times New Roman" w:hint="eastAsia"/>
                </w:rPr>
                <w:t xml:space="preserve">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  <w:tcPrChange w:id="1060" w:author="王斌" w:date="2014-02-19T15:08:00Z">
              <w:tcPr>
                <w:tcW w:w="3600" w:type="dxa"/>
                <w:gridSpan w:val="2"/>
              </w:tcPr>
            </w:tcPrChange>
          </w:tcPr>
          <w:p w:rsidR="005D63FF" w:rsidRDefault="005D63FF" w:rsidP="000D6652">
            <w:pPr>
              <w:rPr>
                <w:rFonts w:ascii="Calibri" w:eastAsia="宋体" w:hAnsi="Calibri" w:cs="Times New Roman"/>
              </w:rPr>
            </w:pPr>
            <w:ins w:id="1061" w:author="王斌" w:date="2014-02-19T15:08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062" w:author="王斌" w:date="2014-02-19T15:10:00Z">
              <w:r w:rsidR="00F26515">
                <w:rPr>
                  <w:rFonts w:ascii="Calibri" w:eastAsia="宋体" w:hAnsi="Calibri" w:cs="Times New Roman" w:hint="eastAsia"/>
                </w:rPr>
                <w:t>2</w:t>
              </w:r>
            </w:ins>
            <w:ins w:id="1063" w:author="王斌" w:date="2014-02-19T15:08:00Z"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  <w:tcPrChange w:id="1064" w:author="王斌" w:date="2014-02-19T15:08:00Z">
              <w:tcPr>
                <w:tcW w:w="935" w:type="dxa"/>
                <w:gridSpan w:val="2"/>
              </w:tcPr>
            </w:tcPrChange>
          </w:tcPr>
          <w:p w:rsidR="005D63FF" w:rsidRPr="00285532" w:rsidRDefault="005D63FF" w:rsidP="000D6652">
            <w:pPr>
              <w:rPr>
                <w:rFonts w:ascii="Calibri" w:eastAsia="宋体" w:hAnsi="Calibri" w:cs="Times New Roman"/>
              </w:rPr>
            </w:pPr>
            <w:ins w:id="1065" w:author="王斌" w:date="2014-02-19T15:08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  <w:tcPrChange w:id="1066" w:author="王斌" w:date="2014-02-19T15:08:00Z">
              <w:tcPr>
                <w:tcW w:w="1971" w:type="dxa"/>
                <w:gridSpan w:val="2"/>
              </w:tcPr>
            </w:tcPrChange>
          </w:tcPr>
          <w:p w:rsidR="005D63FF" w:rsidRPr="00285532" w:rsidRDefault="00C73702" w:rsidP="000D6652">
            <w:pPr>
              <w:rPr>
                <w:rFonts w:ascii="Calibri" w:eastAsia="宋体" w:hAnsi="Calibri" w:cs="Times New Roman"/>
              </w:rPr>
            </w:pPr>
            <w:ins w:id="1067" w:author="王斌" w:date="2014-02-19T15:12:00Z">
              <w:r>
                <w:rPr>
                  <w:rFonts w:ascii="Calibri" w:eastAsia="宋体" w:hAnsi="Calibri" w:cs="Times New Roman" w:hint="eastAsia"/>
                </w:rPr>
                <w:t>2</w:t>
              </w:r>
            </w:ins>
          </w:p>
        </w:tc>
      </w:tr>
      <w:tr w:rsidR="005D63FF" w:rsidRPr="00285532" w:rsidTr="007637A6">
        <w:tblPrEx>
          <w:tblW w:w="0" w:type="auto"/>
          <w:tblInd w:w="4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  <w:tblPrExChange w:id="1068" w:author="王斌" w:date="2014-02-19T15:08:00Z">
            <w:tblPrEx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Ex>
          </w:tblPrExChange>
        </w:tblPrEx>
        <w:trPr>
          <w:trHeight w:val="499"/>
          <w:trPrChange w:id="1069" w:author="王斌" w:date="2014-02-19T15:08:00Z">
            <w:trPr>
              <w:gridAfter w:val="0"/>
              <w:trHeight w:val="503"/>
            </w:trPr>
          </w:trPrChange>
        </w:trPr>
        <w:tc>
          <w:tcPr>
            <w:tcW w:w="1080" w:type="dxa"/>
            <w:shd w:val="clear" w:color="auto" w:fill="B6DDE8" w:themeFill="accent5" w:themeFillTint="66"/>
            <w:tcPrChange w:id="1070" w:author="王斌" w:date="2014-02-19T15:08:00Z">
              <w:tcPr>
                <w:tcW w:w="1080" w:type="dxa"/>
                <w:gridSpan w:val="2"/>
              </w:tcPr>
            </w:tcPrChange>
          </w:tcPr>
          <w:p w:rsidR="009C4E54" w:rsidRDefault="005D63FF" w:rsidP="000D6652">
            <w:pPr>
              <w:rPr>
                <w:rFonts w:ascii="Calibri" w:eastAsia="宋体" w:hAnsi="Calibri" w:cs="Times New Roman"/>
              </w:rPr>
            </w:pPr>
            <w:ins w:id="1071" w:author="王斌" w:date="2014-02-19T15:08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072" w:author="王斌" w:date="2014-02-19T15:09:00Z">
              <w:r w:rsidR="00331B8D">
                <w:rPr>
                  <w:rFonts w:ascii="Calibri" w:eastAsia="宋体" w:hAnsi="Calibri" w:cs="Times New Roman" w:hint="eastAsia"/>
                </w:rPr>
                <w:t>15</w:t>
              </w:r>
              <w:r w:rsidR="00331B8D">
                <w:rPr>
                  <w:rFonts w:ascii="Calibri" w:eastAsia="宋体" w:hAnsi="Calibri" w:cs="Times New Roman" w:hint="eastAsia"/>
                </w:rPr>
                <w:t>：</w:t>
              </w:r>
              <w:r w:rsidR="00331B8D">
                <w:rPr>
                  <w:rFonts w:ascii="Calibri" w:eastAsia="宋体" w:hAnsi="Calibri" w:cs="Times New Roman" w:hint="eastAsia"/>
                </w:rPr>
                <w:t>12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  <w:tcPrChange w:id="1073" w:author="王斌" w:date="2014-02-19T15:08:00Z">
              <w:tcPr>
                <w:tcW w:w="1800" w:type="dxa"/>
                <w:gridSpan w:val="2"/>
              </w:tcPr>
            </w:tcPrChange>
          </w:tcPr>
          <w:p w:rsidR="005D63FF" w:rsidRDefault="005D63FF" w:rsidP="000D6652">
            <w:pPr>
              <w:rPr>
                <w:rFonts w:ascii="Calibri" w:eastAsia="宋体" w:hAnsi="Calibri" w:cs="Times New Roman"/>
              </w:rPr>
            </w:pPr>
            <w:ins w:id="1074" w:author="王斌" w:date="2014-02-19T15:08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075" w:author="王斌" w:date="2014-02-19T15:10:00Z">
              <w:r w:rsidR="007F6092">
                <w:rPr>
                  <w:rFonts w:ascii="Calibri" w:eastAsia="宋体" w:hAnsi="Calibri" w:cs="Times New Roman" w:hint="eastAsia"/>
                </w:rPr>
                <w:t>3</w:t>
              </w:r>
            </w:ins>
            <w:ins w:id="1076" w:author="王斌" w:date="2014-02-19T15:08:00Z">
              <w:r>
                <w:rPr>
                  <w:rFonts w:ascii="Calibri" w:eastAsia="宋体" w:hAnsi="Calibri" w:cs="Times New Roman" w:hint="eastAsia"/>
                </w:rPr>
                <w:t xml:space="preserve">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  <w:tcPrChange w:id="1077" w:author="王斌" w:date="2014-02-19T15:08:00Z">
              <w:tcPr>
                <w:tcW w:w="3600" w:type="dxa"/>
                <w:gridSpan w:val="2"/>
              </w:tcPr>
            </w:tcPrChange>
          </w:tcPr>
          <w:p w:rsidR="005D63FF" w:rsidRDefault="005D63FF" w:rsidP="000D6652">
            <w:pPr>
              <w:rPr>
                <w:rFonts w:ascii="Calibri" w:eastAsia="宋体" w:hAnsi="Calibri" w:cs="Times New Roman"/>
              </w:rPr>
            </w:pPr>
            <w:ins w:id="1078" w:author="王斌" w:date="2014-02-19T15:08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079" w:author="王斌" w:date="2014-02-19T15:10:00Z">
              <w:r w:rsidR="00F26515">
                <w:rPr>
                  <w:rFonts w:ascii="Calibri" w:eastAsia="宋体" w:hAnsi="Calibri" w:cs="Times New Roman" w:hint="eastAsia"/>
                </w:rPr>
                <w:t>3</w:t>
              </w:r>
            </w:ins>
            <w:ins w:id="1080" w:author="王斌" w:date="2014-02-19T15:08:00Z"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  <w:tcPrChange w:id="1081" w:author="王斌" w:date="2014-02-19T15:08:00Z">
              <w:tcPr>
                <w:tcW w:w="935" w:type="dxa"/>
                <w:gridSpan w:val="2"/>
              </w:tcPr>
            </w:tcPrChange>
          </w:tcPr>
          <w:p w:rsidR="005D63FF" w:rsidRPr="00285532" w:rsidRDefault="005D63FF" w:rsidP="000D6652">
            <w:pPr>
              <w:rPr>
                <w:rFonts w:ascii="Calibri" w:eastAsia="宋体" w:hAnsi="Calibri" w:cs="Times New Roman"/>
              </w:rPr>
            </w:pPr>
            <w:ins w:id="1082" w:author="王斌" w:date="2014-02-19T15:08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  <w:tcPrChange w:id="1083" w:author="王斌" w:date="2014-02-19T15:08:00Z">
              <w:tcPr>
                <w:tcW w:w="1971" w:type="dxa"/>
                <w:gridSpan w:val="2"/>
              </w:tcPr>
            </w:tcPrChange>
          </w:tcPr>
          <w:p w:rsidR="005D63FF" w:rsidRPr="00285532" w:rsidRDefault="00C73702" w:rsidP="000D6652">
            <w:pPr>
              <w:rPr>
                <w:rFonts w:ascii="Calibri" w:eastAsia="宋体" w:hAnsi="Calibri" w:cs="Times New Roman"/>
              </w:rPr>
            </w:pPr>
            <w:ins w:id="1084" w:author="王斌" w:date="2014-02-19T15:12:00Z">
              <w:r>
                <w:rPr>
                  <w:rFonts w:ascii="Calibri" w:eastAsia="宋体" w:hAnsi="Calibri" w:cs="Times New Roman" w:hint="eastAsia"/>
                </w:rPr>
                <w:t>3</w:t>
              </w:r>
            </w:ins>
          </w:p>
        </w:tc>
      </w:tr>
      <w:tr w:rsidR="00045104" w:rsidRPr="00285532" w:rsidTr="007637A6">
        <w:trPr>
          <w:trHeight w:val="339"/>
        </w:trPr>
        <w:tc>
          <w:tcPr>
            <w:tcW w:w="108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085" w:author="王斌" w:date="2014-02-19T15:10:00Z">
              <w:r>
                <w:rPr>
                  <w:rFonts w:ascii="Calibri" w:eastAsia="宋体" w:hAnsi="Calibri" w:cs="Times New Roman" w:hint="eastAsia"/>
                </w:rPr>
                <w:t>BIT19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16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086" w:author="王斌" w:date="2014-02-19T15:1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  <w:r w:rsidR="007F6092">
                <w:rPr>
                  <w:rFonts w:ascii="Calibri" w:eastAsia="宋体" w:hAnsi="Calibri" w:cs="Times New Roman" w:hint="eastAsia"/>
                </w:rPr>
                <w:t>4</w:t>
              </w:r>
              <w:r>
                <w:rPr>
                  <w:rFonts w:ascii="Calibri" w:eastAsia="宋体" w:hAnsi="Calibri" w:cs="Times New Roman" w:hint="eastAsia"/>
                </w:rPr>
                <w:t xml:space="preserve">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087" w:author="王斌" w:date="2014-02-19T15:10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 w:rsidR="00F26515">
                <w:rPr>
                  <w:rFonts w:ascii="Calibri" w:eastAsia="宋体" w:hAnsi="Calibri" w:cs="Times New Roman" w:hint="eastAsia"/>
                </w:rPr>
                <w:t>4</w:t>
              </w:r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045104" w:rsidRPr="00285532" w:rsidRDefault="00045104" w:rsidP="000D6652">
            <w:pPr>
              <w:rPr>
                <w:rFonts w:ascii="Calibri" w:eastAsia="宋体" w:hAnsi="Calibri" w:cs="Times New Roman"/>
              </w:rPr>
            </w:pPr>
            <w:ins w:id="1088" w:author="王斌" w:date="2014-02-19T15:1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045104" w:rsidRPr="00285532" w:rsidRDefault="00C73702" w:rsidP="000D6652">
            <w:pPr>
              <w:rPr>
                <w:rFonts w:ascii="Calibri" w:eastAsia="宋体" w:hAnsi="Calibri" w:cs="Times New Roman"/>
              </w:rPr>
            </w:pPr>
            <w:ins w:id="1089" w:author="王斌" w:date="2014-02-19T15:12:00Z">
              <w:r>
                <w:rPr>
                  <w:rFonts w:ascii="Calibri" w:eastAsia="宋体" w:hAnsi="Calibri" w:cs="Times New Roman" w:hint="eastAsia"/>
                </w:rPr>
                <w:t>4</w:t>
              </w:r>
            </w:ins>
          </w:p>
        </w:tc>
      </w:tr>
      <w:tr w:rsidR="00045104" w:rsidRPr="00285532" w:rsidTr="007637A6">
        <w:trPr>
          <w:trHeight w:val="367"/>
        </w:trPr>
        <w:tc>
          <w:tcPr>
            <w:tcW w:w="108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090" w:author="王斌" w:date="2014-02-19T15:10:00Z">
              <w:r>
                <w:rPr>
                  <w:rFonts w:ascii="Calibri" w:eastAsia="宋体" w:hAnsi="Calibri" w:cs="Times New Roman" w:hint="eastAsia"/>
                </w:rPr>
                <w:t>BIT23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20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091" w:author="王斌" w:date="2014-02-19T15:1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  <w:r w:rsidR="007F6092">
                <w:rPr>
                  <w:rFonts w:ascii="Calibri" w:eastAsia="宋体" w:hAnsi="Calibri" w:cs="Times New Roman" w:hint="eastAsia"/>
                </w:rPr>
                <w:t>5</w:t>
              </w:r>
              <w:r>
                <w:rPr>
                  <w:rFonts w:ascii="Calibri" w:eastAsia="宋体" w:hAnsi="Calibri" w:cs="Times New Roman" w:hint="eastAsia"/>
                </w:rPr>
                <w:t xml:space="preserve">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092" w:author="王斌" w:date="2014-02-19T15:10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 w:rsidR="00F26515">
                <w:rPr>
                  <w:rFonts w:ascii="Calibri" w:eastAsia="宋体" w:hAnsi="Calibri" w:cs="Times New Roman" w:hint="eastAsia"/>
                </w:rPr>
                <w:t>5</w:t>
              </w:r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045104" w:rsidRPr="00285532" w:rsidRDefault="00045104" w:rsidP="000D6652">
            <w:pPr>
              <w:rPr>
                <w:rFonts w:ascii="Calibri" w:eastAsia="宋体" w:hAnsi="Calibri" w:cs="Times New Roman"/>
              </w:rPr>
            </w:pPr>
            <w:ins w:id="1093" w:author="王斌" w:date="2014-02-19T15:1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045104" w:rsidRPr="00285532" w:rsidRDefault="00C73702" w:rsidP="000D6652">
            <w:pPr>
              <w:rPr>
                <w:rFonts w:ascii="Calibri" w:eastAsia="宋体" w:hAnsi="Calibri" w:cs="Times New Roman"/>
              </w:rPr>
            </w:pPr>
            <w:ins w:id="1094" w:author="王斌" w:date="2014-02-19T15:12:00Z">
              <w:r>
                <w:rPr>
                  <w:rFonts w:ascii="Calibri" w:eastAsia="宋体" w:hAnsi="Calibri" w:cs="Times New Roman" w:hint="eastAsia"/>
                </w:rPr>
                <w:t>5</w:t>
              </w:r>
            </w:ins>
          </w:p>
        </w:tc>
      </w:tr>
      <w:tr w:rsidR="00045104" w:rsidRPr="00285532" w:rsidTr="007637A6">
        <w:trPr>
          <w:trHeight w:val="366"/>
        </w:trPr>
        <w:tc>
          <w:tcPr>
            <w:tcW w:w="108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095" w:author="王斌" w:date="2014-02-19T15:10:00Z">
              <w:r>
                <w:rPr>
                  <w:rFonts w:ascii="Calibri" w:eastAsia="宋体" w:hAnsi="Calibri" w:cs="Times New Roman" w:hint="eastAsia"/>
                </w:rPr>
                <w:t>BIT27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24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096" w:author="王斌" w:date="2014-02-19T15:1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  <w:r w:rsidR="007F6092">
                <w:rPr>
                  <w:rFonts w:ascii="Calibri" w:eastAsia="宋体" w:hAnsi="Calibri" w:cs="Times New Roman" w:hint="eastAsia"/>
                </w:rPr>
                <w:t>6</w:t>
              </w:r>
              <w:r>
                <w:rPr>
                  <w:rFonts w:ascii="Calibri" w:eastAsia="宋体" w:hAnsi="Calibri" w:cs="Times New Roman" w:hint="eastAsia"/>
                </w:rPr>
                <w:t xml:space="preserve">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097" w:author="王斌" w:date="2014-02-19T15:10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098" w:author="王斌" w:date="2014-02-19T15:11:00Z">
              <w:r w:rsidR="00F26515">
                <w:rPr>
                  <w:rFonts w:ascii="Calibri" w:eastAsia="宋体" w:hAnsi="Calibri" w:cs="Times New Roman" w:hint="eastAsia"/>
                </w:rPr>
                <w:t>6</w:t>
              </w:r>
            </w:ins>
            <w:ins w:id="1099" w:author="王斌" w:date="2014-02-19T15:10:00Z"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045104" w:rsidRPr="00285532" w:rsidRDefault="00045104" w:rsidP="000D6652">
            <w:pPr>
              <w:rPr>
                <w:rFonts w:ascii="Calibri" w:eastAsia="宋体" w:hAnsi="Calibri" w:cs="Times New Roman"/>
              </w:rPr>
            </w:pPr>
            <w:ins w:id="1100" w:author="王斌" w:date="2014-02-19T15:1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045104" w:rsidRPr="00285532" w:rsidRDefault="00C73702" w:rsidP="000D6652">
            <w:pPr>
              <w:rPr>
                <w:rFonts w:ascii="Calibri" w:eastAsia="宋体" w:hAnsi="Calibri" w:cs="Times New Roman"/>
              </w:rPr>
            </w:pPr>
            <w:ins w:id="1101" w:author="王斌" w:date="2014-02-19T15:12:00Z">
              <w:r>
                <w:rPr>
                  <w:rFonts w:ascii="Calibri" w:eastAsia="宋体" w:hAnsi="Calibri" w:cs="Times New Roman" w:hint="eastAsia"/>
                </w:rPr>
                <w:t>6</w:t>
              </w:r>
            </w:ins>
          </w:p>
        </w:tc>
      </w:tr>
      <w:tr w:rsidR="00045104" w:rsidRPr="00285532" w:rsidTr="005D63FF">
        <w:trPr>
          <w:trHeight w:val="557"/>
        </w:trPr>
        <w:tc>
          <w:tcPr>
            <w:tcW w:w="108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102" w:author="王斌" w:date="2014-02-19T15:10:00Z">
              <w:r>
                <w:rPr>
                  <w:rFonts w:ascii="Calibri" w:eastAsia="宋体" w:hAnsi="Calibri" w:cs="Times New Roman" w:hint="eastAsia"/>
                </w:rPr>
                <w:t>BIT31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28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103" w:author="王斌" w:date="2014-02-19T15:1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  <w:r w:rsidR="007F6092">
                <w:rPr>
                  <w:rFonts w:ascii="Calibri" w:eastAsia="宋体" w:hAnsi="Calibri" w:cs="Times New Roman" w:hint="eastAsia"/>
                </w:rPr>
                <w:t>7</w:t>
              </w:r>
              <w:r>
                <w:rPr>
                  <w:rFonts w:ascii="Calibri" w:eastAsia="宋体" w:hAnsi="Calibri" w:cs="Times New Roman" w:hint="eastAsia"/>
                </w:rPr>
                <w:t xml:space="preserve">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045104" w:rsidRDefault="00045104" w:rsidP="000D6652">
            <w:pPr>
              <w:rPr>
                <w:rFonts w:ascii="Calibri" w:eastAsia="宋体" w:hAnsi="Calibri" w:cs="Times New Roman"/>
              </w:rPr>
            </w:pPr>
            <w:ins w:id="1104" w:author="王斌" w:date="2014-02-19T15:10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105" w:author="王斌" w:date="2014-02-19T15:11:00Z">
              <w:r w:rsidR="00F26515">
                <w:rPr>
                  <w:rFonts w:ascii="Calibri" w:eastAsia="宋体" w:hAnsi="Calibri" w:cs="Times New Roman" w:hint="eastAsia"/>
                </w:rPr>
                <w:t>7</w:t>
              </w:r>
            </w:ins>
            <w:ins w:id="1106" w:author="王斌" w:date="2014-02-19T15:10:00Z"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045104" w:rsidRPr="00285532" w:rsidRDefault="00045104" w:rsidP="000D6652">
            <w:pPr>
              <w:rPr>
                <w:rFonts w:ascii="Calibri" w:eastAsia="宋体" w:hAnsi="Calibri" w:cs="Times New Roman"/>
              </w:rPr>
            </w:pPr>
            <w:ins w:id="1107" w:author="王斌" w:date="2014-02-19T15:1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045104" w:rsidRPr="00285532" w:rsidRDefault="00C73702" w:rsidP="000D6652">
            <w:pPr>
              <w:rPr>
                <w:rFonts w:ascii="Calibri" w:eastAsia="宋体" w:hAnsi="Calibri" w:cs="Times New Roman"/>
              </w:rPr>
            </w:pPr>
            <w:ins w:id="1108" w:author="王斌" w:date="2014-02-19T15:12:00Z">
              <w:r>
                <w:rPr>
                  <w:rFonts w:ascii="Calibri" w:eastAsia="宋体" w:hAnsi="Calibri" w:cs="Times New Roman" w:hint="eastAsia"/>
                </w:rPr>
                <w:t>7</w:t>
              </w:r>
            </w:ins>
          </w:p>
        </w:tc>
      </w:tr>
    </w:tbl>
    <w:p w:rsidR="00B54257" w:rsidRDefault="00B54257" w:rsidP="00B54257">
      <w:pPr>
        <w:rPr>
          <w:ins w:id="1109" w:author="王斌" w:date="2014-02-19T15:11:00Z"/>
          <w:rFonts w:ascii="Calibri" w:eastAsia="宋体" w:hAnsi="Calibri" w:cs="Times New Roman"/>
        </w:rPr>
      </w:pPr>
    </w:p>
    <w:p w:rsidR="00FA2678" w:rsidRPr="00285532" w:rsidRDefault="00FA2678" w:rsidP="00FA2678">
      <w:pPr>
        <w:rPr>
          <w:ins w:id="1110" w:author="王斌" w:date="2014-02-19T15:11:00Z"/>
          <w:rFonts w:ascii="Calibri" w:eastAsia="宋体" w:hAnsi="Calibri" w:cs="Times New Roman"/>
        </w:rPr>
      </w:pPr>
      <w:ins w:id="1111" w:author="王斌" w:date="2014-02-19T15:11:00Z">
        <w:r>
          <w:rPr>
            <w:rFonts w:ascii="Calibri" w:eastAsia="宋体" w:hAnsi="Calibri" w:cs="Times New Roman" w:hint="eastAsia"/>
          </w:rPr>
          <w:t xml:space="preserve">   AudioChannelMap2  </w:t>
        </w:r>
        <w:r>
          <w:rPr>
            <w:rFonts w:ascii="Calibri" w:eastAsia="宋体" w:hAnsi="Calibri" w:cs="Times New Roman" w:hint="eastAsia"/>
          </w:rPr>
          <w:t>定义</w:t>
        </w:r>
        <w:r>
          <w:rPr>
            <w:rFonts w:ascii="Calibri" w:eastAsia="宋体" w:hAnsi="Calibri" w:cs="Times New Roman" w:hint="eastAsia"/>
          </w:rPr>
          <w:t xml:space="preserve">  </w:t>
        </w:r>
      </w:ins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FA2678" w:rsidRPr="00285532" w:rsidTr="000D6652">
        <w:trPr>
          <w:ins w:id="1112" w:author="王斌" w:date="2014-02-19T15:11:00Z"/>
        </w:trPr>
        <w:tc>
          <w:tcPr>
            <w:tcW w:w="1080" w:type="dxa"/>
            <w:shd w:val="clear" w:color="auto" w:fill="00FFFF"/>
          </w:tcPr>
          <w:p w:rsidR="00FA2678" w:rsidRPr="00285532" w:rsidRDefault="00FA2678" w:rsidP="000D6652">
            <w:pPr>
              <w:rPr>
                <w:ins w:id="1113" w:author="王斌" w:date="2014-02-19T15:11:00Z"/>
                <w:rFonts w:ascii="Calibri" w:eastAsia="宋体" w:hAnsi="Calibri" w:cs="Times New Roman"/>
                <w:sz w:val="18"/>
                <w:szCs w:val="18"/>
              </w:rPr>
            </w:pPr>
            <w:ins w:id="1114" w:author="王斌" w:date="2014-02-19T15:11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</w:tcPr>
          <w:p w:rsidR="00FA2678" w:rsidRPr="00285532" w:rsidRDefault="00FA2678" w:rsidP="000D6652">
            <w:pPr>
              <w:rPr>
                <w:ins w:id="1115" w:author="王斌" w:date="2014-02-19T15:11:00Z"/>
                <w:rFonts w:ascii="Calibri" w:eastAsia="宋体" w:hAnsi="Calibri" w:cs="Times New Roman"/>
                <w:sz w:val="18"/>
                <w:szCs w:val="18"/>
              </w:rPr>
            </w:pPr>
            <w:ins w:id="1116" w:author="王斌" w:date="2014-02-19T15:11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</w:tcPr>
          <w:p w:rsidR="00FA2678" w:rsidRPr="00285532" w:rsidRDefault="00FA2678" w:rsidP="000D6652">
            <w:pPr>
              <w:rPr>
                <w:ins w:id="1117" w:author="王斌" w:date="2014-02-19T15:11:00Z"/>
                <w:rFonts w:ascii="Calibri" w:eastAsia="宋体" w:hAnsi="Calibri" w:cs="Times New Roman"/>
                <w:sz w:val="18"/>
                <w:szCs w:val="18"/>
              </w:rPr>
            </w:pPr>
            <w:ins w:id="1118" w:author="王斌" w:date="2014-02-19T15:11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</w:tcPr>
          <w:p w:rsidR="00FA2678" w:rsidRPr="00285532" w:rsidRDefault="00FA2678" w:rsidP="000D6652">
            <w:pPr>
              <w:rPr>
                <w:ins w:id="1119" w:author="王斌" w:date="2014-02-19T15:11:00Z"/>
                <w:rFonts w:ascii="Calibri" w:eastAsia="宋体" w:hAnsi="Calibri" w:cs="Times New Roman"/>
                <w:sz w:val="18"/>
                <w:szCs w:val="18"/>
              </w:rPr>
            </w:pPr>
            <w:ins w:id="1120" w:author="王斌" w:date="2014-02-19T15:11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</w:tcPr>
          <w:p w:rsidR="00FA2678" w:rsidRPr="00285532" w:rsidRDefault="00FA2678" w:rsidP="000D6652">
            <w:pPr>
              <w:rPr>
                <w:ins w:id="1121" w:author="王斌" w:date="2014-02-19T15:11:00Z"/>
                <w:rFonts w:ascii="Calibri" w:eastAsia="宋体" w:hAnsi="Calibri" w:cs="Times New Roman"/>
                <w:sz w:val="18"/>
                <w:szCs w:val="18"/>
              </w:rPr>
            </w:pPr>
            <w:ins w:id="1122" w:author="王斌" w:date="2014-02-19T15:11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RESET VALUE</w:t>
              </w:r>
            </w:ins>
          </w:p>
        </w:tc>
      </w:tr>
      <w:tr w:rsidR="00FA2678" w:rsidRPr="00285532" w:rsidTr="000D6652">
        <w:trPr>
          <w:trHeight w:val="434"/>
          <w:ins w:id="1123" w:author="王斌" w:date="2014-02-19T15:11:00Z"/>
        </w:trPr>
        <w:tc>
          <w:tcPr>
            <w:tcW w:w="1080" w:type="dxa"/>
            <w:tcBorders>
              <w:bottom w:val="single" w:sz="4" w:space="0" w:color="auto"/>
            </w:tcBorders>
          </w:tcPr>
          <w:p w:rsidR="00FA2678" w:rsidRPr="00285532" w:rsidRDefault="00FA2678" w:rsidP="000D6652">
            <w:pPr>
              <w:rPr>
                <w:ins w:id="1124" w:author="王斌" w:date="2014-02-19T15:11:00Z"/>
                <w:rFonts w:ascii="Calibri" w:eastAsia="宋体" w:hAnsi="Calibri" w:cs="Times New Roman"/>
              </w:rPr>
            </w:pPr>
            <w:ins w:id="1125" w:author="王斌" w:date="2014-02-19T15:11:00Z">
              <w:r>
                <w:rPr>
                  <w:rFonts w:ascii="Calibri" w:eastAsia="宋体" w:hAnsi="Calibri" w:cs="Times New Roman" w:hint="eastAsia"/>
                </w:rPr>
                <w:t>BIT3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FA2678" w:rsidRPr="00285532" w:rsidRDefault="00FA2678" w:rsidP="000D6652">
            <w:pPr>
              <w:rPr>
                <w:ins w:id="1126" w:author="王斌" w:date="2014-02-19T15:11:00Z"/>
                <w:rFonts w:ascii="Calibri" w:eastAsia="宋体" w:hAnsi="Calibri" w:cs="Times New Roman"/>
              </w:rPr>
            </w:pPr>
            <w:ins w:id="1127" w:author="王斌" w:date="2014-02-19T15:11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>hannel 8 map</w:t>
              </w:r>
            </w:ins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FA2678" w:rsidRPr="00285532" w:rsidRDefault="00FA2678" w:rsidP="000D6652">
            <w:pPr>
              <w:rPr>
                <w:ins w:id="1128" w:author="王斌" w:date="2014-02-19T15:11:00Z"/>
                <w:rFonts w:ascii="Calibri" w:eastAsia="宋体" w:hAnsi="Calibri" w:cs="Times New Roman"/>
              </w:rPr>
            </w:pPr>
            <w:ins w:id="1129" w:author="王斌" w:date="2014-02-19T15:11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8</w:t>
              </w:r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FA2678" w:rsidRPr="00285532" w:rsidRDefault="00FA2678" w:rsidP="000D6652">
            <w:pPr>
              <w:rPr>
                <w:ins w:id="1130" w:author="王斌" w:date="2014-02-19T15:11:00Z"/>
                <w:rFonts w:ascii="Calibri" w:eastAsia="宋体" w:hAnsi="Calibri" w:cs="Times New Roman"/>
              </w:rPr>
            </w:pPr>
            <w:ins w:id="1131" w:author="王斌" w:date="2014-02-19T15:11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:rsidR="00FA2678" w:rsidRPr="00285532" w:rsidRDefault="00C73702" w:rsidP="000D6652">
            <w:pPr>
              <w:rPr>
                <w:ins w:id="1132" w:author="王斌" w:date="2014-02-19T15:11:00Z"/>
                <w:rFonts w:ascii="Calibri" w:eastAsia="宋体" w:hAnsi="Calibri" w:cs="Times New Roman"/>
              </w:rPr>
            </w:pPr>
            <w:ins w:id="1133" w:author="王斌" w:date="2014-02-19T15:12:00Z">
              <w:r>
                <w:rPr>
                  <w:rFonts w:ascii="Calibri" w:eastAsia="宋体" w:hAnsi="Calibri" w:cs="Times New Roman" w:hint="eastAsia"/>
                </w:rPr>
                <w:t>8</w:t>
              </w:r>
            </w:ins>
          </w:p>
        </w:tc>
      </w:tr>
      <w:tr w:rsidR="00FA2678" w:rsidRPr="00285532" w:rsidTr="000D6652">
        <w:trPr>
          <w:trHeight w:val="380"/>
          <w:ins w:id="1134" w:author="王斌" w:date="2014-02-19T15:11:00Z"/>
        </w:trPr>
        <w:tc>
          <w:tcPr>
            <w:tcW w:w="108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35" w:author="王斌" w:date="2014-02-19T15:11:00Z"/>
                <w:rFonts w:ascii="Calibri" w:eastAsia="宋体" w:hAnsi="Calibri" w:cs="Times New Roman"/>
              </w:rPr>
            </w:pPr>
            <w:ins w:id="1136" w:author="王斌" w:date="2014-02-19T15:11:00Z">
              <w:r>
                <w:rPr>
                  <w:rFonts w:ascii="Calibri" w:eastAsia="宋体" w:hAnsi="Calibri" w:cs="Times New Roman" w:hint="eastAsia"/>
                </w:rPr>
                <w:t>BIT7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4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37" w:author="王斌" w:date="2014-02-19T15:11:00Z"/>
                <w:rFonts w:ascii="Calibri" w:eastAsia="宋体" w:hAnsi="Calibri" w:cs="Times New Roman"/>
              </w:rPr>
            </w:pPr>
            <w:ins w:id="1138" w:author="王斌" w:date="2014-02-19T15:11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>hannel 9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39" w:author="王斌" w:date="2014-02-19T15:11:00Z"/>
                <w:rFonts w:ascii="Calibri" w:eastAsia="宋体" w:hAnsi="Calibri" w:cs="Times New Roman"/>
              </w:rPr>
            </w:pPr>
            <w:ins w:id="1140" w:author="王斌" w:date="2014-02-19T15:11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9</w:t>
              </w:r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FA2678" w:rsidRPr="00285532" w:rsidRDefault="00FA2678" w:rsidP="000D6652">
            <w:pPr>
              <w:rPr>
                <w:ins w:id="1141" w:author="王斌" w:date="2014-02-19T15:11:00Z"/>
                <w:rFonts w:ascii="Calibri" w:eastAsia="宋体" w:hAnsi="Calibri" w:cs="Times New Roman"/>
              </w:rPr>
            </w:pPr>
            <w:ins w:id="1142" w:author="王斌" w:date="2014-02-19T15:11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FA2678" w:rsidRPr="00285532" w:rsidRDefault="00C73702" w:rsidP="000D6652">
            <w:pPr>
              <w:rPr>
                <w:ins w:id="1143" w:author="王斌" w:date="2014-02-19T15:11:00Z"/>
                <w:rFonts w:ascii="Calibri" w:eastAsia="宋体" w:hAnsi="Calibri" w:cs="Times New Roman"/>
              </w:rPr>
            </w:pPr>
            <w:ins w:id="1144" w:author="王斌" w:date="2014-02-19T15:12:00Z">
              <w:r>
                <w:rPr>
                  <w:rFonts w:ascii="Calibri" w:eastAsia="宋体" w:hAnsi="Calibri" w:cs="Times New Roman" w:hint="eastAsia"/>
                </w:rPr>
                <w:t>9</w:t>
              </w:r>
            </w:ins>
          </w:p>
        </w:tc>
      </w:tr>
      <w:tr w:rsidR="00FA2678" w:rsidRPr="00285532" w:rsidTr="000D6652">
        <w:trPr>
          <w:trHeight w:val="217"/>
          <w:ins w:id="1145" w:author="王斌" w:date="2014-02-19T15:11:00Z"/>
        </w:trPr>
        <w:tc>
          <w:tcPr>
            <w:tcW w:w="108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46" w:author="王斌" w:date="2014-02-19T15:11:00Z"/>
                <w:rFonts w:ascii="Calibri" w:eastAsia="宋体" w:hAnsi="Calibri" w:cs="Times New Roman"/>
              </w:rPr>
            </w:pPr>
            <w:ins w:id="1147" w:author="王斌" w:date="2014-02-19T15:11:00Z">
              <w:r>
                <w:rPr>
                  <w:rFonts w:ascii="Calibri" w:eastAsia="宋体" w:hAnsi="Calibri" w:cs="Times New Roman" w:hint="eastAsia"/>
                </w:rPr>
                <w:t>BIT11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8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48" w:author="王斌" w:date="2014-02-19T15:11:00Z"/>
                <w:rFonts w:ascii="Calibri" w:eastAsia="宋体" w:hAnsi="Calibri" w:cs="Times New Roman"/>
              </w:rPr>
            </w:pPr>
            <w:ins w:id="1149" w:author="王斌" w:date="2014-02-19T15:11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>hannel 10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50" w:author="王斌" w:date="2014-02-19T15:11:00Z"/>
                <w:rFonts w:ascii="Calibri" w:eastAsia="宋体" w:hAnsi="Calibri" w:cs="Times New Roman"/>
              </w:rPr>
            </w:pPr>
            <w:ins w:id="1151" w:author="王斌" w:date="2014-02-19T15:11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10</w:t>
              </w:r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FA2678" w:rsidRPr="00285532" w:rsidRDefault="00FA2678" w:rsidP="000D6652">
            <w:pPr>
              <w:rPr>
                <w:ins w:id="1152" w:author="王斌" w:date="2014-02-19T15:11:00Z"/>
                <w:rFonts w:ascii="Calibri" w:eastAsia="宋体" w:hAnsi="Calibri" w:cs="Times New Roman"/>
              </w:rPr>
            </w:pPr>
            <w:ins w:id="1153" w:author="王斌" w:date="2014-02-19T15:11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FA2678" w:rsidRPr="00285532" w:rsidRDefault="00C73702" w:rsidP="000D6652">
            <w:pPr>
              <w:rPr>
                <w:ins w:id="1154" w:author="王斌" w:date="2014-02-19T15:11:00Z"/>
                <w:rFonts w:ascii="Calibri" w:eastAsia="宋体" w:hAnsi="Calibri" w:cs="Times New Roman"/>
              </w:rPr>
            </w:pPr>
            <w:ins w:id="1155" w:author="王斌" w:date="2014-02-19T15:12:00Z">
              <w:r>
                <w:rPr>
                  <w:rFonts w:ascii="Calibri" w:eastAsia="宋体" w:hAnsi="Calibri" w:cs="Times New Roman" w:hint="eastAsia"/>
                </w:rPr>
                <w:t>10</w:t>
              </w:r>
            </w:ins>
          </w:p>
        </w:tc>
      </w:tr>
      <w:tr w:rsidR="00FA2678" w:rsidRPr="00285532" w:rsidTr="000D6652">
        <w:trPr>
          <w:trHeight w:val="499"/>
          <w:ins w:id="1156" w:author="王斌" w:date="2014-02-19T15:11:00Z"/>
        </w:trPr>
        <w:tc>
          <w:tcPr>
            <w:tcW w:w="108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57" w:author="王斌" w:date="2014-02-19T15:11:00Z"/>
                <w:rFonts w:ascii="Calibri" w:eastAsia="宋体" w:hAnsi="Calibri" w:cs="Times New Roman"/>
              </w:rPr>
            </w:pPr>
            <w:ins w:id="1158" w:author="王斌" w:date="2014-02-19T15:11:00Z">
              <w:r>
                <w:rPr>
                  <w:rFonts w:ascii="Calibri" w:eastAsia="宋体" w:hAnsi="Calibri" w:cs="Times New Roman" w:hint="eastAsia"/>
                </w:rPr>
                <w:t>BIT15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12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59" w:author="王斌" w:date="2014-02-19T15:11:00Z"/>
                <w:rFonts w:ascii="Calibri" w:eastAsia="宋体" w:hAnsi="Calibri" w:cs="Times New Roman"/>
              </w:rPr>
            </w:pPr>
            <w:ins w:id="1160" w:author="王斌" w:date="2014-02-19T15:11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>hannel 11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61" w:author="王斌" w:date="2014-02-19T15:11:00Z"/>
                <w:rFonts w:ascii="Calibri" w:eastAsia="宋体" w:hAnsi="Calibri" w:cs="Times New Roman"/>
              </w:rPr>
            </w:pPr>
            <w:ins w:id="1162" w:author="王斌" w:date="2014-02-19T15:11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11</w:t>
              </w:r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FA2678" w:rsidRPr="00285532" w:rsidRDefault="00FA2678" w:rsidP="000D6652">
            <w:pPr>
              <w:rPr>
                <w:ins w:id="1163" w:author="王斌" w:date="2014-02-19T15:11:00Z"/>
                <w:rFonts w:ascii="Calibri" w:eastAsia="宋体" w:hAnsi="Calibri" w:cs="Times New Roman"/>
              </w:rPr>
            </w:pPr>
            <w:ins w:id="1164" w:author="王斌" w:date="2014-02-19T15:11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FA2678" w:rsidRPr="00285532" w:rsidRDefault="00C73702" w:rsidP="000D6652">
            <w:pPr>
              <w:rPr>
                <w:ins w:id="1165" w:author="王斌" w:date="2014-02-19T15:11:00Z"/>
                <w:rFonts w:ascii="Calibri" w:eastAsia="宋体" w:hAnsi="Calibri" w:cs="Times New Roman"/>
              </w:rPr>
            </w:pPr>
            <w:ins w:id="1166" w:author="王斌" w:date="2014-02-19T15:12:00Z">
              <w:r>
                <w:rPr>
                  <w:rFonts w:ascii="Calibri" w:eastAsia="宋体" w:hAnsi="Calibri" w:cs="Times New Roman" w:hint="eastAsia"/>
                </w:rPr>
                <w:t>11</w:t>
              </w:r>
            </w:ins>
          </w:p>
        </w:tc>
      </w:tr>
      <w:tr w:rsidR="00FA2678" w:rsidRPr="00285532" w:rsidTr="000D6652">
        <w:trPr>
          <w:trHeight w:val="339"/>
          <w:ins w:id="1167" w:author="王斌" w:date="2014-02-19T15:11:00Z"/>
        </w:trPr>
        <w:tc>
          <w:tcPr>
            <w:tcW w:w="108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68" w:author="王斌" w:date="2014-02-19T15:11:00Z"/>
                <w:rFonts w:ascii="Calibri" w:eastAsia="宋体" w:hAnsi="Calibri" w:cs="Times New Roman"/>
              </w:rPr>
            </w:pPr>
            <w:ins w:id="1169" w:author="王斌" w:date="2014-02-19T15:11:00Z">
              <w:r>
                <w:rPr>
                  <w:rFonts w:ascii="Calibri" w:eastAsia="宋体" w:hAnsi="Calibri" w:cs="Times New Roman" w:hint="eastAsia"/>
                </w:rPr>
                <w:t>BIT19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16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70" w:author="王斌" w:date="2014-02-19T15:11:00Z"/>
                <w:rFonts w:ascii="Calibri" w:eastAsia="宋体" w:hAnsi="Calibri" w:cs="Times New Roman"/>
              </w:rPr>
            </w:pPr>
            <w:ins w:id="1171" w:author="王斌" w:date="2014-02-19T15:11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>hannel 12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72" w:author="王斌" w:date="2014-02-19T15:11:00Z"/>
                <w:rFonts w:ascii="Calibri" w:eastAsia="宋体" w:hAnsi="Calibri" w:cs="Times New Roman"/>
              </w:rPr>
            </w:pPr>
            <w:ins w:id="1173" w:author="王斌" w:date="2014-02-19T15:11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12</w:t>
              </w:r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FA2678" w:rsidRPr="00285532" w:rsidRDefault="00FA2678" w:rsidP="000D6652">
            <w:pPr>
              <w:rPr>
                <w:ins w:id="1174" w:author="王斌" w:date="2014-02-19T15:11:00Z"/>
                <w:rFonts w:ascii="Calibri" w:eastAsia="宋体" w:hAnsi="Calibri" w:cs="Times New Roman"/>
              </w:rPr>
            </w:pPr>
            <w:ins w:id="1175" w:author="王斌" w:date="2014-02-19T15:11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FA2678" w:rsidRPr="00285532" w:rsidRDefault="00C73702" w:rsidP="000D6652">
            <w:pPr>
              <w:rPr>
                <w:ins w:id="1176" w:author="王斌" w:date="2014-02-19T15:11:00Z"/>
                <w:rFonts w:ascii="Calibri" w:eastAsia="宋体" w:hAnsi="Calibri" w:cs="Times New Roman"/>
              </w:rPr>
            </w:pPr>
            <w:ins w:id="1177" w:author="王斌" w:date="2014-02-19T15:12:00Z">
              <w:r>
                <w:rPr>
                  <w:rFonts w:ascii="Calibri" w:eastAsia="宋体" w:hAnsi="Calibri" w:cs="Times New Roman" w:hint="eastAsia"/>
                </w:rPr>
                <w:t>12</w:t>
              </w:r>
            </w:ins>
          </w:p>
        </w:tc>
      </w:tr>
      <w:tr w:rsidR="00FA2678" w:rsidRPr="00285532" w:rsidTr="000D6652">
        <w:trPr>
          <w:trHeight w:val="367"/>
          <w:ins w:id="1178" w:author="王斌" w:date="2014-02-19T15:11:00Z"/>
        </w:trPr>
        <w:tc>
          <w:tcPr>
            <w:tcW w:w="108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79" w:author="王斌" w:date="2014-02-19T15:11:00Z"/>
                <w:rFonts w:ascii="Calibri" w:eastAsia="宋体" w:hAnsi="Calibri" w:cs="Times New Roman"/>
              </w:rPr>
            </w:pPr>
            <w:ins w:id="1180" w:author="王斌" w:date="2014-02-19T15:11:00Z">
              <w:r>
                <w:rPr>
                  <w:rFonts w:ascii="Calibri" w:eastAsia="宋体" w:hAnsi="Calibri" w:cs="Times New Roman" w:hint="eastAsia"/>
                </w:rPr>
                <w:t>BIT23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20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81" w:author="王斌" w:date="2014-02-19T15:11:00Z"/>
                <w:rFonts w:ascii="Calibri" w:eastAsia="宋体" w:hAnsi="Calibri" w:cs="Times New Roman"/>
              </w:rPr>
            </w:pPr>
            <w:ins w:id="1182" w:author="王斌" w:date="2014-02-19T15:11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>hannel 13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83" w:author="王斌" w:date="2014-02-19T15:11:00Z"/>
                <w:rFonts w:ascii="Calibri" w:eastAsia="宋体" w:hAnsi="Calibri" w:cs="Times New Roman"/>
              </w:rPr>
            </w:pPr>
            <w:ins w:id="1184" w:author="王斌" w:date="2014-02-19T15:11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13</w:t>
              </w:r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FA2678" w:rsidRPr="00285532" w:rsidRDefault="00FA2678" w:rsidP="000D6652">
            <w:pPr>
              <w:rPr>
                <w:ins w:id="1185" w:author="王斌" w:date="2014-02-19T15:11:00Z"/>
                <w:rFonts w:ascii="Calibri" w:eastAsia="宋体" w:hAnsi="Calibri" w:cs="Times New Roman"/>
              </w:rPr>
            </w:pPr>
            <w:ins w:id="1186" w:author="王斌" w:date="2014-02-19T15:11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FA2678" w:rsidRPr="00285532" w:rsidRDefault="00C73702" w:rsidP="000D6652">
            <w:pPr>
              <w:rPr>
                <w:ins w:id="1187" w:author="王斌" w:date="2014-02-19T15:11:00Z"/>
                <w:rFonts w:ascii="Calibri" w:eastAsia="宋体" w:hAnsi="Calibri" w:cs="Times New Roman"/>
              </w:rPr>
            </w:pPr>
            <w:ins w:id="1188" w:author="王斌" w:date="2014-02-19T15:12:00Z">
              <w:r>
                <w:rPr>
                  <w:rFonts w:ascii="Calibri" w:eastAsia="宋体" w:hAnsi="Calibri" w:cs="Times New Roman" w:hint="eastAsia"/>
                </w:rPr>
                <w:t>13</w:t>
              </w:r>
            </w:ins>
          </w:p>
        </w:tc>
      </w:tr>
      <w:tr w:rsidR="00FA2678" w:rsidRPr="00285532" w:rsidTr="000D6652">
        <w:trPr>
          <w:trHeight w:val="366"/>
          <w:ins w:id="1189" w:author="王斌" w:date="2014-02-19T15:11:00Z"/>
        </w:trPr>
        <w:tc>
          <w:tcPr>
            <w:tcW w:w="108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90" w:author="王斌" w:date="2014-02-19T15:11:00Z"/>
                <w:rFonts w:ascii="Calibri" w:eastAsia="宋体" w:hAnsi="Calibri" w:cs="Times New Roman"/>
              </w:rPr>
            </w:pPr>
            <w:ins w:id="1191" w:author="王斌" w:date="2014-02-19T15:11:00Z">
              <w:r>
                <w:rPr>
                  <w:rFonts w:ascii="Calibri" w:eastAsia="宋体" w:hAnsi="Calibri" w:cs="Times New Roman" w:hint="eastAsia"/>
                </w:rPr>
                <w:t>BIT27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24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92" w:author="王斌" w:date="2014-02-19T15:11:00Z"/>
                <w:rFonts w:ascii="Calibri" w:eastAsia="宋体" w:hAnsi="Calibri" w:cs="Times New Roman"/>
              </w:rPr>
            </w:pPr>
            <w:ins w:id="1193" w:author="王斌" w:date="2014-02-19T15:11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>hannel 14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194" w:author="王斌" w:date="2014-02-19T15:11:00Z"/>
                <w:rFonts w:ascii="Calibri" w:eastAsia="宋体" w:hAnsi="Calibri" w:cs="Times New Roman"/>
              </w:rPr>
            </w:pPr>
            <w:ins w:id="1195" w:author="王斌" w:date="2014-02-19T15:11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14</w:t>
              </w:r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FA2678" w:rsidRPr="00285532" w:rsidRDefault="00FA2678" w:rsidP="000D6652">
            <w:pPr>
              <w:rPr>
                <w:ins w:id="1196" w:author="王斌" w:date="2014-02-19T15:11:00Z"/>
                <w:rFonts w:ascii="Calibri" w:eastAsia="宋体" w:hAnsi="Calibri" w:cs="Times New Roman"/>
              </w:rPr>
            </w:pPr>
            <w:ins w:id="1197" w:author="王斌" w:date="2014-02-19T15:11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FA2678" w:rsidRPr="00285532" w:rsidRDefault="00C73702" w:rsidP="000D6652">
            <w:pPr>
              <w:rPr>
                <w:ins w:id="1198" w:author="王斌" w:date="2014-02-19T15:11:00Z"/>
                <w:rFonts w:ascii="Calibri" w:eastAsia="宋体" w:hAnsi="Calibri" w:cs="Times New Roman"/>
              </w:rPr>
            </w:pPr>
            <w:ins w:id="1199" w:author="王斌" w:date="2014-02-19T15:12:00Z">
              <w:r>
                <w:rPr>
                  <w:rFonts w:ascii="Calibri" w:eastAsia="宋体" w:hAnsi="Calibri" w:cs="Times New Roman" w:hint="eastAsia"/>
                </w:rPr>
                <w:t>14</w:t>
              </w:r>
            </w:ins>
          </w:p>
        </w:tc>
      </w:tr>
      <w:tr w:rsidR="00FA2678" w:rsidRPr="00285532" w:rsidTr="000D6652">
        <w:trPr>
          <w:trHeight w:val="557"/>
          <w:ins w:id="1200" w:author="王斌" w:date="2014-02-19T15:11:00Z"/>
        </w:trPr>
        <w:tc>
          <w:tcPr>
            <w:tcW w:w="108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201" w:author="王斌" w:date="2014-02-19T15:11:00Z"/>
                <w:rFonts w:ascii="Calibri" w:eastAsia="宋体" w:hAnsi="Calibri" w:cs="Times New Roman"/>
              </w:rPr>
            </w:pPr>
            <w:ins w:id="1202" w:author="王斌" w:date="2014-02-19T15:11:00Z">
              <w:r>
                <w:rPr>
                  <w:rFonts w:ascii="Calibri" w:eastAsia="宋体" w:hAnsi="Calibri" w:cs="Times New Roman" w:hint="eastAsia"/>
                </w:rPr>
                <w:t>BIT31</w:t>
              </w:r>
              <w:r>
                <w:rPr>
                  <w:rFonts w:ascii="Calibri" w:eastAsia="宋体" w:hAnsi="Calibri" w:cs="Times New Roman" w:hint="eastAsia"/>
                </w:rPr>
                <w:t>：</w:t>
              </w:r>
              <w:r>
                <w:rPr>
                  <w:rFonts w:ascii="Calibri" w:eastAsia="宋体" w:hAnsi="Calibri" w:cs="Times New Roman" w:hint="eastAsia"/>
                </w:rPr>
                <w:t>28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203" w:author="王斌" w:date="2014-02-19T15:11:00Z"/>
                <w:rFonts w:ascii="Calibri" w:eastAsia="宋体" w:hAnsi="Calibri" w:cs="Times New Roman"/>
              </w:rPr>
            </w:pPr>
            <w:ins w:id="1204" w:author="王斌" w:date="2014-02-19T15:11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>hannel 15 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FA2678" w:rsidRDefault="00FA2678" w:rsidP="000D6652">
            <w:pPr>
              <w:rPr>
                <w:ins w:id="1205" w:author="王斌" w:date="2014-02-19T15:11:00Z"/>
                <w:rFonts w:ascii="Calibri" w:eastAsia="宋体" w:hAnsi="Calibri" w:cs="Times New Roman"/>
              </w:rPr>
            </w:pPr>
            <w:ins w:id="1206" w:author="王斌" w:date="2014-02-19T15:11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15</w:t>
              </w:r>
              <w:r>
                <w:rPr>
                  <w:rFonts w:ascii="Calibri" w:eastAsia="宋体" w:hAnsi="Calibri" w:cs="Times New Roman" w:hint="eastAsia"/>
                </w:rPr>
                <w:t>映射设置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FA2678" w:rsidRPr="00285532" w:rsidRDefault="00FA2678" w:rsidP="000D6652">
            <w:pPr>
              <w:rPr>
                <w:ins w:id="1207" w:author="王斌" w:date="2014-02-19T15:11:00Z"/>
                <w:rFonts w:ascii="Calibri" w:eastAsia="宋体" w:hAnsi="Calibri" w:cs="Times New Roman"/>
              </w:rPr>
            </w:pPr>
            <w:ins w:id="1208" w:author="王斌" w:date="2014-02-19T15:11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FA2678" w:rsidRPr="00285532" w:rsidRDefault="00C73702" w:rsidP="000D6652">
            <w:pPr>
              <w:rPr>
                <w:ins w:id="1209" w:author="王斌" w:date="2014-02-19T15:11:00Z"/>
                <w:rFonts w:ascii="Calibri" w:eastAsia="宋体" w:hAnsi="Calibri" w:cs="Times New Roman"/>
              </w:rPr>
            </w:pPr>
            <w:ins w:id="1210" w:author="王斌" w:date="2014-02-19T15:12:00Z">
              <w:r>
                <w:rPr>
                  <w:rFonts w:ascii="Calibri" w:eastAsia="宋体" w:hAnsi="Calibri" w:cs="Times New Roman" w:hint="eastAsia"/>
                </w:rPr>
                <w:t>15</w:t>
              </w:r>
            </w:ins>
          </w:p>
        </w:tc>
      </w:tr>
    </w:tbl>
    <w:p w:rsidR="00FA2678" w:rsidRPr="00285532" w:rsidRDefault="00FA2678" w:rsidP="00FA2678">
      <w:pPr>
        <w:rPr>
          <w:ins w:id="1211" w:author="王斌" w:date="2014-02-19T15:11:00Z"/>
          <w:rFonts w:ascii="Calibri" w:eastAsia="宋体" w:hAnsi="Calibri" w:cs="Times New Roman"/>
        </w:rPr>
      </w:pPr>
    </w:p>
    <w:p w:rsidR="00FA2678" w:rsidRPr="00285532" w:rsidRDefault="008B2BBE" w:rsidP="00B54257">
      <w:pPr>
        <w:rPr>
          <w:ins w:id="1212" w:author="王斌" w:date="2014-02-19T15:04:00Z"/>
          <w:rFonts w:ascii="Calibri" w:eastAsia="宋体" w:hAnsi="Calibri" w:cs="Times New Roman"/>
        </w:rPr>
      </w:pPr>
      <w:ins w:id="1213" w:author="王斌" w:date="2014-02-19T15:13:00Z">
        <w:r>
          <w:rPr>
            <w:rFonts w:ascii="Calibri" w:eastAsia="宋体" w:hAnsi="Calibri" w:cs="Times New Roman" w:hint="eastAsia"/>
          </w:rPr>
          <w:lastRenderedPageBreak/>
          <w:t>该功能限于</w:t>
        </w:r>
        <w:r>
          <w:rPr>
            <w:rFonts w:ascii="Calibri" w:eastAsia="宋体" w:hAnsi="Calibri" w:cs="Times New Roman" w:hint="eastAsia"/>
          </w:rPr>
          <w:t xml:space="preserve">JPEG2000/MPEG </w:t>
        </w:r>
      </w:ins>
      <w:ins w:id="1214" w:author="王斌" w:date="2014-02-19T15:14:00Z">
        <w:r>
          <w:rPr>
            <w:rFonts w:ascii="Calibri" w:eastAsia="宋体" w:hAnsi="Calibri" w:cs="Times New Roman" w:hint="eastAsia"/>
          </w:rPr>
          <w:t>影片播放</w:t>
        </w:r>
      </w:ins>
    </w:p>
    <w:p w:rsidR="009407AC" w:rsidRDefault="009D6595" w:rsidP="00B54257">
      <w:pPr>
        <w:rPr>
          <w:ins w:id="1215" w:author="王斌" w:date="2014-02-19T15:06:00Z"/>
        </w:rPr>
      </w:pPr>
      <w:ins w:id="1216" w:author="王斌" w:date="2014-02-19T15:04:00Z">
        <w:r>
          <w:rPr>
            <w:rFonts w:hint="eastAsia"/>
          </w:rPr>
          <w:t>板卡具有</w:t>
        </w:r>
        <w:r w:rsidR="0016131C">
          <w:rPr>
            <w:rFonts w:hint="eastAsia"/>
          </w:rPr>
          <w:t>将</w:t>
        </w:r>
      </w:ins>
      <w:ins w:id="1217" w:author="王斌" w:date="2014-02-19T15:05:00Z">
        <w:r w:rsidR="0016131C">
          <w:rPr>
            <w:rFonts w:hint="eastAsia"/>
          </w:rPr>
          <w:t>输入源的任意声道</w:t>
        </w:r>
        <w:r w:rsidR="00011E75">
          <w:rPr>
            <w:rFonts w:hint="eastAsia"/>
          </w:rPr>
          <w:t>映射到输出任意声道的功能</w:t>
        </w:r>
      </w:ins>
      <w:ins w:id="1218" w:author="王斌" w:date="2014-02-19T15:06:00Z">
        <w:r w:rsidR="009407AC">
          <w:rPr>
            <w:rFonts w:hint="eastAsia"/>
          </w:rPr>
          <w:t>，</w:t>
        </w:r>
      </w:ins>
    </w:p>
    <w:p w:rsidR="00B54257" w:rsidRDefault="009407AC" w:rsidP="00B54257">
      <w:pPr>
        <w:rPr>
          <w:ins w:id="1219" w:author="王斌" w:date="2014-02-19T15:04:00Z"/>
        </w:rPr>
      </w:pPr>
      <w:ins w:id="1220" w:author="王斌" w:date="2014-02-19T15:06:00Z">
        <w:r>
          <w:rPr>
            <w:rFonts w:hint="eastAsia"/>
          </w:rPr>
          <w:t>可以通过这两个寄存器的设置进行声道映射调整</w:t>
        </w:r>
        <w:r>
          <w:rPr>
            <w:rFonts w:hint="eastAsia"/>
          </w:rPr>
          <w:t xml:space="preserve"> </w:t>
        </w:r>
      </w:ins>
    </w:p>
    <w:p w:rsidR="00CE041A" w:rsidRPr="009407AC" w:rsidDel="00E64356" w:rsidRDefault="00CE041A" w:rsidP="00CE041A">
      <w:pPr>
        <w:rPr>
          <w:del w:id="1221" w:author="王斌" w:date="2014-02-19T15:05:00Z"/>
        </w:rPr>
      </w:pPr>
    </w:p>
    <w:p w:rsidR="00AA10CF" w:rsidRPr="005A10C2" w:rsidRDefault="00AA10CF" w:rsidP="00AA10CF">
      <w:pPr>
        <w:jc w:val="center"/>
        <w:rPr>
          <w:ins w:id="1222" w:author="王斌" w:date="2014-02-19T15:12:00Z"/>
          <w:sz w:val="44"/>
          <w:szCs w:val="44"/>
        </w:rPr>
      </w:pPr>
      <w:ins w:id="1223" w:author="王斌" w:date="2014-02-19T15:12:00Z">
        <w:r w:rsidRPr="005A10C2">
          <w:rPr>
            <w:rFonts w:hint="eastAsia"/>
            <w:sz w:val="44"/>
            <w:szCs w:val="44"/>
          </w:rPr>
          <w:t>默认音频输入与网口物理输出对应关系</w:t>
        </w:r>
      </w:ins>
    </w:p>
    <w:p w:rsidR="00AA10CF" w:rsidRDefault="00AA10CF" w:rsidP="00AA10CF">
      <w:pPr>
        <w:rPr>
          <w:ins w:id="1224" w:author="王斌" w:date="2014-02-19T15:12:00Z"/>
        </w:rPr>
      </w:pPr>
    </w:p>
    <w:p w:rsidR="00AA10CF" w:rsidRDefault="00AA10CF" w:rsidP="00AA10CF">
      <w:pPr>
        <w:rPr>
          <w:ins w:id="1225" w:author="王斌" w:date="2014-02-19T15:12:00Z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2410"/>
        <w:gridCol w:w="6004"/>
      </w:tblGrid>
      <w:tr w:rsidR="00AA10CF" w:rsidTr="000D6652">
        <w:trPr>
          <w:ins w:id="1226" w:author="王斌" w:date="2014-02-19T15:12:00Z"/>
        </w:trPr>
        <w:tc>
          <w:tcPr>
            <w:tcW w:w="2410" w:type="dxa"/>
          </w:tcPr>
          <w:p w:rsidR="00AA10CF" w:rsidRDefault="00AA10CF" w:rsidP="000D6652">
            <w:pPr>
              <w:rPr>
                <w:ins w:id="1227" w:author="王斌" w:date="2014-02-19T15:12:00Z"/>
              </w:rPr>
            </w:pPr>
            <w:ins w:id="1228" w:author="王斌" w:date="2014-02-19T15:12:00Z">
              <w:r>
                <w:rPr>
                  <w:rFonts w:hint="eastAsia"/>
                </w:rPr>
                <w:t>默认音频输入</w:t>
              </w:r>
            </w:ins>
          </w:p>
        </w:tc>
        <w:tc>
          <w:tcPr>
            <w:tcW w:w="6004" w:type="dxa"/>
          </w:tcPr>
          <w:p w:rsidR="00AA10CF" w:rsidRDefault="00AA10CF" w:rsidP="000D6652">
            <w:pPr>
              <w:rPr>
                <w:ins w:id="1229" w:author="王斌" w:date="2014-02-19T15:12:00Z"/>
              </w:rPr>
            </w:pPr>
            <w:ins w:id="1230" w:author="王斌" w:date="2014-02-19T15:12:00Z">
              <w:r>
                <w:rPr>
                  <w:rFonts w:hint="eastAsia"/>
                </w:rPr>
                <w:t>网口物理输出</w:t>
              </w:r>
            </w:ins>
          </w:p>
        </w:tc>
      </w:tr>
      <w:tr w:rsidR="00AA10CF" w:rsidTr="000D6652">
        <w:trPr>
          <w:ins w:id="1231" w:author="王斌" w:date="2014-02-19T15:12:00Z"/>
        </w:trPr>
        <w:tc>
          <w:tcPr>
            <w:tcW w:w="2410" w:type="dxa"/>
          </w:tcPr>
          <w:p w:rsidR="00AA10CF" w:rsidRDefault="00AA10CF" w:rsidP="000D6652">
            <w:pPr>
              <w:rPr>
                <w:ins w:id="1232" w:author="王斌" w:date="2014-02-19T15:12:00Z"/>
              </w:rPr>
            </w:pPr>
            <w:ins w:id="1233" w:author="王斌" w:date="2014-02-19T15:12:00Z">
              <w:r>
                <w:rPr>
                  <w:rFonts w:hint="eastAsia"/>
                </w:rPr>
                <w:t>0 channel &amp;1channel</w:t>
              </w:r>
            </w:ins>
          </w:p>
        </w:tc>
        <w:tc>
          <w:tcPr>
            <w:tcW w:w="6004" w:type="dxa"/>
          </w:tcPr>
          <w:p w:rsidR="00AA10CF" w:rsidRDefault="00AA10CF" w:rsidP="000D6652">
            <w:pPr>
              <w:rPr>
                <w:ins w:id="1234" w:author="王斌" w:date="2014-02-19T15:12:00Z"/>
              </w:rPr>
            </w:pPr>
            <w:ins w:id="1235" w:author="王斌" w:date="2014-02-19T15:12:00Z">
              <w:r>
                <w:rPr>
                  <w:rFonts w:hint="eastAsia"/>
                </w:rPr>
                <w:t>对应下网口</w:t>
              </w:r>
              <w:r>
                <w:rPr>
                  <w:rFonts w:hint="eastAsia"/>
                </w:rPr>
                <w:t xml:space="preserve"> pair1</w:t>
              </w:r>
              <w:r>
                <w:rPr>
                  <w:rFonts w:hint="eastAsia"/>
                </w:rPr>
                <w:t>；</w:t>
              </w:r>
              <w:r>
                <w:rPr>
                  <w:rFonts w:hint="eastAsia"/>
                </w:rPr>
                <w:t xml:space="preserve"> </w:t>
              </w:r>
            </w:ins>
          </w:p>
          <w:p w:rsidR="00AA10CF" w:rsidRDefault="00AA10CF" w:rsidP="000D6652">
            <w:pPr>
              <w:rPr>
                <w:ins w:id="1236" w:author="王斌" w:date="2014-02-19T15:12:00Z"/>
              </w:rPr>
            </w:pPr>
            <w:ins w:id="1237" w:author="王斌" w:date="2014-02-19T15:12:00Z">
              <w:r>
                <w:rPr>
                  <w:rFonts w:hint="eastAsia"/>
                </w:rPr>
                <w:t>左声道</w:t>
              </w:r>
              <w:r>
                <w:rPr>
                  <w:rFonts w:hint="eastAsia"/>
                </w:rPr>
                <w:t>0channel</w:t>
              </w:r>
              <w:r>
                <w:rPr>
                  <w:rFonts w:hint="eastAsia"/>
                </w:rPr>
                <w:t>；右声道</w:t>
              </w:r>
              <w:r>
                <w:rPr>
                  <w:rFonts w:hint="eastAsia"/>
                </w:rPr>
                <w:t>1channel</w:t>
              </w:r>
            </w:ins>
          </w:p>
        </w:tc>
      </w:tr>
      <w:tr w:rsidR="00AA10CF" w:rsidTr="000D6652">
        <w:trPr>
          <w:ins w:id="1238" w:author="王斌" w:date="2014-02-19T15:12:00Z"/>
        </w:trPr>
        <w:tc>
          <w:tcPr>
            <w:tcW w:w="2410" w:type="dxa"/>
          </w:tcPr>
          <w:p w:rsidR="00AA10CF" w:rsidRDefault="00AA10CF" w:rsidP="000D6652">
            <w:pPr>
              <w:rPr>
                <w:ins w:id="1239" w:author="王斌" w:date="2014-02-19T15:12:00Z"/>
              </w:rPr>
            </w:pPr>
            <w:ins w:id="1240" w:author="王斌" w:date="2014-02-19T15:12:00Z">
              <w:r>
                <w:rPr>
                  <w:rFonts w:hint="eastAsia"/>
                </w:rPr>
                <w:t>2 channel &amp;3channel</w:t>
              </w:r>
            </w:ins>
          </w:p>
        </w:tc>
        <w:tc>
          <w:tcPr>
            <w:tcW w:w="6004" w:type="dxa"/>
          </w:tcPr>
          <w:p w:rsidR="00AA10CF" w:rsidRDefault="00AA10CF" w:rsidP="000D6652">
            <w:pPr>
              <w:rPr>
                <w:ins w:id="1241" w:author="王斌" w:date="2014-02-19T15:12:00Z"/>
              </w:rPr>
            </w:pPr>
            <w:ins w:id="1242" w:author="王斌" w:date="2014-02-19T15:12:00Z">
              <w:r>
                <w:rPr>
                  <w:rFonts w:hint="eastAsia"/>
                </w:rPr>
                <w:t>对应下网口</w:t>
              </w:r>
              <w:r>
                <w:rPr>
                  <w:rFonts w:hint="eastAsia"/>
                </w:rPr>
                <w:t>pair2</w:t>
              </w:r>
              <w:r>
                <w:rPr>
                  <w:rFonts w:hint="eastAsia"/>
                </w:rPr>
                <w:t>；</w:t>
              </w:r>
            </w:ins>
          </w:p>
          <w:p w:rsidR="00AA10CF" w:rsidRDefault="00AA10CF" w:rsidP="000D6652">
            <w:pPr>
              <w:rPr>
                <w:ins w:id="1243" w:author="王斌" w:date="2014-02-19T15:12:00Z"/>
              </w:rPr>
            </w:pPr>
            <w:ins w:id="1244" w:author="王斌" w:date="2014-02-19T15:12:00Z">
              <w:r>
                <w:rPr>
                  <w:rFonts w:hint="eastAsia"/>
                </w:rPr>
                <w:t>左声道</w:t>
              </w:r>
              <w:r>
                <w:rPr>
                  <w:rFonts w:hint="eastAsia"/>
                </w:rPr>
                <w:t>2channel</w:t>
              </w:r>
              <w:r>
                <w:rPr>
                  <w:rFonts w:hint="eastAsia"/>
                </w:rPr>
                <w:t>；右声道</w:t>
              </w:r>
              <w:r>
                <w:rPr>
                  <w:rFonts w:hint="eastAsia"/>
                </w:rPr>
                <w:t>3channel</w:t>
              </w:r>
            </w:ins>
          </w:p>
        </w:tc>
      </w:tr>
      <w:tr w:rsidR="00AA10CF" w:rsidTr="000D6652">
        <w:trPr>
          <w:ins w:id="1245" w:author="王斌" w:date="2014-02-19T15:12:00Z"/>
        </w:trPr>
        <w:tc>
          <w:tcPr>
            <w:tcW w:w="2410" w:type="dxa"/>
          </w:tcPr>
          <w:p w:rsidR="00AA10CF" w:rsidRDefault="00AA10CF" w:rsidP="000D6652">
            <w:pPr>
              <w:rPr>
                <w:ins w:id="1246" w:author="王斌" w:date="2014-02-19T15:12:00Z"/>
              </w:rPr>
            </w:pPr>
            <w:ins w:id="1247" w:author="王斌" w:date="2014-02-19T15:12:00Z">
              <w:r>
                <w:rPr>
                  <w:rFonts w:hint="eastAsia"/>
                </w:rPr>
                <w:t>4 channel &amp;5channel</w:t>
              </w:r>
            </w:ins>
          </w:p>
        </w:tc>
        <w:tc>
          <w:tcPr>
            <w:tcW w:w="6004" w:type="dxa"/>
          </w:tcPr>
          <w:p w:rsidR="00AA10CF" w:rsidRDefault="00AA10CF" w:rsidP="000D6652">
            <w:pPr>
              <w:rPr>
                <w:ins w:id="1248" w:author="王斌" w:date="2014-02-19T15:12:00Z"/>
              </w:rPr>
            </w:pPr>
            <w:ins w:id="1249" w:author="王斌" w:date="2014-02-19T15:12:00Z">
              <w:r>
                <w:rPr>
                  <w:rFonts w:hint="eastAsia"/>
                </w:rPr>
                <w:t>对应下网口</w:t>
              </w:r>
              <w:r>
                <w:rPr>
                  <w:rFonts w:hint="eastAsia"/>
                </w:rPr>
                <w:t>pair3</w:t>
              </w:r>
              <w:r>
                <w:rPr>
                  <w:rFonts w:hint="eastAsia"/>
                </w:rPr>
                <w:t>；</w:t>
              </w:r>
            </w:ins>
          </w:p>
          <w:p w:rsidR="00AA10CF" w:rsidRDefault="00AA10CF" w:rsidP="000D6652">
            <w:pPr>
              <w:rPr>
                <w:ins w:id="1250" w:author="王斌" w:date="2014-02-19T15:12:00Z"/>
              </w:rPr>
            </w:pPr>
            <w:ins w:id="1251" w:author="王斌" w:date="2014-02-19T15:12:00Z">
              <w:r>
                <w:rPr>
                  <w:rFonts w:hint="eastAsia"/>
                </w:rPr>
                <w:t>左声道</w:t>
              </w:r>
              <w:r>
                <w:rPr>
                  <w:rFonts w:hint="eastAsia"/>
                </w:rPr>
                <w:t>4channel</w:t>
              </w:r>
              <w:r>
                <w:rPr>
                  <w:rFonts w:hint="eastAsia"/>
                </w:rPr>
                <w:t>；右声道</w:t>
              </w:r>
              <w:r>
                <w:rPr>
                  <w:rFonts w:hint="eastAsia"/>
                </w:rPr>
                <w:t>5channel</w:t>
              </w:r>
            </w:ins>
          </w:p>
        </w:tc>
      </w:tr>
      <w:tr w:rsidR="00AA10CF" w:rsidTr="000D6652">
        <w:trPr>
          <w:ins w:id="1252" w:author="王斌" w:date="2014-02-19T15:12:00Z"/>
        </w:trPr>
        <w:tc>
          <w:tcPr>
            <w:tcW w:w="2410" w:type="dxa"/>
          </w:tcPr>
          <w:p w:rsidR="00AA10CF" w:rsidRDefault="00AA10CF" w:rsidP="000D6652">
            <w:pPr>
              <w:rPr>
                <w:ins w:id="1253" w:author="王斌" w:date="2014-02-19T15:12:00Z"/>
              </w:rPr>
            </w:pPr>
            <w:ins w:id="1254" w:author="王斌" w:date="2014-02-19T15:12:00Z">
              <w:r>
                <w:rPr>
                  <w:rFonts w:hint="eastAsia"/>
                </w:rPr>
                <w:t>6 channel &amp;7channel</w:t>
              </w:r>
            </w:ins>
          </w:p>
        </w:tc>
        <w:tc>
          <w:tcPr>
            <w:tcW w:w="6004" w:type="dxa"/>
          </w:tcPr>
          <w:p w:rsidR="00AA10CF" w:rsidRDefault="00AA10CF" w:rsidP="000D6652">
            <w:pPr>
              <w:rPr>
                <w:ins w:id="1255" w:author="王斌" w:date="2014-02-19T15:12:00Z"/>
              </w:rPr>
            </w:pPr>
            <w:ins w:id="1256" w:author="王斌" w:date="2014-02-19T15:12:00Z">
              <w:r>
                <w:rPr>
                  <w:rFonts w:hint="eastAsia"/>
                </w:rPr>
                <w:t>对应下网口</w:t>
              </w:r>
              <w:r>
                <w:rPr>
                  <w:rFonts w:hint="eastAsia"/>
                </w:rPr>
                <w:t xml:space="preserve"> pair4</w:t>
              </w:r>
              <w:r>
                <w:rPr>
                  <w:rFonts w:hint="eastAsia"/>
                </w:rPr>
                <w:t>；</w:t>
              </w:r>
            </w:ins>
          </w:p>
          <w:p w:rsidR="00AA10CF" w:rsidRDefault="00AA10CF" w:rsidP="000D6652">
            <w:pPr>
              <w:rPr>
                <w:ins w:id="1257" w:author="王斌" w:date="2014-02-19T15:12:00Z"/>
              </w:rPr>
            </w:pPr>
            <w:ins w:id="1258" w:author="王斌" w:date="2014-02-19T15:12:00Z">
              <w:r>
                <w:rPr>
                  <w:rFonts w:hint="eastAsia"/>
                </w:rPr>
                <w:t>左声道</w:t>
              </w:r>
              <w:r>
                <w:rPr>
                  <w:rFonts w:hint="eastAsia"/>
                </w:rPr>
                <w:t>6channel</w:t>
              </w:r>
              <w:r>
                <w:rPr>
                  <w:rFonts w:hint="eastAsia"/>
                </w:rPr>
                <w:t>；右声道</w:t>
              </w:r>
              <w:r>
                <w:rPr>
                  <w:rFonts w:hint="eastAsia"/>
                </w:rPr>
                <w:t>7channel</w:t>
              </w:r>
            </w:ins>
          </w:p>
        </w:tc>
      </w:tr>
      <w:tr w:rsidR="00AA10CF" w:rsidTr="000D6652">
        <w:trPr>
          <w:ins w:id="1259" w:author="王斌" w:date="2014-02-19T15:12:00Z"/>
        </w:trPr>
        <w:tc>
          <w:tcPr>
            <w:tcW w:w="2410" w:type="dxa"/>
          </w:tcPr>
          <w:p w:rsidR="00AA10CF" w:rsidRDefault="00AA10CF" w:rsidP="000D6652">
            <w:pPr>
              <w:rPr>
                <w:ins w:id="1260" w:author="王斌" w:date="2014-02-19T15:12:00Z"/>
              </w:rPr>
            </w:pPr>
            <w:ins w:id="1261" w:author="王斌" w:date="2014-02-19T15:12:00Z">
              <w:r>
                <w:rPr>
                  <w:rFonts w:hint="eastAsia"/>
                </w:rPr>
                <w:t>8 channel &amp;9channel</w:t>
              </w:r>
            </w:ins>
          </w:p>
        </w:tc>
        <w:tc>
          <w:tcPr>
            <w:tcW w:w="6004" w:type="dxa"/>
          </w:tcPr>
          <w:p w:rsidR="00AA10CF" w:rsidRDefault="00AA10CF" w:rsidP="000D6652">
            <w:pPr>
              <w:rPr>
                <w:ins w:id="1262" w:author="王斌" w:date="2014-02-19T15:12:00Z"/>
              </w:rPr>
            </w:pPr>
            <w:ins w:id="1263" w:author="王斌" w:date="2014-02-19T15:12:00Z">
              <w:r>
                <w:rPr>
                  <w:rFonts w:hint="eastAsia"/>
                </w:rPr>
                <w:t>对应上网口</w:t>
              </w:r>
              <w:r>
                <w:rPr>
                  <w:rFonts w:hint="eastAsia"/>
                </w:rPr>
                <w:t>pair5</w:t>
              </w:r>
              <w:r>
                <w:rPr>
                  <w:rFonts w:hint="eastAsia"/>
                </w:rPr>
                <w:t>；</w:t>
              </w:r>
            </w:ins>
          </w:p>
          <w:p w:rsidR="00AA10CF" w:rsidRDefault="00AA10CF" w:rsidP="000D6652">
            <w:pPr>
              <w:rPr>
                <w:ins w:id="1264" w:author="王斌" w:date="2014-02-19T15:12:00Z"/>
              </w:rPr>
            </w:pPr>
            <w:ins w:id="1265" w:author="王斌" w:date="2014-02-19T15:12:00Z">
              <w:r>
                <w:rPr>
                  <w:rFonts w:hint="eastAsia"/>
                </w:rPr>
                <w:t>左声道</w:t>
              </w:r>
              <w:r>
                <w:rPr>
                  <w:rFonts w:hint="eastAsia"/>
                </w:rPr>
                <w:t>8channel</w:t>
              </w:r>
              <w:r>
                <w:rPr>
                  <w:rFonts w:hint="eastAsia"/>
                </w:rPr>
                <w:t>；右声道</w:t>
              </w:r>
              <w:r>
                <w:rPr>
                  <w:rFonts w:hint="eastAsia"/>
                </w:rPr>
                <w:t>9channel</w:t>
              </w:r>
            </w:ins>
          </w:p>
        </w:tc>
      </w:tr>
      <w:tr w:rsidR="00AA10CF" w:rsidTr="000D6652">
        <w:trPr>
          <w:ins w:id="1266" w:author="王斌" w:date="2014-02-19T15:12:00Z"/>
        </w:trPr>
        <w:tc>
          <w:tcPr>
            <w:tcW w:w="2410" w:type="dxa"/>
          </w:tcPr>
          <w:p w:rsidR="00AA10CF" w:rsidRDefault="00AA10CF" w:rsidP="000D6652">
            <w:pPr>
              <w:rPr>
                <w:ins w:id="1267" w:author="王斌" w:date="2014-02-19T15:12:00Z"/>
              </w:rPr>
            </w:pPr>
            <w:ins w:id="1268" w:author="王斌" w:date="2014-02-19T15:12:00Z">
              <w:r>
                <w:rPr>
                  <w:rFonts w:hint="eastAsia"/>
                </w:rPr>
                <w:t>10 channel &amp;11channel</w:t>
              </w:r>
            </w:ins>
          </w:p>
        </w:tc>
        <w:tc>
          <w:tcPr>
            <w:tcW w:w="6004" w:type="dxa"/>
          </w:tcPr>
          <w:p w:rsidR="00AA10CF" w:rsidRDefault="00AA10CF" w:rsidP="000D6652">
            <w:pPr>
              <w:rPr>
                <w:ins w:id="1269" w:author="王斌" w:date="2014-02-19T15:12:00Z"/>
              </w:rPr>
            </w:pPr>
            <w:ins w:id="1270" w:author="王斌" w:date="2014-02-19T15:12:00Z">
              <w:r>
                <w:rPr>
                  <w:rFonts w:hint="eastAsia"/>
                </w:rPr>
                <w:t>对应上网口</w:t>
              </w:r>
              <w:r>
                <w:rPr>
                  <w:rFonts w:hint="eastAsia"/>
                </w:rPr>
                <w:t xml:space="preserve"> pair6</w:t>
              </w:r>
              <w:r>
                <w:rPr>
                  <w:rFonts w:hint="eastAsia"/>
                </w:rPr>
                <w:t>；</w:t>
              </w:r>
            </w:ins>
          </w:p>
          <w:p w:rsidR="00AA10CF" w:rsidRDefault="00AA10CF" w:rsidP="000D6652">
            <w:pPr>
              <w:rPr>
                <w:ins w:id="1271" w:author="王斌" w:date="2014-02-19T15:12:00Z"/>
              </w:rPr>
            </w:pPr>
            <w:ins w:id="1272" w:author="王斌" w:date="2014-02-19T15:12:00Z">
              <w:r>
                <w:rPr>
                  <w:rFonts w:hint="eastAsia"/>
                </w:rPr>
                <w:t>左声道</w:t>
              </w:r>
              <w:r>
                <w:rPr>
                  <w:rFonts w:hint="eastAsia"/>
                </w:rPr>
                <w:t>10channel</w:t>
              </w:r>
              <w:r>
                <w:rPr>
                  <w:rFonts w:hint="eastAsia"/>
                </w:rPr>
                <w:t>；右声道</w:t>
              </w:r>
              <w:r>
                <w:rPr>
                  <w:rFonts w:hint="eastAsia"/>
                </w:rPr>
                <w:t>12channel</w:t>
              </w:r>
            </w:ins>
          </w:p>
        </w:tc>
      </w:tr>
      <w:tr w:rsidR="00AA10CF" w:rsidTr="000D6652">
        <w:trPr>
          <w:ins w:id="1273" w:author="王斌" w:date="2014-02-19T15:12:00Z"/>
        </w:trPr>
        <w:tc>
          <w:tcPr>
            <w:tcW w:w="2410" w:type="dxa"/>
          </w:tcPr>
          <w:p w:rsidR="00AA10CF" w:rsidRDefault="00AA10CF" w:rsidP="000D6652">
            <w:pPr>
              <w:rPr>
                <w:ins w:id="1274" w:author="王斌" w:date="2014-02-19T15:12:00Z"/>
              </w:rPr>
            </w:pPr>
            <w:ins w:id="1275" w:author="王斌" w:date="2014-02-19T15:12:00Z">
              <w:r>
                <w:rPr>
                  <w:rFonts w:hint="eastAsia"/>
                </w:rPr>
                <w:t>12 channel &amp;13channel</w:t>
              </w:r>
            </w:ins>
          </w:p>
        </w:tc>
        <w:tc>
          <w:tcPr>
            <w:tcW w:w="6004" w:type="dxa"/>
          </w:tcPr>
          <w:p w:rsidR="00AA10CF" w:rsidRDefault="00AA10CF" w:rsidP="000D6652">
            <w:pPr>
              <w:rPr>
                <w:ins w:id="1276" w:author="王斌" w:date="2014-02-19T15:12:00Z"/>
              </w:rPr>
            </w:pPr>
            <w:ins w:id="1277" w:author="王斌" w:date="2014-02-19T15:12:00Z">
              <w:r>
                <w:rPr>
                  <w:rFonts w:hint="eastAsia"/>
                </w:rPr>
                <w:t>对应上网口</w:t>
              </w:r>
              <w:r>
                <w:rPr>
                  <w:rFonts w:hint="eastAsia"/>
                </w:rPr>
                <w:t xml:space="preserve"> pair7</w:t>
              </w:r>
              <w:r>
                <w:rPr>
                  <w:rFonts w:hint="eastAsia"/>
                </w:rPr>
                <w:t>；</w:t>
              </w:r>
            </w:ins>
          </w:p>
          <w:p w:rsidR="00AA10CF" w:rsidRDefault="00AA10CF" w:rsidP="000D6652">
            <w:pPr>
              <w:rPr>
                <w:ins w:id="1278" w:author="王斌" w:date="2014-02-19T15:12:00Z"/>
              </w:rPr>
            </w:pPr>
            <w:ins w:id="1279" w:author="王斌" w:date="2014-02-19T15:12:00Z">
              <w:r>
                <w:rPr>
                  <w:rFonts w:hint="eastAsia"/>
                </w:rPr>
                <w:t>左声道</w:t>
              </w:r>
              <w:r>
                <w:rPr>
                  <w:rFonts w:hint="eastAsia"/>
                </w:rPr>
                <w:t>12channel</w:t>
              </w:r>
              <w:r>
                <w:rPr>
                  <w:rFonts w:hint="eastAsia"/>
                </w:rPr>
                <w:t>；右声道</w:t>
              </w:r>
              <w:r>
                <w:rPr>
                  <w:rFonts w:hint="eastAsia"/>
                </w:rPr>
                <w:t>13channel</w:t>
              </w:r>
            </w:ins>
          </w:p>
        </w:tc>
      </w:tr>
      <w:tr w:rsidR="00AA10CF" w:rsidTr="000D6652">
        <w:trPr>
          <w:ins w:id="1280" w:author="王斌" w:date="2014-02-19T15:12:00Z"/>
        </w:trPr>
        <w:tc>
          <w:tcPr>
            <w:tcW w:w="2410" w:type="dxa"/>
          </w:tcPr>
          <w:p w:rsidR="00AA10CF" w:rsidRDefault="00AA10CF" w:rsidP="000D6652">
            <w:pPr>
              <w:rPr>
                <w:ins w:id="1281" w:author="王斌" w:date="2014-02-19T15:12:00Z"/>
              </w:rPr>
            </w:pPr>
            <w:ins w:id="1282" w:author="王斌" w:date="2014-02-19T15:12:00Z">
              <w:r>
                <w:rPr>
                  <w:rFonts w:hint="eastAsia"/>
                </w:rPr>
                <w:t>14 channel &amp;15channel</w:t>
              </w:r>
            </w:ins>
          </w:p>
        </w:tc>
        <w:tc>
          <w:tcPr>
            <w:tcW w:w="6004" w:type="dxa"/>
          </w:tcPr>
          <w:p w:rsidR="00AA10CF" w:rsidRDefault="00AA10CF" w:rsidP="000D6652">
            <w:pPr>
              <w:rPr>
                <w:ins w:id="1283" w:author="王斌" w:date="2014-02-19T15:12:00Z"/>
              </w:rPr>
            </w:pPr>
            <w:ins w:id="1284" w:author="王斌" w:date="2014-02-19T15:12:00Z">
              <w:r>
                <w:rPr>
                  <w:rFonts w:hint="eastAsia"/>
                </w:rPr>
                <w:t>对应上网口</w:t>
              </w:r>
              <w:r>
                <w:rPr>
                  <w:rFonts w:hint="eastAsia"/>
                </w:rPr>
                <w:t xml:space="preserve"> pair8</w:t>
              </w:r>
              <w:r>
                <w:rPr>
                  <w:rFonts w:hint="eastAsia"/>
                </w:rPr>
                <w:t>；</w:t>
              </w:r>
            </w:ins>
          </w:p>
          <w:p w:rsidR="00AA10CF" w:rsidRDefault="00AA10CF" w:rsidP="000D6652">
            <w:pPr>
              <w:rPr>
                <w:ins w:id="1285" w:author="王斌" w:date="2014-02-19T15:12:00Z"/>
              </w:rPr>
            </w:pPr>
            <w:ins w:id="1286" w:author="王斌" w:date="2014-02-19T15:12:00Z">
              <w:r>
                <w:rPr>
                  <w:rFonts w:hint="eastAsia"/>
                </w:rPr>
                <w:t>左声道</w:t>
              </w:r>
              <w:r>
                <w:rPr>
                  <w:rFonts w:hint="eastAsia"/>
                </w:rPr>
                <w:t>14channel</w:t>
              </w:r>
              <w:r>
                <w:rPr>
                  <w:rFonts w:hint="eastAsia"/>
                </w:rPr>
                <w:t>；右声道</w:t>
              </w:r>
              <w:r>
                <w:rPr>
                  <w:rFonts w:hint="eastAsia"/>
                </w:rPr>
                <w:t>15channel</w:t>
              </w:r>
            </w:ins>
          </w:p>
        </w:tc>
      </w:tr>
    </w:tbl>
    <w:p w:rsidR="00AA10CF" w:rsidRDefault="00AA10CF" w:rsidP="00AA10CF">
      <w:pPr>
        <w:rPr>
          <w:ins w:id="1287" w:author="王斌" w:date="2014-02-19T15:12:00Z"/>
        </w:rPr>
      </w:pPr>
    </w:p>
    <w:p w:rsidR="00AA10CF" w:rsidRDefault="00AA10CF" w:rsidP="00AA10CF">
      <w:pPr>
        <w:rPr>
          <w:ins w:id="1288" w:author="王斌" w:date="2014-02-19T15:12:00Z"/>
        </w:rPr>
      </w:pPr>
    </w:p>
    <w:p w:rsidR="00AA10CF" w:rsidRDefault="00AA10CF" w:rsidP="00AA10CF">
      <w:pPr>
        <w:rPr>
          <w:ins w:id="1289" w:author="王斌" w:date="2014-02-19T15:12:00Z"/>
        </w:rPr>
      </w:pPr>
      <w:ins w:id="1290" w:author="王斌" w:date="2014-02-19T15:12:00Z">
        <w:r>
          <w:rPr>
            <w:rFonts w:hint="eastAsia"/>
          </w:rPr>
          <w:t>网口相关信息如下图</w:t>
        </w:r>
      </w:ins>
    </w:p>
    <w:p w:rsidR="00AA10CF" w:rsidRDefault="00E72C62" w:rsidP="00AA10CF">
      <w:pPr>
        <w:rPr>
          <w:ins w:id="1291" w:author="王斌" w:date="2014-02-19T15:12:00Z"/>
        </w:rPr>
      </w:pPr>
      <w:ins w:id="1292" w:author="王斌" w:date="2014-02-19T15:12:00Z">
        <w:r>
          <w:rPr>
            <w:noProof/>
          </w:rPr>
          <w:drawing>
            <wp:inline distT="0" distB="0" distL="0" distR="0">
              <wp:extent cx="977900" cy="1294765"/>
              <wp:effectExtent l="19050" t="0" r="0" b="0"/>
              <wp:docPr id="1" name="图片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7900" cy="12947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AA10CF" w:rsidRPr="00C45D8D">
          <w:rPr>
            <w:rFonts w:hint="eastAsia"/>
          </w:rPr>
          <w:t xml:space="preserve"> </w:t>
        </w:r>
        <w:r w:rsidR="00AA10CF">
          <w:rPr>
            <w:rFonts w:hint="eastAsia"/>
          </w:rPr>
          <w:t xml:space="preserve">                 </w:t>
        </w:r>
        <w:r>
          <w:rPr>
            <w:noProof/>
          </w:rPr>
          <w:drawing>
            <wp:inline distT="0" distB="0" distL="0" distR="0">
              <wp:extent cx="2860675" cy="3422015"/>
              <wp:effectExtent l="19050" t="0" r="0" b="0"/>
              <wp:docPr id="14" name="图片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/>
                      <pic:cNvPicPr>
                        <a:picLocks noChangeAspect="1" noChangeArrowheads="1"/>
                      </pic:cNvPicPr>
                    </pic:nvPicPr>
                    <pic:blipFill>
                      <a:blip r:embed="rId14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860675" cy="34220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A10CF" w:rsidRPr="00893746" w:rsidRDefault="00AA10CF" w:rsidP="00AA10CF">
      <w:pPr>
        <w:rPr>
          <w:ins w:id="1293" w:author="王斌" w:date="2014-02-19T15:12:00Z"/>
        </w:rPr>
      </w:pPr>
      <w:ins w:id="1294" w:author="王斌" w:date="2014-02-19T15:12:00Z">
        <w:r w:rsidRPr="008A27DB">
          <w:rPr>
            <w:rFonts w:hint="eastAsia"/>
          </w:rPr>
          <w:t xml:space="preserve"> </w:t>
        </w:r>
      </w:ins>
    </w:p>
    <w:p w:rsidR="00CE041A" w:rsidDel="004B061B" w:rsidRDefault="00CE041A" w:rsidP="00CE041A">
      <w:pPr>
        <w:rPr>
          <w:del w:id="1295" w:author="王斌" w:date="2014-02-19T15:05:00Z"/>
        </w:rPr>
      </w:pPr>
    </w:p>
    <w:p w:rsidR="004B061B" w:rsidRDefault="004B061B" w:rsidP="00CE041A">
      <w:pPr>
        <w:rPr>
          <w:ins w:id="1296" w:author="王斌" w:date="2014-02-19T15:12:00Z"/>
        </w:rPr>
      </w:pPr>
    </w:p>
    <w:p w:rsidR="000C5611" w:rsidRDefault="000C5611" w:rsidP="000C5611">
      <w:pPr>
        <w:rPr>
          <w:ins w:id="1297" w:author="王斌" w:date="2014-02-19T15:14:00Z"/>
        </w:rPr>
      </w:pPr>
    </w:p>
    <w:p w:rsidR="00C631B5" w:rsidRDefault="00C631B5" w:rsidP="000C5611">
      <w:pPr>
        <w:rPr>
          <w:ins w:id="1298" w:author="王斌" w:date="2014-02-19T15:14:00Z"/>
        </w:rPr>
      </w:pPr>
    </w:p>
    <w:p w:rsidR="000C5611" w:rsidRPr="00132410" w:rsidRDefault="00132410" w:rsidP="00966121">
      <w:pPr>
        <w:pStyle w:val="4"/>
        <w:rPr>
          <w:ins w:id="1299" w:author="王斌" w:date="2014-02-19T15:13:00Z"/>
        </w:rPr>
      </w:pPr>
      <w:bookmarkStart w:id="1300" w:name="_Toc380590613"/>
      <w:bookmarkStart w:id="1301" w:name="_Toc380591188"/>
      <w:bookmarkStart w:id="1302" w:name="_Toc380591962"/>
      <w:r w:rsidRPr="00132410">
        <w:rPr>
          <w:rFonts w:hint="eastAsia"/>
        </w:rPr>
        <w:t>3.4.7</w:t>
      </w:r>
      <w:r w:rsidR="00137E99">
        <w:rPr>
          <w:rFonts w:hint="eastAsia"/>
        </w:rPr>
        <w:t xml:space="preserve"> </w:t>
      </w:r>
      <w:ins w:id="1303" w:author="王斌" w:date="2014-02-19T15:13:00Z">
        <w:r w:rsidR="000C5611" w:rsidRPr="00132410">
          <w:rPr>
            <w:rFonts w:cs="Times New Roman" w:hint="eastAsia"/>
          </w:rPr>
          <w:t>AudiaoChannelM</w:t>
        </w:r>
      </w:ins>
      <w:ins w:id="1304" w:author="王斌" w:date="2014-02-19T15:14:00Z">
        <w:r w:rsidR="008F1C8F" w:rsidRPr="00132410">
          <w:rPr>
            <w:rFonts w:cs="Times New Roman" w:hint="eastAsia"/>
          </w:rPr>
          <w:t>ute</w:t>
        </w:r>
      </w:ins>
      <w:ins w:id="1305" w:author="王斌" w:date="2014-02-19T15:13:00Z">
        <w:r w:rsidR="000C5611" w:rsidRPr="00132410">
          <w:rPr>
            <w:rFonts w:hint="eastAsia"/>
          </w:rPr>
          <w:t xml:space="preserve"> (</w:t>
        </w:r>
        <w:r w:rsidR="000C5611" w:rsidRPr="00132410">
          <w:rPr>
            <w:rFonts w:hint="eastAsia"/>
          </w:rPr>
          <w:t>音频声道</w:t>
        </w:r>
      </w:ins>
      <w:ins w:id="1306" w:author="王斌" w:date="2014-02-19T15:14:00Z">
        <w:r w:rsidR="008F1C8F" w:rsidRPr="00132410">
          <w:rPr>
            <w:rFonts w:hint="eastAsia"/>
          </w:rPr>
          <w:t>静音设置</w:t>
        </w:r>
      </w:ins>
      <w:ins w:id="1307" w:author="王斌" w:date="2014-02-19T15:13:00Z">
        <w:r w:rsidR="000C5611" w:rsidRPr="00132410">
          <w:rPr>
            <w:rFonts w:hint="eastAsia"/>
          </w:rPr>
          <w:t>)</w:t>
        </w:r>
        <w:bookmarkEnd w:id="1300"/>
        <w:bookmarkEnd w:id="1301"/>
        <w:bookmarkEnd w:id="1302"/>
        <w:r w:rsidR="000C5611" w:rsidRPr="00132410">
          <w:rPr>
            <w:rFonts w:hint="eastAsia"/>
          </w:rPr>
          <w:t xml:space="preserve">  </w:t>
        </w:r>
      </w:ins>
    </w:p>
    <w:p w:rsidR="000C5611" w:rsidRPr="00285532" w:rsidRDefault="000C5611" w:rsidP="000C5611">
      <w:pPr>
        <w:rPr>
          <w:ins w:id="1308" w:author="王斌" w:date="2014-02-19T15:13:00Z"/>
          <w:rFonts w:ascii="Calibri" w:eastAsia="宋体" w:hAnsi="Calibri" w:cs="Times New Roman"/>
        </w:rPr>
      </w:pPr>
      <w:ins w:id="1309" w:author="王斌" w:date="2014-02-19T15:13:00Z">
        <w:r>
          <w:rPr>
            <w:rFonts w:ascii="Calibri" w:eastAsia="宋体" w:hAnsi="Calibri" w:cs="Times New Roman" w:hint="eastAsia"/>
          </w:rPr>
          <w:t xml:space="preserve">   </w:t>
        </w:r>
      </w:ins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  <w:tblGridChange w:id="1310">
          <w:tblGrid>
            <w:gridCol w:w="468"/>
            <w:gridCol w:w="612"/>
            <w:gridCol w:w="468"/>
            <w:gridCol w:w="1332"/>
            <w:gridCol w:w="468"/>
            <w:gridCol w:w="3132"/>
            <w:gridCol w:w="468"/>
            <w:gridCol w:w="467"/>
            <w:gridCol w:w="468"/>
            <w:gridCol w:w="1503"/>
            <w:gridCol w:w="468"/>
          </w:tblGrid>
        </w:tblGridChange>
      </w:tblGrid>
      <w:tr w:rsidR="000C5611" w:rsidRPr="00285532" w:rsidTr="000D6652">
        <w:trPr>
          <w:ins w:id="1311" w:author="王斌" w:date="2014-02-19T15:13:00Z"/>
        </w:trPr>
        <w:tc>
          <w:tcPr>
            <w:tcW w:w="1080" w:type="dxa"/>
            <w:shd w:val="clear" w:color="auto" w:fill="00FFFF"/>
          </w:tcPr>
          <w:p w:rsidR="000C5611" w:rsidRPr="00285532" w:rsidRDefault="000C5611" w:rsidP="000D6652">
            <w:pPr>
              <w:rPr>
                <w:ins w:id="1312" w:author="王斌" w:date="2014-02-19T15:13:00Z"/>
                <w:rFonts w:ascii="Calibri" w:eastAsia="宋体" w:hAnsi="Calibri" w:cs="Times New Roman"/>
                <w:sz w:val="18"/>
                <w:szCs w:val="18"/>
              </w:rPr>
            </w:pPr>
            <w:ins w:id="1313" w:author="王斌" w:date="2014-02-19T15:1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</w:tcPr>
          <w:p w:rsidR="000C5611" w:rsidRPr="00285532" w:rsidRDefault="000C5611" w:rsidP="000D6652">
            <w:pPr>
              <w:rPr>
                <w:ins w:id="1314" w:author="王斌" w:date="2014-02-19T15:13:00Z"/>
                <w:rFonts w:ascii="Calibri" w:eastAsia="宋体" w:hAnsi="Calibri" w:cs="Times New Roman"/>
                <w:sz w:val="18"/>
                <w:szCs w:val="18"/>
              </w:rPr>
            </w:pPr>
            <w:ins w:id="1315" w:author="王斌" w:date="2014-02-19T15:1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</w:tcPr>
          <w:p w:rsidR="000C5611" w:rsidRPr="00285532" w:rsidRDefault="000C5611" w:rsidP="000D6652">
            <w:pPr>
              <w:rPr>
                <w:ins w:id="1316" w:author="王斌" w:date="2014-02-19T15:13:00Z"/>
                <w:rFonts w:ascii="Calibri" w:eastAsia="宋体" w:hAnsi="Calibri" w:cs="Times New Roman"/>
                <w:sz w:val="18"/>
                <w:szCs w:val="18"/>
              </w:rPr>
            </w:pPr>
            <w:ins w:id="1317" w:author="王斌" w:date="2014-02-19T15:1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</w:tcPr>
          <w:p w:rsidR="000C5611" w:rsidRPr="00285532" w:rsidRDefault="000C5611" w:rsidP="000D6652">
            <w:pPr>
              <w:rPr>
                <w:ins w:id="1318" w:author="王斌" w:date="2014-02-19T15:13:00Z"/>
                <w:rFonts w:ascii="Calibri" w:eastAsia="宋体" w:hAnsi="Calibri" w:cs="Times New Roman"/>
                <w:sz w:val="18"/>
                <w:szCs w:val="18"/>
              </w:rPr>
            </w:pPr>
            <w:ins w:id="1319" w:author="王斌" w:date="2014-02-19T15:1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</w:tcPr>
          <w:p w:rsidR="000C5611" w:rsidRPr="00285532" w:rsidRDefault="000C5611" w:rsidP="000D6652">
            <w:pPr>
              <w:rPr>
                <w:ins w:id="1320" w:author="王斌" w:date="2014-02-19T15:13:00Z"/>
                <w:rFonts w:ascii="Calibri" w:eastAsia="宋体" w:hAnsi="Calibri" w:cs="Times New Roman"/>
                <w:sz w:val="18"/>
                <w:szCs w:val="18"/>
              </w:rPr>
            </w:pPr>
            <w:ins w:id="1321" w:author="王斌" w:date="2014-02-19T15:13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RESET VALUE</w:t>
              </w:r>
            </w:ins>
          </w:p>
        </w:tc>
      </w:tr>
      <w:tr w:rsidR="000C5611" w:rsidRPr="00285532" w:rsidTr="000D6652">
        <w:trPr>
          <w:trHeight w:val="434"/>
          <w:ins w:id="1322" w:author="王斌" w:date="2014-02-19T15:13:00Z"/>
        </w:trPr>
        <w:tc>
          <w:tcPr>
            <w:tcW w:w="1080" w:type="dxa"/>
            <w:tcBorders>
              <w:bottom w:val="single" w:sz="4" w:space="0" w:color="auto"/>
            </w:tcBorders>
          </w:tcPr>
          <w:p w:rsidR="000C5611" w:rsidRPr="00285532" w:rsidRDefault="000C5611" w:rsidP="000D6652">
            <w:pPr>
              <w:rPr>
                <w:ins w:id="1323" w:author="王斌" w:date="2014-02-19T15:13:00Z"/>
                <w:rFonts w:ascii="Calibri" w:eastAsia="宋体" w:hAnsi="Calibri" w:cs="Times New Roman"/>
              </w:rPr>
            </w:pPr>
            <w:ins w:id="1324" w:author="王斌" w:date="2014-02-19T15:13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325" w:author="王斌" w:date="2014-02-19T15:17:00Z">
              <w:r w:rsidR="00B360EC"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0C5611" w:rsidRPr="00285532" w:rsidRDefault="000C5611" w:rsidP="000D6652">
            <w:pPr>
              <w:rPr>
                <w:ins w:id="1326" w:author="王斌" w:date="2014-02-19T15:13:00Z"/>
                <w:rFonts w:ascii="Calibri" w:eastAsia="宋体" w:hAnsi="Calibri" w:cs="Times New Roman"/>
              </w:rPr>
            </w:pPr>
            <w:ins w:id="1327" w:author="王斌" w:date="2014-02-19T15:13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0 </w:t>
              </w:r>
            </w:ins>
            <w:ins w:id="1328" w:author="王斌" w:date="2014-02-19T15:17:00Z">
              <w:r w:rsidR="009151A1">
                <w:rPr>
                  <w:rFonts w:ascii="Calibri" w:eastAsia="宋体" w:hAnsi="Calibri" w:cs="Times New Roman" w:hint="eastAsia"/>
                </w:rPr>
                <w:t>mute</w:t>
              </w:r>
            </w:ins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0C5611" w:rsidRPr="00285532" w:rsidRDefault="000C5611" w:rsidP="000D6652">
            <w:pPr>
              <w:rPr>
                <w:ins w:id="1329" w:author="王斌" w:date="2014-02-19T15:13:00Z"/>
                <w:rFonts w:ascii="Calibri" w:eastAsia="宋体" w:hAnsi="Calibri" w:cs="Times New Roman"/>
              </w:rPr>
            </w:pPr>
            <w:ins w:id="1330" w:author="王斌" w:date="2014-02-19T15:13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0</w:t>
              </w:r>
            </w:ins>
            <w:ins w:id="1331" w:author="王斌" w:date="2014-02-19T15:16:00Z">
              <w:r w:rsidR="009550F4">
                <w:rPr>
                  <w:rFonts w:ascii="Calibri" w:eastAsia="宋体" w:hAnsi="Calibri" w:cs="Times New Roman" w:hint="eastAsia"/>
                </w:rPr>
                <w:t>静音设置：</w:t>
              </w:r>
              <w:r w:rsidR="009550F4">
                <w:rPr>
                  <w:rFonts w:ascii="Calibri" w:eastAsia="宋体" w:hAnsi="Calibri" w:cs="Times New Roman" w:hint="eastAsia"/>
                </w:rPr>
                <w:t xml:space="preserve"> 1</w:t>
              </w:r>
              <w:r w:rsidR="009550F4">
                <w:rPr>
                  <w:rFonts w:ascii="Calibri" w:eastAsia="宋体" w:hAnsi="Calibri" w:cs="Times New Roman" w:hint="eastAsia"/>
                </w:rPr>
                <w:t>代表静音</w:t>
              </w:r>
            </w:ins>
            <w:ins w:id="1332" w:author="王斌" w:date="2014-02-19T15:13:00Z"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0C5611" w:rsidRPr="00285532" w:rsidRDefault="000C5611" w:rsidP="000D6652">
            <w:pPr>
              <w:rPr>
                <w:ins w:id="1333" w:author="王斌" w:date="2014-02-19T15:13:00Z"/>
                <w:rFonts w:ascii="Calibri" w:eastAsia="宋体" w:hAnsi="Calibri" w:cs="Times New Roman"/>
              </w:rPr>
            </w:pPr>
            <w:ins w:id="1334" w:author="王斌" w:date="2014-02-19T15:13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:rsidR="000C5611" w:rsidRPr="00285532" w:rsidRDefault="000C5611" w:rsidP="000D6652">
            <w:pPr>
              <w:rPr>
                <w:ins w:id="1335" w:author="王斌" w:date="2014-02-19T15:13:00Z"/>
                <w:rFonts w:ascii="Calibri" w:eastAsia="宋体" w:hAnsi="Calibri" w:cs="Times New Roman"/>
              </w:rPr>
            </w:pPr>
            <w:ins w:id="1336" w:author="王斌" w:date="2014-02-19T15:13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0C5611" w:rsidRPr="00285532" w:rsidTr="000D6652">
        <w:trPr>
          <w:trHeight w:val="380"/>
          <w:ins w:id="1337" w:author="王斌" w:date="2014-02-19T15:13:00Z"/>
        </w:trPr>
        <w:tc>
          <w:tcPr>
            <w:tcW w:w="1080" w:type="dxa"/>
            <w:shd w:val="clear" w:color="auto" w:fill="B6DDE8" w:themeFill="accent5" w:themeFillTint="66"/>
          </w:tcPr>
          <w:p w:rsidR="000C5611" w:rsidRDefault="000C5611" w:rsidP="00C256B5">
            <w:pPr>
              <w:rPr>
                <w:ins w:id="1338" w:author="王斌" w:date="2014-02-19T15:13:00Z"/>
                <w:rFonts w:ascii="Calibri" w:eastAsia="宋体" w:hAnsi="Calibri" w:cs="Times New Roman"/>
              </w:rPr>
            </w:pPr>
            <w:ins w:id="1339" w:author="王斌" w:date="2014-02-19T15:13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340" w:author="王斌" w:date="2014-02-19T15:17:00Z">
              <w:r w:rsidR="00B360EC">
                <w:rPr>
                  <w:rFonts w:ascii="Calibri" w:eastAsia="宋体" w:hAnsi="Calibri" w:cs="Times New Roman" w:hint="eastAsia"/>
                </w:rPr>
                <w:t>1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0C5611" w:rsidRDefault="000C5611" w:rsidP="000D6652">
            <w:pPr>
              <w:rPr>
                <w:ins w:id="1341" w:author="王斌" w:date="2014-02-19T15:13:00Z"/>
                <w:rFonts w:ascii="Calibri" w:eastAsia="宋体" w:hAnsi="Calibri" w:cs="Times New Roman"/>
              </w:rPr>
            </w:pPr>
            <w:ins w:id="1342" w:author="王斌" w:date="2014-02-19T15:13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1 </w:t>
              </w:r>
            </w:ins>
            <w:ins w:id="1343" w:author="王斌" w:date="2014-02-19T15:17:00Z">
              <w:r w:rsidR="009151A1">
                <w:rPr>
                  <w:rFonts w:ascii="Calibri" w:eastAsia="宋体" w:hAnsi="Calibri" w:cs="Times New Roman" w:hint="eastAsia"/>
                </w:rPr>
                <w:t>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0C5611" w:rsidRDefault="009151A1" w:rsidP="0016292D">
            <w:pPr>
              <w:rPr>
                <w:ins w:id="1344" w:author="王斌" w:date="2014-02-19T15:13:00Z"/>
                <w:rFonts w:ascii="Calibri" w:eastAsia="宋体" w:hAnsi="Calibri" w:cs="Times New Roman"/>
              </w:rPr>
            </w:pPr>
            <w:ins w:id="1345" w:author="王斌" w:date="2014-02-19T15:16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346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</w:t>
              </w:r>
            </w:ins>
            <w:ins w:id="1347" w:author="王斌" w:date="2014-02-19T15:16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0C5611" w:rsidRPr="00285532" w:rsidRDefault="000C5611" w:rsidP="000D6652">
            <w:pPr>
              <w:rPr>
                <w:ins w:id="1348" w:author="王斌" w:date="2014-02-19T15:13:00Z"/>
                <w:rFonts w:ascii="Calibri" w:eastAsia="宋体" w:hAnsi="Calibri" w:cs="Times New Roman"/>
              </w:rPr>
            </w:pPr>
            <w:ins w:id="1349" w:author="王斌" w:date="2014-02-19T15:13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0C5611" w:rsidRPr="00285532" w:rsidRDefault="00B81E64" w:rsidP="000D6652">
            <w:pPr>
              <w:rPr>
                <w:ins w:id="1350" w:author="王斌" w:date="2014-02-19T15:13:00Z"/>
                <w:rFonts w:ascii="Calibri" w:eastAsia="宋体" w:hAnsi="Calibri" w:cs="Times New Roman"/>
              </w:rPr>
            </w:pPr>
            <w:ins w:id="1351" w:author="王斌" w:date="2014-02-19T15:15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0C5611" w:rsidRPr="00285532" w:rsidTr="000D6652">
        <w:trPr>
          <w:trHeight w:val="217"/>
          <w:ins w:id="1352" w:author="王斌" w:date="2014-02-19T15:13:00Z"/>
        </w:trPr>
        <w:tc>
          <w:tcPr>
            <w:tcW w:w="1080" w:type="dxa"/>
            <w:shd w:val="clear" w:color="auto" w:fill="B6DDE8" w:themeFill="accent5" w:themeFillTint="66"/>
          </w:tcPr>
          <w:p w:rsidR="000C5611" w:rsidRDefault="000C5611" w:rsidP="00C256B5">
            <w:pPr>
              <w:rPr>
                <w:ins w:id="1353" w:author="王斌" w:date="2014-02-19T15:13:00Z"/>
                <w:rFonts w:ascii="Calibri" w:eastAsia="宋体" w:hAnsi="Calibri" w:cs="Times New Roman"/>
              </w:rPr>
            </w:pPr>
            <w:ins w:id="1354" w:author="王斌" w:date="2014-02-19T15:13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355" w:author="王斌" w:date="2014-02-19T15:17:00Z">
              <w:r w:rsidR="00B360EC">
                <w:rPr>
                  <w:rFonts w:ascii="Calibri" w:eastAsia="宋体" w:hAnsi="Calibri" w:cs="Times New Roman" w:hint="eastAsia"/>
                </w:rPr>
                <w:t>2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0C5611" w:rsidRDefault="000C5611" w:rsidP="000D6652">
            <w:pPr>
              <w:rPr>
                <w:ins w:id="1356" w:author="王斌" w:date="2014-02-19T15:13:00Z"/>
                <w:rFonts w:ascii="Calibri" w:eastAsia="宋体" w:hAnsi="Calibri" w:cs="Times New Roman"/>
              </w:rPr>
            </w:pPr>
            <w:ins w:id="1357" w:author="王斌" w:date="2014-02-19T15:13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2 </w:t>
              </w:r>
            </w:ins>
            <w:ins w:id="1358" w:author="王斌" w:date="2014-02-19T15:17:00Z">
              <w:r w:rsidR="009151A1">
                <w:rPr>
                  <w:rFonts w:ascii="Calibri" w:eastAsia="宋体" w:hAnsi="Calibri" w:cs="Times New Roman" w:hint="eastAsia"/>
                </w:rPr>
                <w:t>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0C5611" w:rsidRDefault="009151A1" w:rsidP="0016292D">
            <w:pPr>
              <w:rPr>
                <w:ins w:id="1359" w:author="王斌" w:date="2014-02-19T15:13:00Z"/>
                <w:rFonts w:ascii="Calibri" w:eastAsia="宋体" w:hAnsi="Calibri" w:cs="Times New Roman"/>
              </w:rPr>
            </w:pPr>
            <w:ins w:id="1360" w:author="王斌" w:date="2014-02-19T15:16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361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2</w:t>
              </w:r>
            </w:ins>
            <w:ins w:id="1362" w:author="王斌" w:date="2014-02-19T15:16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0C5611" w:rsidRPr="00285532" w:rsidRDefault="000C5611" w:rsidP="000D6652">
            <w:pPr>
              <w:rPr>
                <w:ins w:id="1363" w:author="王斌" w:date="2014-02-19T15:13:00Z"/>
                <w:rFonts w:ascii="Calibri" w:eastAsia="宋体" w:hAnsi="Calibri" w:cs="Times New Roman"/>
              </w:rPr>
            </w:pPr>
            <w:ins w:id="1364" w:author="王斌" w:date="2014-02-19T15:13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0C5611" w:rsidRPr="00285532" w:rsidRDefault="00B81E64" w:rsidP="000D6652">
            <w:pPr>
              <w:rPr>
                <w:ins w:id="1365" w:author="王斌" w:date="2014-02-19T15:13:00Z"/>
                <w:rFonts w:ascii="Calibri" w:eastAsia="宋体" w:hAnsi="Calibri" w:cs="Times New Roman"/>
              </w:rPr>
            </w:pPr>
            <w:ins w:id="1366" w:author="王斌" w:date="2014-02-19T15:15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0C5611" w:rsidRPr="00285532" w:rsidTr="000D6652">
        <w:trPr>
          <w:trHeight w:val="499"/>
          <w:ins w:id="1367" w:author="王斌" w:date="2014-02-19T15:13:00Z"/>
        </w:trPr>
        <w:tc>
          <w:tcPr>
            <w:tcW w:w="1080" w:type="dxa"/>
            <w:shd w:val="clear" w:color="auto" w:fill="B6DDE8" w:themeFill="accent5" w:themeFillTint="66"/>
          </w:tcPr>
          <w:p w:rsidR="000C5611" w:rsidRDefault="000C5611" w:rsidP="00C256B5">
            <w:pPr>
              <w:rPr>
                <w:ins w:id="1368" w:author="王斌" w:date="2014-02-19T15:13:00Z"/>
                <w:rFonts w:ascii="Calibri" w:eastAsia="宋体" w:hAnsi="Calibri" w:cs="Times New Roman"/>
              </w:rPr>
            </w:pPr>
            <w:ins w:id="1369" w:author="王斌" w:date="2014-02-19T15:13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370" w:author="王斌" w:date="2014-02-19T15:17:00Z">
              <w:r w:rsidR="00B360EC">
                <w:rPr>
                  <w:rFonts w:ascii="Calibri" w:eastAsia="宋体" w:hAnsi="Calibri" w:cs="Times New Roman" w:hint="eastAsia"/>
                </w:rPr>
                <w:t>3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0C5611" w:rsidRDefault="000C5611" w:rsidP="000D6652">
            <w:pPr>
              <w:rPr>
                <w:ins w:id="1371" w:author="王斌" w:date="2014-02-19T15:13:00Z"/>
                <w:rFonts w:ascii="Calibri" w:eastAsia="宋体" w:hAnsi="Calibri" w:cs="Times New Roman"/>
              </w:rPr>
            </w:pPr>
            <w:ins w:id="1372" w:author="王斌" w:date="2014-02-19T15:13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3 </w:t>
              </w:r>
            </w:ins>
            <w:ins w:id="1373" w:author="王斌" w:date="2014-02-19T15:17:00Z">
              <w:r w:rsidR="009151A1">
                <w:rPr>
                  <w:rFonts w:ascii="Calibri" w:eastAsia="宋体" w:hAnsi="Calibri" w:cs="Times New Roman" w:hint="eastAsia"/>
                </w:rPr>
                <w:t>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0C5611" w:rsidRDefault="009151A1" w:rsidP="0016292D">
            <w:pPr>
              <w:rPr>
                <w:ins w:id="1374" w:author="王斌" w:date="2014-02-19T15:13:00Z"/>
                <w:rFonts w:ascii="Calibri" w:eastAsia="宋体" w:hAnsi="Calibri" w:cs="Times New Roman"/>
              </w:rPr>
            </w:pPr>
            <w:ins w:id="1375" w:author="王斌" w:date="2014-02-19T15:16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376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3</w:t>
              </w:r>
            </w:ins>
            <w:ins w:id="1377" w:author="王斌" w:date="2014-02-19T15:16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0C5611" w:rsidRPr="00285532" w:rsidRDefault="000C5611" w:rsidP="000D6652">
            <w:pPr>
              <w:rPr>
                <w:ins w:id="1378" w:author="王斌" w:date="2014-02-19T15:13:00Z"/>
                <w:rFonts w:ascii="Calibri" w:eastAsia="宋体" w:hAnsi="Calibri" w:cs="Times New Roman"/>
              </w:rPr>
            </w:pPr>
            <w:ins w:id="1379" w:author="王斌" w:date="2014-02-19T15:13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0C5611" w:rsidRPr="00285532" w:rsidRDefault="00B81E64" w:rsidP="000D6652">
            <w:pPr>
              <w:rPr>
                <w:ins w:id="1380" w:author="王斌" w:date="2014-02-19T15:13:00Z"/>
                <w:rFonts w:ascii="Calibri" w:eastAsia="宋体" w:hAnsi="Calibri" w:cs="Times New Roman"/>
              </w:rPr>
            </w:pPr>
            <w:ins w:id="1381" w:author="王斌" w:date="2014-02-19T15:15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0C5611" w:rsidRPr="00285532" w:rsidTr="000D6652">
        <w:trPr>
          <w:trHeight w:val="339"/>
          <w:ins w:id="1382" w:author="王斌" w:date="2014-02-19T15:13:00Z"/>
        </w:trPr>
        <w:tc>
          <w:tcPr>
            <w:tcW w:w="1080" w:type="dxa"/>
            <w:shd w:val="clear" w:color="auto" w:fill="B6DDE8" w:themeFill="accent5" w:themeFillTint="66"/>
          </w:tcPr>
          <w:p w:rsidR="000C5611" w:rsidRDefault="000C5611" w:rsidP="00C256B5">
            <w:pPr>
              <w:rPr>
                <w:ins w:id="1383" w:author="王斌" w:date="2014-02-19T15:13:00Z"/>
                <w:rFonts w:ascii="Calibri" w:eastAsia="宋体" w:hAnsi="Calibri" w:cs="Times New Roman"/>
              </w:rPr>
            </w:pPr>
            <w:ins w:id="1384" w:author="王斌" w:date="2014-02-19T15:13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385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4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0C5611" w:rsidRDefault="000C5611" w:rsidP="000D6652">
            <w:pPr>
              <w:rPr>
                <w:ins w:id="1386" w:author="王斌" w:date="2014-02-19T15:13:00Z"/>
                <w:rFonts w:ascii="Calibri" w:eastAsia="宋体" w:hAnsi="Calibri" w:cs="Times New Roman"/>
              </w:rPr>
            </w:pPr>
            <w:ins w:id="1387" w:author="王斌" w:date="2014-02-19T15:13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4 </w:t>
              </w:r>
            </w:ins>
            <w:ins w:id="1388" w:author="王斌" w:date="2014-02-19T15:17:00Z">
              <w:r w:rsidR="009151A1">
                <w:rPr>
                  <w:rFonts w:ascii="Calibri" w:eastAsia="宋体" w:hAnsi="Calibri" w:cs="Times New Roman" w:hint="eastAsia"/>
                </w:rPr>
                <w:t>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0C5611" w:rsidRDefault="009151A1" w:rsidP="0016292D">
            <w:pPr>
              <w:rPr>
                <w:ins w:id="1389" w:author="王斌" w:date="2014-02-19T15:13:00Z"/>
                <w:rFonts w:ascii="Calibri" w:eastAsia="宋体" w:hAnsi="Calibri" w:cs="Times New Roman"/>
              </w:rPr>
            </w:pPr>
            <w:ins w:id="1390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391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4</w:t>
              </w:r>
            </w:ins>
            <w:ins w:id="1392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0C5611" w:rsidRPr="00285532" w:rsidRDefault="000C5611" w:rsidP="000D6652">
            <w:pPr>
              <w:rPr>
                <w:ins w:id="1393" w:author="王斌" w:date="2014-02-19T15:13:00Z"/>
                <w:rFonts w:ascii="Calibri" w:eastAsia="宋体" w:hAnsi="Calibri" w:cs="Times New Roman"/>
              </w:rPr>
            </w:pPr>
            <w:ins w:id="1394" w:author="王斌" w:date="2014-02-19T15:13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0C5611" w:rsidRPr="00285532" w:rsidRDefault="00B81E64" w:rsidP="000D6652">
            <w:pPr>
              <w:rPr>
                <w:ins w:id="1395" w:author="王斌" w:date="2014-02-19T15:13:00Z"/>
                <w:rFonts w:ascii="Calibri" w:eastAsia="宋体" w:hAnsi="Calibri" w:cs="Times New Roman"/>
              </w:rPr>
            </w:pPr>
            <w:ins w:id="1396" w:author="王斌" w:date="2014-02-19T15:15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0C5611" w:rsidRPr="00285532" w:rsidTr="000D6652">
        <w:trPr>
          <w:trHeight w:val="367"/>
          <w:ins w:id="1397" w:author="王斌" w:date="2014-02-19T15:13:00Z"/>
        </w:trPr>
        <w:tc>
          <w:tcPr>
            <w:tcW w:w="1080" w:type="dxa"/>
            <w:shd w:val="clear" w:color="auto" w:fill="B6DDE8" w:themeFill="accent5" w:themeFillTint="66"/>
          </w:tcPr>
          <w:p w:rsidR="000C5611" w:rsidRDefault="000C5611" w:rsidP="00C256B5">
            <w:pPr>
              <w:rPr>
                <w:ins w:id="1398" w:author="王斌" w:date="2014-02-19T15:13:00Z"/>
                <w:rFonts w:ascii="Calibri" w:eastAsia="宋体" w:hAnsi="Calibri" w:cs="Times New Roman"/>
              </w:rPr>
            </w:pPr>
            <w:ins w:id="1399" w:author="王斌" w:date="2014-02-19T15:13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400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5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0C5611" w:rsidRDefault="000C5611" w:rsidP="000D6652">
            <w:pPr>
              <w:rPr>
                <w:ins w:id="1401" w:author="王斌" w:date="2014-02-19T15:13:00Z"/>
                <w:rFonts w:ascii="Calibri" w:eastAsia="宋体" w:hAnsi="Calibri" w:cs="Times New Roman"/>
              </w:rPr>
            </w:pPr>
            <w:ins w:id="1402" w:author="王斌" w:date="2014-02-19T15:13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5 </w:t>
              </w:r>
            </w:ins>
            <w:ins w:id="1403" w:author="王斌" w:date="2014-02-19T15:17:00Z">
              <w:r w:rsidR="009151A1">
                <w:rPr>
                  <w:rFonts w:ascii="Calibri" w:eastAsia="宋体" w:hAnsi="Calibri" w:cs="Times New Roman" w:hint="eastAsia"/>
                </w:rPr>
                <w:t>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0C5611" w:rsidRDefault="009151A1" w:rsidP="0016292D">
            <w:pPr>
              <w:rPr>
                <w:ins w:id="1404" w:author="王斌" w:date="2014-02-19T15:13:00Z"/>
                <w:rFonts w:ascii="Calibri" w:eastAsia="宋体" w:hAnsi="Calibri" w:cs="Times New Roman"/>
              </w:rPr>
            </w:pPr>
            <w:ins w:id="1405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406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5</w:t>
              </w:r>
            </w:ins>
            <w:ins w:id="1407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0C5611" w:rsidRPr="00285532" w:rsidRDefault="000C5611" w:rsidP="000D6652">
            <w:pPr>
              <w:rPr>
                <w:ins w:id="1408" w:author="王斌" w:date="2014-02-19T15:13:00Z"/>
                <w:rFonts w:ascii="Calibri" w:eastAsia="宋体" w:hAnsi="Calibri" w:cs="Times New Roman"/>
              </w:rPr>
            </w:pPr>
            <w:ins w:id="1409" w:author="王斌" w:date="2014-02-19T15:13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0C5611" w:rsidRPr="00285532" w:rsidRDefault="00B81E64" w:rsidP="000D6652">
            <w:pPr>
              <w:rPr>
                <w:ins w:id="1410" w:author="王斌" w:date="2014-02-19T15:13:00Z"/>
                <w:rFonts w:ascii="Calibri" w:eastAsia="宋体" w:hAnsi="Calibri" w:cs="Times New Roman"/>
              </w:rPr>
            </w:pPr>
            <w:ins w:id="1411" w:author="王斌" w:date="2014-02-19T15:15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0C5611" w:rsidRPr="00285532" w:rsidTr="000D6652">
        <w:trPr>
          <w:trHeight w:val="366"/>
          <w:ins w:id="1412" w:author="王斌" w:date="2014-02-19T15:13:00Z"/>
        </w:trPr>
        <w:tc>
          <w:tcPr>
            <w:tcW w:w="1080" w:type="dxa"/>
            <w:shd w:val="clear" w:color="auto" w:fill="B6DDE8" w:themeFill="accent5" w:themeFillTint="66"/>
          </w:tcPr>
          <w:p w:rsidR="000C5611" w:rsidRDefault="000C5611" w:rsidP="00C256B5">
            <w:pPr>
              <w:rPr>
                <w:ins w:id="1413" w:author="王斌" w:date="2014-02-19T15:13:00Z"/>
                <w:rFonts w:ascii="Calibri" w:eastAsia="宋体" w:hAnsi="Calibri" w:cs="Times New Roman"/>
              </w:rPr>
            </w:pPr>
            <w:ins w:id="1414" w:author="王斌" w:date="2014-02-19T15:13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415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6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0C5611" w:rsidRDefault="000C5611" w:rsidP="000D6652">
            <w:pPr>
              <w:rPr>
                <w:ins w:id="1416" w:author="王斌" w:date="2014-02-19T15:13:00Z"/>
                <w:rFonts w:ascii="Calibri" w:eastAsia="宋体" w:hAnsi="Calibri" w:cs="Times New Roman"/>
              </w:rPr>
            </w:pPr>
            <w:ins w:id="1417" w:author="王斌" w:date="2014-02-19T15:13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6 </w:t>
              </w:r>
            </w:ins>
            <w:ins w:id="1418" w:author="王斌" w:date="2014-02-19T15:17:00Z">
              <w:r w:rsidR="009151A1">
                <w:rPr>
                  <w:rFonts w:ascii="Calibri" w:eastAsia="宋体" w:hAnsi="Calibri" w:cs="Times New Roman" w:hint="eastAsia"/>
                </w:rPr>
                <w:t>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0C5611" w:rsidRDefault="009151A1" w:rsidP="0016292D">
            <w:pPr>
              <w:rPr>
                <w:ins w:id="1419" w:author="王斌" w:date="2014-02-19T15:13:00Z"/>
                <w:rFonts w:ascii="Calibri" w:eastAsia="宋体" w:hAnsi="Calibri" w:cs="Times New Roman"/>
              </w:rPr>
            </w:pPr>
            <w:ins w:id="1420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421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6</w:t>
              </w:r>
            </w:ins>
            <w:ins w:id="1422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0C5611" w:rsidRPr="00285532" w:rsidRDefault="000C5611" w:rsidP="000D6652">
            <w:pPr>
              <w:rPr>
                <w:ins w:id="1423" w:author="王斌" w:date="2014-02-19T15:13:00Z"/>
                <w:rFonts w:ascii="Calibri" w:eastAsia="宋体" w:hAnsi="Calibri" w:cs="Times New Roman"/>
              </w:rPr>
            </w:pPr>
            <w:ins w:id="1424" w:author="王斌" w:date="2014-02-19T15:13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0C5611" w:rsidRPr="00285532" w:rsidRDefault="00B81E64" w:rsidP="000D6652">
            <w:pPr>
              <w:rPr>
                <w:ins w:id="1425" w:author="王斌" w:date="2014-02-19T15:13:00Z"/>
                <w:rFonts w:ascii="Calibri" w:eastAsia="宋体" w:hAnsi="Calibri" w:cs="Times New Roman"/>
              </w:rPr>
            </w:pPr>
            <w:ins w:id="1426" w:author="王斌" w:date="2014-02-19T15:15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0C5611" w:rsidRPr="00285532" w:rsidTr="0063258F">
        <w:tblPrEx>
          <w:tblW w:w="0" w:type="auto"/>
          <w:tblInd w:w="4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  <w:tblPrExChange w:id="1427" w:author="王斌" w:date="2014-02-19T15:17:00Z">
            <w:tblPrEx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Ex>
          </w:tblPrExChange>
        </w:tblPrEx>
        <w:trPr>
          <w:trHeight w:val="370"/>
          <w:ins w:id="1428" w:author="王斌" w:date="2014-02-19T15:13:00Z"/>
          <w:trPrChange w:id="1429" w:author="王斌" w:date="2014-02-19T15:17:00Z">
            <w:trPr>
              <w:gridAfter w:val="0"/>
              <w:trHeight w:val="460"/>
            </w:trPr>
          </w:trPrChange>
        </w:trPr>
        <w:tc>
          <w:tcPr>
            <w:tcW w:w="1080" w:type="dxa"/>
            <w:shd w:val="clear" w:color="auto" w:fill="B6DDE8" w:themeFill="accent5" w:themeFillTint="66"/>
            <w:tcPrChange w:id="1430" w:author="王斌" w:date="2014-02-19T15:17:00Z">
              <w:tcPr>
                <w:tcW w:w="1080" w:type="dxa"/>
                <w:gridSpan w:val="2"/>
                <w:shd w:val="clear" w:color="auto" w:fill="B6DDE8" w:themeFill="accent5" w:themeFillTint="66"/>
              </w:tcPr>
            </w:tcPrChange>
          </w:tcPr>
          <w:p w:rsidR="000C5611" w:rsidRDefault="000C5611" w:rsidP="00C256B5">
            <w:pPr>
              <w:rPr>
                <w:ins w:id="1431" w:author="王斌" w:date="2014-02-19T15:13:00Z"/>
                <w:rFonts w:ascii="Calibri" w:eastAsia="宋体" w:hAnsi="Calibri" w:cs="Times New Roman"/>
              </w:rPr>
            </w:pPr>
            <w:ins w:id="1432" w:author="王斌" w:date="2014-02-19T15:13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433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7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  <w:tcPrChange w:id="1434" w:author="王斌" w:date="2014-02-19T15:17:00Z">
              <w:tcPr>
                <w:tcW w:w="1800" w:type="dxa"/>
                <w:gridSpan w:val="2"/>
                <w:shd w:val="clear" w:color="auto" w:fill="B6DDE8" w:themeFill="accent5" w:themeFillTint="66"/>
              </w:tcPr>
            </w:tcPrChange>
          </w:tcPr>
          <w:p w:rsidR="000C5611" w:rsidRDefault="000C5611" w:rsidP="000D6652">
            <w:pPr>
              <w:rPr>
                <w:ins w:id="1435" w:author="王斌" w:date="2014-02-19T15:13:00Z"/>
                <w:rFonts w:ascii="Calibri" w:eastAsia="宋体" w:hAnsi="Calibri" w:cs="Times New Roman"/>
              </w:rPr>
            </w:pPr>
            <w:ins w:id="1436" w:author="王斌" w:date="2014-02-19T15:13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7 </w:t>
              </w:r>
            </w:ins>
            <w:ins w:id="1437" w:author="王斌" w:date="2014-02-19T15:17:00Z">
              <w:r w:rsidR="009151A1">
                <w:rPr>
                  <w:rFonts w:ascii="Calibri" w:eastAsia="宋体" w:hAnsi="Calibri" w:cs="Times New Roman" w:hint="eastAsia"/>
                </w:rPr>
                <w:t>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  <w:tcPrChange w:id="1438" w:author="王斌" w:date="2014-02-19T15:17:00Z">
              <w:tcPr>
                <w:tcW w:w="3600" w:type="dxa"/>
                <w:gridSpan w:val="2"/>
                <w:shd w:val="clear" w:color="auto" w:fill="B6DDE8" w:themeFill="accent5" w:themeFillTint="66"/>
              </w:tcPr>
            </w:tcPrChange>
          </w:tcPr>
          <w:p w:rsidR="000C5611" w:rsidRDefault="009151A1" w:rsidP="0016292D">
            <w:pPr>
              <w:rPr>
                <w:ins w:id="1439" w:author="王斌" w:date="2014-02-19T15:13:00Z"/>
                <w:rFonts w:ascii="Calibri" w:eastAsia="宋体" w:hAnsi="Calibri" w:cs="Times New Roman"/>
              </w:rPr>
            </w:pPr>
            <w:ins w:id="1440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441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7</w:t>
              </w:r>
            </w:ins>
            <w:ins w:id="1442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  <w:tcPrChange w:id="1443" w:author="王斌" w:date="2014-02-19T15:17:00Z">
              <w:tcPr>
                <w:tcW w:w="935" w:type="dxa"/>
                <w:gridSpan w:val="2"/>
                <w:shd w:val="clear" w:color="auto" w:fill="B6DDE8" w:themeFill="accent5" w:themeFillTint="66"/>
              </w:tcPr>
            </w:tcPrChange>
          </w:tcPr>
          <w:p w:rsidR="000C5611" w:rsidRPr="00285532" w:rsidRDefault="000C5611" w:rsidP="000D6652">
            <w:pPr>
              <w:rPr>
                <w:ins w:id="1444" w:author="王斌" w:date="2014-02-19T15:13:00Z"/>
                <w:rFonts w:ascii="Calibri" w:eastAsia="宋体" w:hAnsi="Calibri" w:cs="Times New Roman"/>
              </w:rPr>
            </w:pPr>
            <w:ins w:id="1445" w:author="王斌" w:date="2014-02-19T15:13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  <w:tcPrChange w:id="1446" w:author="王斌" w:date="2014-02-19T15:17:00Z">
              <w:tcPr>
                <w:tcW w:w="1971" w:type="dxa"/>
                <w:gridSpan w:val="2"/>
                <w:shd w:val="clear" w:color="auto" w:fill="B6DDE8" w:themeFill="accent5" w:themeFillTint="66"/>
              </w:tcPr>
            </w:tcPrChange>
          </w:tcPr>
          <w:p w:rsidR="00FF37A3" w:rsidRPr="00285532" w:rsidRDefault="00B81E64" w:rsidP="000D6652">
            <w:pPr>
              <w:rPr>
                <w:ins w:id="1447" w:author="王斌" w:date="2014-02-19T15:13:00Z"/>
                <w:rFonts w:ascii="Calibri" w:eastAsia="宋体" w:hAnsi="Calibri" w:cs="Times New Roman"/>
              </w:rPr>
            </w:pPr>
            <w:ins w:id="1448" w:author="王斌" w:date="2014-02-19T15:15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1366A8" w:rsidRPr="00285532" w:rsidTr="001A74C6">
        <w:trPr>
          <w:trHeight w:val="271"/>
        </w:trPr>
        <w:tc>
          <w:tcPr>
            <w:tcW w:w="1080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449" w:author="王斌" w:date="2014-02-19T15:17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450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8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451" w:author="王斌" w:date="2014-02-19T15:17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452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8</w:t>
              </w:r>
            </w:ins>
            <w:ins w:id="1453" w:author="王斌" w:date="2014-02-19T15:17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454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455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8</w:t>
              </w:r>
            </w:ins>
            <w:ins w:id="1456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1366A8" w:rsidRPr="00285532" w:rsidRDefault="001366A8" w:rsidP="000D6652">
            <w:pPr>
              <w:rPr>
                <w:rFonts w:ascii="Calibri" w:eastAsia="宋体" w:hAnsi="Calibri" w:cs="Times New Roman"/>
              </w:rPr>
            </w:pPr>
            <w:ins w:id="1457" w:author="王斌" w:date="2014-02-19T15:17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458" w:author="王斌" w:date="2014-02-19T15:17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1366A8" w:rsidRPr="00285532" w:rsidTr="001A74C6">
        <w:trPr>
          <w:trHeight w:val="271"/>
        </w:trPr>
        <w:tc>
          <w:tcPr>
            <w:tcW w:w="1080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459" w:author="王斌" w:date="2014-02-19T15:17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460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9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461" w:author="王斌" w:date="2014-02-19T15:17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462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9</w:t>
              </w:r>
            </w:ins>
            <w:ins w:id="1463" w:author="王斌" w:date="2014-02-19T15:17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464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465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9</w:t>
              </w:r>
            </w:ins>
            <w:ins w:id="1466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1366A8" w:rsidRPr="00285532" w:rsidRDefault="001366A8" w:rsidP="000D6652">
            <w:pPr>
              <w:rPr>
                <w:rFonts w:ascii="Calibri" w:eastAsia="宋体" w:hAnsi="Calibri" w:cs="Times New Roman"/>
              </w:rPr>
            </w:pPr>
            <w:ins w:id="1467" w:author="王斌" w:date="2014-02-19T15:17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468" w:author="王斌" w:date="2014-02-19T15:17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1366A8" w:rsidRPr="00285532" w:rsidTr="001A74C6">
        <w:trPr>
          <w:trHeight w:val="272"/>
        </w:trPr>
        <w:tc>
          <w:tcPr>
            <w:tcW w:w="1080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469" w:author="王斌" w:date="2014-02-19T15:17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470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10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471" w:author="王斌" w:date="2014-02-19T15:17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472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10</w:t>
              </w:r>
            </w:ins>
            <w:ins w:id="1473" w:author="王斌" w:date="2014-02-19T15:17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474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475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10</w:t>
              </w:r>
            </w:ins>
            <w:ins w:id="1476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1366A8" w:rsidRPr="00285532" w:rsidRDefault="001366A8" w:rsidP="000D6652">
            <w:pPr>
              <w:rPr>
                <w:rFonts w:ascii="Calibri" w:eastAsia="宋体" w:hAnsi="Calibri" w:cs="Times New Roman"/>
              </w:rPr>
            </w:pPr>
            <w:ins w:id="1477" w:author="王斌" w:date="2014-02-19T15:17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478" w:author="王斌" w:date="2014-02-19T15:17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1366A8" w:rsidRPr="00285532" w:rsidTr="001A74C6">
        <w:trPr>
          <w:trHeight w:val="271"/>
        </w:trPr>
        <w:tc>
          <w:tcPr>
            <w:tcW w:w="1080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479" w:author="王斌" w:date="2014-02-19T15:17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480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11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481" w:author="王斌" w:date="2014-02-19T15:17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482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11</w:t>
              </w:r>
            </w:ins>
            <w:ins w:id="1483" w:author="王斌" w:date="2014-02-19T15:17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484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485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11</w:t>
              </w:r>
            </w:ins>
            <w:ins w:id="1486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1366A8" w:rsidRPr="00285532" w:rsidRDefault="001366A8" w:rsidP="000D6652">
            <w:pPr>
              <w:rPr>
                <w:rFonts w:ascii="Calibri" w:eastAsia="宋体" w:hAnsi="Calibri" w:cs="Times New Roman"/>
              </w:rPr>
            </w:pPr>
            <w:ins w:id="1487" w:author="王斌" w:date="2014-02-19T15:17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488" w:author="王斌" w:date="2014-02-19T15:17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1366A8" w:rsidRPr="00285532" w:rsidTr="001A74C6">
        <w:trPr>
          <w:trHeight w:val="340"/>
        </w:trPr>
        <w:tc>
          <w:tcPr>
            <w:tcW w:w="1080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489" w:author="王斌" w:date="2014-02-19T15:17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490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12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491" w:author="王斌" w:date="2014-02-19T15:17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492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12</w:t>
              </w:r>
            </w:ins>
            <w:ins w:id="1493" w:author="王斌" w:date="2014-02-19T15:17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494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495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12</w:t>
              </w:r>
            </w:ins>
            <w:ins w:id="1496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1366A8" w:rsidRPr="00285532" w:rsidRDefault="001366A8" w:rsidP="000D6652">
            <w:pPr>
              <w:rPr>
                <w:rFonts w:ascii="Calibri" w:eastAsia="宋体" w:hAnsi="Calibri" w:cs="Times New Roman"/>
              </w:rPr>
            </w:pPr>
            <w:ins w:id="1497" w:author="王斌" w:date="2014-02-19T15:17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498" w:author="王斌" w:date="2014-02-19T15:17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1366A8" w:rsidRPr="00285532" w:rsidTr="001A74C6">
        <w:tblPrEx>
          <w:tblW w:w="0" w:type="auto"/>
          <w:tblInd w:w="46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/>
          <w:tblPrExChange w:id="1499" w:author="王斌" w:date="2014-02-19T15:16:00Z">
            <w:tblPrEx>
              <w:tblW w:w="0" w:type="auto"/>
              <w:tblInd w:w="4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Ex>
          </w:tblPrExChange>
        </w:tblPrEx>
        <w:trPr>
          <w:trHeight w:val="374"/>
          <w:trPrChange w:id="1500" w:author="王斌" w:date="2014-02-19T15:16:00Z">
            <w:trPr>
              <w:gridAfter w:val="0"/>
              <w:trHeight w:val="611"/>
            </w:trPr>
          </w:trPrChange>
        </w:trPr>
        <w:tc>
          <w:tcPr>
            <w:tcW w:w="1080" w:type="dxa"/>
            <w:shd w:val="clear" w:color="auto" w:fill="B6DDE8" w:themeFill="accent5" w:themeFillTint="66"/>
            <w:tcPrChange w:id="1501" w:author="王斌" w:date="2014-02-19T15:16:00Z">
              <w:tcPr>
                <w:tcW w:w="1080" w:type="dxa"/>
                <w:gridSpan w:val="2"/>
                <w:shd w:val="clear" w:color="auto" w:fill="B6DDE8" w:themeFill="accent5" w:themeFillTint="66"/>
              </w:tcPr>
            </w:tcPrChange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502" w:author="王斌" w:date="2014-02-19T15:17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503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13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  <w:tcPrChange w:id="1504" w:author="王斌" w:date="2014-02-19T15:16:00Z">
              <w:tcPr>
                <w:tcW w:w="1800" w:type="dxa"/>
                <w:gridSpan w:val="2"/>
                <w:shd w:val="clear" w:color="auto" w:fill="B6DDE8" w:themeFill="accent5" w:themeFillTint="66"/>
              </w:tcPr>
            </w:tcPrChange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505" w:author="王斌" w:date="2014-02-19T15:17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506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13</w:t>
              </w:r>
            </w:ins>
            <w:ins w:id="1507" w:author="王斌" w:date="2014-02-19T15:17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  <w:tcPrChange w:id="1508" w:author="王斌" w:date="2014-02-19T15:16:00Z">
              <w:tcPr>
                <w:tcW w:w="3600" w:type="dxa"/>
                <w:gridSpan w:val="2"/>
                <w:shd w:val="clear" w:color="auto" w:fill="B6DDE8" w:themeFill="accent5" w:themeFillTint="66"/>
              </w:tcPr>
            </w:tcPrChange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509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510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13</w:t>
              </w:r>
            </w:ins>
            <w:ins w:id="1511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  <w:tcPrChange w:id="1512" w:author="王斌" w:date="2014-02-19T15:16:00Z">
              <w:tcPr>
                <w:tcW w:w="935" w:type="dxa"/>
                <w:gridSpan w:val="2"/>
                <w:shd w:val="clear" w:color="auto" w:fill="B6DDE8" w:themeFill="accent5" w:themeFillTint="66"/>
              </w:tcPr>
            </w:tcPrChange>
          </w:tcPr>
          <w:p w:rsidR="001366A8" w:rsidRPr="00285532" w:rsidRDefault="001366A8" w:rsidP="000D6652">
            <w:pPr>
              <w:rPr>
                <w:rFonts w:ascii="Calibri" w:eastAsia="宋体" w:hAnsi="Calibri" w:cs="Times New Roman"/>
              </w:rPr>
            </w:pPr>
            <w:ins w:id="1513" w:author="王斌" w:date="2014-02-19T15:17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  <w:tcPrChange w:id="1514" w:author="王斌" w:date="2014-02-19T15:16:00Z">
              <w:tcPr>
                <w:tcW w:w="1971" w:type="dxa"/>
                <w:gridSpan w:val="2"/>
                <w:shd w:val="clear" w:color="auto" w:fill="B6DDE8" w:themeFill="accent5" w:themeFillTint="66"/>
              </w:tcPr>
            </w:tcPrChange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515" w:author="王斌" w:date="2014-02-19T15:17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1366A8" w:rsidRPr="00285532" w:rsidTr="001A74C6">
        <w:trPr>
          <w:trHeight w:val="367"/>
        </w:trPr>
        <w:tc>
          <w:tcPr>
            <w:tcW w:w="1080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516" w:author="王斌" w:date="2014-02-19T15:17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517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14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518" w:author="王斌" w:date="2014-02-19T15:17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519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14</w:t>
              </w:r>
            </w:ins>
            <w:ins w:id="1520" w:author="王斌" w:date="2014-02-19T15:17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521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522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14</w:t>
              </w:r>
            </w:ins>
            <w:ins w:id="1523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1366A8" w:rsidRPr="00285532" w:rsidRDefault="001366A8" w:rsidP="000D6652">
            <w:pPr>
              <w:rPr>
                <w:rFonts w:ascii="Calibri" w:eastAsia="宋体" w:hAnsi="Calibri" w:cs="Times New Roman"/>
              </w:rPr>
            </w:pPr>
            <w:ins w:id="1524" w:author="王斌" w:date="2014-02-19T15:17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525" w:author="王斌" w:date="2014-02-19T15:17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1366A8" w:rsidRPr="00285532" w:rsidTr="000D6652">
        <w:trPr>
          <w:trHeight w:val="299"/>
        </w:trPr>
        <w:tc>
          <w:tcPr>
            <w:tcW w:w="1080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  <w:ins w:id="1526" w:author="王斌" w:date="2014-02-19T15:17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527" w:author="王斌" w:date="2014-02-19T15:18:00Z">
              <w:r w:rsidR="00B360EC">
                <w:rPr>
                  <w:rFonts w:ascii="Calibri" w:eastAsia="宋体" w:hAnsi="Calibri" w:cs="Times New Roman" w:hint="eastAsia"/>
                </w:rPr>
                <w:t>15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528" w:author="王斌" w:date="2014-02-19T15:17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529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15</w:t>
              </w:r>
            </w:ins>
            <w:ins w:id="1530" w:author="王斌" w:date="2014-02-19T15:17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1366A8" w:rsidRDefault="001366A8" w:rsidP="0016292D">
            <w:pPr>
              <w:rPr>
                <w:rFonts w:ascii="Calibri" w:eastAsia="宋体" w:hAnsi="Calibri" w:cs="Times New Roman"/>
              </w:rPr>
            </w:pPr>
            <w:ins w:id="1531" w:author="王斌" w:date="2014-02-19T15:17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532" w:author="王斌" w:date="2014-02-19T15:18:00Z">
              <w:r w:rsidR="0016292D">
                <w:rPr>
                  <w:rFonts w:ascii="Calibri" w:eastAsia="宋体" w:hAnsi="Calibri" w:cs="Times New Roman" w:hint="eastAsia"/>
                </w:rPr>
                <w:t>15</w:t>
              </w:r>
            </w:ins>
            <w:ins w:id="1533" w:author="王斌" w:date="2014-02-19T15:17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1366A8" w:rsidRPr="00285532" w:rsidRDefault="001366A8" w:rsidP="000D6652">
            <w:pPr>
              <w:rPr>
                <w:rFonts w:ascii="Calibri" w:eastAsia="宋体" w:hAnsi="Calibri" w:cs="Times New Roman"/>
              </w:rPr>
            </w:pPr>
            <w:ins w:id="1534" w:author="王斌" w:date="2014-02-19T15:17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1366A8" w:rsidRDefault="001366A8" w:rsidP="000D6652">
            <w:pPr>
              <w:rPr>
                <w:ins w:id="1535" w:author="王斌" w:date="2014-02-19T15:17:00Z"/>
                <w:rFonts w:ascii="Calibri" w:eastAsia="宋体" w:hAnsi="Calibri" w:cs="Times New Roman"/>
              </w:rPr>
            </w:pPr>
            <w:ins w:id="1536" w:author="王斌" w:date="2014-02-19T15:17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  <w:p w:rsidR="001366A8" w:rsidRDefault="001366A8" w:rsidP="000D6652">
            <w:pPr>
              <w:rPr>
                <w:rFonts w:ascii="Calibri" w:eastAsia="宋体" w:hAnsi="Calibri" w:cs="Times New Roman"/>
              </w:rPr>
            </w:pPr>
          </w:p>
        </w:tc>
      </w:tr>
    </w:tbl>
    <w:p w:rsidR="000C5611" w:rsidRDefault="000C5611" w:rsidP="000C5611">
      <w:pPr>
        <w:rPr>
          <w:ins w:id="1537" w:author="王斌" w:date="2014-02-19T15:13:00Z"/>
          <w:rFonts w:ascii="Calibri" w:eastAsia="宋体" w:hAnsi="Calibri" w:cs="Times New Roman"/>
        </w:rPr>
      </w:pPr>
    </w:p>
    <w:p w:rsidR="004B061B" w:rsidRDefault="0043304A" w:rsidP="00CE041A">
      <w:pPr>
        <w:rPr>
          <w:ins w:id="1538" w:author="王斌" w:date="2014-02-19T15:12:00Z"/>
        </w:rPr>
      </w:pPr>
      <w:ins w:id="1539" w:author="王斌" w:date="2014-02-19T15:14:00Z">
        <w:r>
          <w:rPr>
            <w:rFonts w:hint="eastAsia"/>
          </w:rPr>
          <w:t xml:space="preserve">  </w:t>
        </w:r>
        <w:r>
          <w:rPr>
            <w:rFonts w:hint="eastAsia"/>
          </w:rPr>
          <w:t>可以</w:t>
        </w:r>
        <w:r w:rsidR="00560D2F">
          <w:rPr>
            <w:rFonts w:hint="eastAsia"/>
          </w:rPr>
          <w:t>对</w:t>
        </w:r>
        <w:r w:rsidR="00560D2F">
          <w:rPr>
            <w:rFonts w:hint="eastAsia"/>
          </w:rPr>
          <w:t>JPEG2000/MPEG</w:t>
        </w:r>
        <w:r w:rsidR="00560D2F">
          <w:rPr>
            <w:rFonts w:hint="eastAsia"/>
          </w:rPr>
          <w:t>片源的所有声道进行单独静音设置</w:t>
        </w:r>
      </w:ins>
    </w:p>
    <w:p w:rsidR="004B061B" w:rsidRDefault="004B061B" w:rsidP="00CE041A">
      <w:pPr>
        <w:rPr>
          <w:ins w:id="1540" w:author="王斌" w:date="2014-02-19T15:12:00Z"/>
        </w:rPr>
      </w:pPr>
    </w:p>
    <w:p w:rsidR="004B061B" w:rsidRDefault="004B061B" w:rsidP="00CE041A">
      <w:pPr>
        <w:rPr>
          <w:ins w:id="1541" w:author="王斌" w:date="2014-02-19T15:12:00Z"/>
        </w:rPr>
      </w:pPr>
    </w:p>
    <w:p w:rsidR="00CE041A" w:rsidDel="00B0265C" w:rsidRDefault="00CE041A" w:rsidP="00CE041A">
      <w:pPr>
        <w:rPr>
          <w:del w:id="1542" w:author="王斌" w:date="2014-02-19T15:03:00Z"/>
        </w:rPr>
      </w:pPr>
    </w:p>
    <w:p w:rsidR="00B0265C" w:rsidRDefault="00B0265C" w:rsidP="00CE041A">
      <w:pPr>
        <w:rPr>
          <w:ins w:id="1543" w:author="王斌" w:date="2014-02-19T15:19:00Z"/>
        </w:rPr>
      </w:pPr>
    </w:p>
    <w:p w:rsidR="00B0265C" w:rsidRDefault="00B0265C" w:rsidP="00CE041A">
      <w:pPr>
        <w:rPr>
          <w:ins w:id="1544" w:author="王斌" w:date="2014-02-19T15:19:00Z"/>
        </w:rPr>
      </w:pPr>
    </w:p>
    <w:p w:rsidR="00B0265C" w:rsidRDefault="00B0265C" w:rsidP="00CE041A">
      <w:pPr>
        <w:rPr>
          <w:ins w:id="1545" w:author="王斌" w:date="2014-02-19T15:19:00Z"/>
        </w:rPr>
      </w:pPr>
    </w:p>
    <w:p w:rsidR="00B0265C" w:rsidRDefault="00B0265C" w:rsidP="00CE041A">
      <w:pPr>
        <w:rPr>
          <w:ins w:id="1546" w:author="王斌" w:date="2014-02-19T15:19:00Z"/>
        </w:rPr>
      </w:pPr>
    </w:p>
    <w:p w:rsidR="00B0265C" w:rsidRDefault="00B0265C" w:rsidP="00CE041A">
      <w:pPr>
        <w:rPr>
          <w:ins w:id="1547" w:author="王斌" w:date="2014-02-19T15:20:00Z"/>
          <w:rFonts w:ascii="Calibri" w:eastAsia="宋体" w:hAnsi="Calibri" w:cs="Times New Roman"/>
        </w:rPr>
      </w:pPr>
    </w:p>
    <w:p w:rsidR="00B0265C" w:rsidRDefault="00B0265C" w:rsidP="00B0265C">
      <w:pPr>
        <w:rPr>
          <w:ins w:id="1548" w:author="王斌" w:date="2014-02-19T15:20:00Z"/>
        </w:rPr>
      </w:pPr>
    </w:p>
    <w:p w:rsidR="00B0265C" w:rsidRPr="00B908AC" w:rsidRDefault="00B908AC" w:rsidP="00966121">
      <w:pPr>
        <w:pStyle w:val="4"/>
        <w:rPr>
          <w:ins w:id="1549" w:author="王斌" w:date="2014-02-19T15:20:00Z"/>
        </w:rPr>
      </w:pPr>
      <w:bookmarkStart w:id="1550" w:name="_Toc380590614"/>
      <w:bookmarkStart w:id="1551" w:name="_Toc380591189"/>
      <w:bookmarkStart w:id="1552" w:name="_Toc380591963"/>
      <w:r w:rsidRPr="00B908AC">
        <w:rPr>
          <w:rFonts w:hint="eastAsia"/>
        </w:rPr>
        <w:t>3.4.8</w:t>
      </w:r>
      <w:r w:rsidR="004D4300">
        <w:rPr>
          <w:rFonts w:hint="eastAsia"/>
        </w:rPr>
        <w:t xml:space="preserve"> </w:t>
      </w:r>
      <w:ins w:id="1553" w:author="王斌" w:date="2014-02-19T15:20:00Z">
        <w:r w:rsidR="00533A86" w:rsidRPr="00B908AC">
          <w:rPr>
            <w:rFonts w:hint="eastAsia"/>
          </w:rPr>
          <w:t>HDMIAudioChannelMapMute</w:t>
        </w:r>
        <w:r w:rsidR="00B0265C" w:rsidRPr="00B908AC">
          <w:rPr>
            <w:rFonts w:hint="eastAsia"/>
          </w:rPr>
          <w:t>(</w:t>
        </w:r>
        <w:r w:rsidR="00533A86" w:rsidRPr="00B908AC">
          <w:rPr>
            <w:rFonts w:hint="eastAsia"/>
          </w:rPr>
          <w:t>HDMI</w:t>
        </w:r>
        <w:r w:rsidR="00B0265C" w:rsidRPr="00B908AC">
          <w:rPr>
            <w:rFonts w:hint="eastAsia"/>
          </w:rPr>
          <w:t>音频声道</w:t>
        </w:r>
        <w:r w:rsidR="00533A86" w:rsidRPr="00B908AC">
          <w:rPr>
            <w:rFonts w:hint="eastAsia"/>
          </w:rPr>
          <w:t>映射及</w:t>
        </w:r>
        <w:r w:rsidR="00FA5736" w:rsidRPr="00B908AC">
          <w:rPr>
            <w:rFonts w:hint="eastAsia"/>
          </w:rPr>
          <w:t>静音设置</w:t>
        </w:r>
        <w:r w:rsidR="00B0265C" w:rsidRPr="00B908AC">
          <w:rPr>
            <w:rFonts w:hint="eastAsia"/>
          </w:rPr>
          <w:t>)</w:t>
        </w:r>
        <w:bookmarkEnd w:id="1550"/>
        <w:bookmarkEnd w:id="1551"/>
        <w:bookmarkEnd w:id="1552"/>
        <w:r w:rsidR="00B0265C" w:rsidRPr="00B908AC">
          <w:rPr>
            <w:rFonts w:hint="eastAsia"/>
          </w:rPr>
          <w:t xml:space="preserve">  </w:t>
        </w:r>
      </w:ins>
    </w:p>
    <w:p w:rsidR="00B0265C" w:rsidRPr="00285532" w:rsidRDefault="00B0265C" w:rsidP="00B0265C">
      <w:pPr>
        <w:rPr>
          <w:ins w:id="1554" w:author="王斌" w:date="2014-02-19T15:20:00Z"/>
          <w:rFonts w:ascii="Calibri" w:eastAsia="宋体" w:hAnsi="Calibri" w:cs="Times New Roman"/>
        </w:rPr>
      </w:pPr>
      <w:ins w:id="1555" w:author="王斌" w:date="2014-02-19T15:20:00Z">
        <w:r>
          <w:rPr>
            <w:rFonts w:ascii="Calibri" w:eastAsia="宋体" w:hAnsi="Calibri" w:cs="Times New Roman" w:hint="eastAsia"/>
          </w:rPr>
          <w:t xml:space="preserve">   </w:t>
        </w:r>
      </w:ins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80"/>
        <w:gridCol w:w="1800"/>
        <w:gridCol w:w="3600"/>
        <w:gridCol w:w="935"/>
        <w:gridCol w:w="1971"/>
      </w:tblGrid>
      <w:tr w:rsidR="00B0265C" w:rsidRPr="00285532" w:rsidTr="000D6652">
        <w:trPr>
          <w:ins w:id="1556" w:author="王斌" w:date="2014-02-19T15:20:00Z"/>
        </w:trPr>
        <w:tc>
          <w:tcPr>
            <w:tcW w:w="1080" w:type="dxa"/>
            <w:shd w:val="clear" w:color="auto" w:fill="00FFFF"/>
          </w:tcPr>
          <w:p w:rsidR="00B0265C" w:rsidRPr="00285532" w:rsidRDefault="00B0265C" w:rsidP="000D6652">
            <w:pPr>
              <w:rPr>
                <w:ins w:id="1557" w:author="王斌" w:date="2014-02-19T15:20:00Z"/>
                <w:rFonts w:ascii="Calibri" w:eastAsia="宋体" w:hAnsi="Calibri" w:cs="Times New Roman"/>
                <w:sz w:val="18"/>
                <w:szCs w:val="18"/>
              </w:rPr>
            </w:pPr>
            <w:ins w:id="1558" w:author="王斌" w:date="2014-02-19T15:20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ADDR</w:t>
              </w:r>
            </w:ins>
          </w:p>
        </w:tc>
        <w:tc>
          <w:tcPr>
            <w:tcW w:w="1800" w:type="dxa"/>
            <w:shd w:val="clear" w:color="auto" w:fill="00FFFF"/>
          </w:tcPr>
          <w:p w:rsidR="00B0265C" w:rsidRPr="00285532" w:rsidRDefault="00B0265C" w:rsidP="000D6652">
            <w:pPr>
              <w:rPr>
                <w:ins w:id="1559" w:author="王斌" w:date="2014-02-19T15:20:00Z"/>
                <w:rFonts w:ascii="Calibri" w:eastAsia="宋体" w:hAnsi="Calibri" w:cs="Times New Roman"/>
                <w:sz w:val="18"/>
                <w:szCs w:val="18"/>
              </w:rPr>
            </w:pPr>
            <w:ins w:id="1560" w:author="王斌" w:date="2014-02-19T15:20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NAME</w:t>
              </w:r>
            </w:ins>
          </w:p>
        </w:tc>
        <w:tc>
          <w:tcPr>
            <w:tcW w:w="3600" w:type="dxa"/>
            <w:shd w:val="clear" w:color="auto" w:fill="00FFFF"/>
          </w:tcPr>
          <w:p w:rsidR="00B0265C" w:rsidRPr="00285532" w:rsidRDefault="00B0265C" w:rsidP="000D6652">
            <w:pPr>
              <w:rPr>
                <w:ins w:id="1561" w:author="王斌" w:date="2014-02-19T15:20:00Z"/>
                <w:rFonts w:ascii="Calibri" w:eastAsia="宋体" w:hAnsi="Calibri" w:cs="Times New Roman"/>
                <w:sz w:val="18"/>
                <w:szCs w:val="18"/>
              </w:rPr>
            </w:pPr>
            <w:ins w:id="1562" w:author="王斌" w:date="2014-02-19T15:20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REGISTER DESCRIPTION</w:t>
              </w:r>
            </w:ins>
          </w:p>
        </w:tc>
        <w:tc>
          <w:tcPr>
            <w:tcW w:w="935" w:type="dxa"/>
            <w:shd w:val="clear" w:color="auto" w:fill="00FFFF"/>
          </w:tcPr>
          <w:p w:rsidR="00B0265C" w:rsidRPr="00285532" w:rsidRDefault="00B0265C" w:rsidP="000D6652">
            <w:pPr>
              <w:rPr>
                <w:ins w:id="1563" w:author="王斌" w:date="2014-02-19T15:20:00Z"/>
                <w:rFonts w:ascii="Calibri" w:eastAsia="宋体" w:hAnsi="Calibri" w:cs="Times New Roman"/>
                <w:sz w:val="18"/>
                <w:szCs w:val="18"/>
              </w:rPr>
            </w:pPr>
            <w:ins w:id="1564" w:author="王斌" w:date="2014-02-19T15:20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R/W</w:t>
              </w:r>
            </w:ins>
          </w:p>
        </w:tc>
        <w:tc>
          <w:tcPr>
            <w:tcW w:w="1971" w:type="dxa"/>
            <w:shd w:val="clear" w:color="auto" w:fill="00FFFF"/>
          </w:tcPr>
          <w:p w:rsidR="00B0265C" w:rsidRPr="00285532" w:rsidRDefault="00B0265C" w:rsidP="000D6652">
            <w:pPr>
              <w:rPr>
                <w:ins w:id="1565" w:author="王斌" w:date="2014-02-19T15:20:00Z"/>
                <w:rFonts w:ascii="Calibri" w:eastAsia="宋体" w:hAnsi="Calibri" w:cs="Times New Roman"/>
                <w:sz w:val="18"/>
                <w:szCs w:val="18"/>
              </w:rPr>
            </w:pPr>
            <w:ins w:id="1566" w:author="王斌" w:date="2014-02-19T15:20:00Z">
              <w:r w:rsidRPr="00285532">
                <w:rPr>
                  <w:rFonts w:ascii="Calibri" w:eastAsia="宋体" w:hAnsi="Calibri" w:cs="Times New Roman" w:hint="eastAsia"/>
                  <w:sz w:val="18"/>
                  <w:szCs w:val="18"/>
                </w:rPr>
                <w:t>RESET VALUE</w:t>
              </w:r>
            </w:ins>
          </w:p>
        </w:tc>
      </w:tr>
      <w:tr w:rsidR="00B0265C" w:rsidRPr="00285532" w:rsidTr="000D6652">
        <w:trPr>
          <w:trHeight w:val="434"/>
          <w:ins w:id="1567" w:author="王斌" w:date="2014-02-19T15:20:00Z"/>
        </w:trPr>
        <w:tc>
          <w:tcPr>
            <w:tcW w:w="1080" w:type="dxa"/>
            <w:tcBorders>
              <w:bottom w:val="single" w:sz="4" w:space="0" w:color="auto"/>
            </w:tcBorders>
          </w:tcPr>
          <w:p w:rsidR="00B0265C" w:rsidRPr="00285532" w:rsidRDefault="00B0265C" w:rsidP="000D6652">
            <w:pPr>
              <w:rPr>
                <w:ins w:id="1568" w:author="王斌" w:date="2014-02-19T15:20:00Z"/>
                <w:rFonts w:ascii="Calibri" w:eastAsia="宋体" w:hAnsi="Calibri" w:cs="Times New Roman"/>
              </w:rPr>
            </w:pPr>
            <w:ins w:id="1569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570" w:author="王斌" w:date="2014-02-19T15:21:00Z">
              <w:r w:rsidR="00E16265">
                <w:rPr>
                  <w:rFonts w:ascii="Calibri" w:eastAsia="宋体" w:hAnsi="Calibri" w:cs="Times New Roman" w:hint="eastAsia"/>
                </w:rPr>
                <w:t>2</w:t>
              </w:r>
              <w:r w:rsidR="00E16265">
                <w:rPr>
                  <w:rFonts w:ascii="Calibri" w:eastAsia="宋体" w:hAnsi="Calibri" w:cs="Times New Roman" w:hint="eastAsia"/>
                </w:rPr>
                <w:t>：</w:t>
              </w:r>
              <w:r w:rsidR="00E16265"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B0265C" w:rsidRPr="00285532" w:rsidRDefault="00B0265C" w:rsidP="000D6652">
            <w:pPr>
              <w:rPr>
                <w:ins w:id="1571" w:author="王斌" w:date="2014-02-19T15:20:00Z"/>
                <w:rFonts w:ascii="Calibri" w:eastAsia="宋体" w:hAnsi="Calibri" w:cs="Times New Roman"/>
              </w:rPr>
            </w:pPr>
            <w:ins w:id="1572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>hannel 0 m</w:t>
              </w:r>
            </w:ins>
            <w:ins w:id="1573" w:author="王斌" w:date="2014-02-19T15:23:00Z">
              <w:r w:rsidR="008C5991">
                <w:rPr>
                  <w:rFonts w:ascii="Calibri" w:eastAsia="宋体" w:hAnsi="Calibri" w:cs="Times New Roman" w:hint="eastAsia"/>
                </w:rPr>
                <w:t>ap</w:t>
              </w:r>
            </w:ins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B0265C" w:rsidRPr="00285532" w:rsidRDefault="00B0265C" w:rsidP="00486FC1">
            <w:pPr>
              <w:rPr>
                <w:ins w:id="1574" w:author="王斌" w:date="2014-02-19T15:20:00Z"/>
                <w:rFonts w:ascii="Calibri" w:eastAsia="宋体" w:hAnsi="Calibri" w:cs="Times New Roman"/>
              </w:rPr>
            </w:pPr>
            <w:ins w:id="1575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0</w:t>
              </w:r>
            </w:ins>
            <w:ins w:id="1576" w:author="王斌" w:date="2014-02-19T15:24:00Z">
              <w:r w:rsidR="00883A6B">
                <w:rPr>
                  <w:rFonts w:ascii="Calibri" w:eastAsia="宋体" w:hAnsi="Calibri" w:cs="Times New Roman" w:hint="eastAsia"/>
                </w:rPr>
                <w:t>映射</w:t>
              </w:r>
            </w:ins>
            <w:ins w:id="1577" w:author="王斌" w:date="2014-02-19T15:20:00Z">
              <w:r>
                <w:rPr>
                  <w:rFonts w:ascii="Calibri" w:eastAsia="宋体" w:hAnsi="Calibri" w:cs="Times New Roman" w:hint="eastAsia"/>
                </w:rPr>
                <w:t>设置：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B0265C" w:rsidRPr="00285532" w:rsidRDefault="00B0265C" w:rsidP="000D6652">
            <w:pPr>
              <w:rPr>
                <w:ins w:id="1578" w:author="王斌" w:date="2014-02-19T15:20:00Z"/>
                <w:rFonts w:ascii="Calibri" w:eastAsia="宋体" w:hAnsi="Calibri" w:cs="Times New Roman"/>
              </w:rPr>
            </w:pPr>
            <w:ins w:id="1579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:rsidR="00B0265C" w:rsidRPr="00285532" w:rsidRDefault="00B0265C" w:rsidP="000D6652">
            <w:pPr>
              <w:rPr>
                <w:ins w:id="1580" w:author="王斌" w:date="2014-02-19T15:20:00Z"/>
                <w:rFonts w:ascii="Calibri" w:eastAsia="宋体" w:hAnsi="Calibri" w:cs="Times New Roman"/>
              </w:rPr>
            </w:pPr>
            <w:ins w:id="1581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380"/>
          <w:ins w:id="1582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583" w:author="王斌" w:date="2014-02-19T15:20:00Z"/>
                <w:rFonts w:ascii="Calibri" w:eastAsia="宋体" w:hAnsi="Calibri" w:cs="Times New Roman"/>
              </w:rPr>
            </w:pPr>
            <w:ins w:id="1584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585" w:author="王斌" w:date="2014-02-19T15:22:00Z">
              <w:r w:rsidR="00A3605A">
                <w:rPr>
                  <w:rFonts w:ascii="Calibri" w:eastAsia="宋体" w:hAnsi="Calibri" w:cs="Times New Roman" w:hint="eastAsia"/>
                </w:rPr>
                <w:t>5</w:t>
              </w:r>
              <w:r w:rsidR="00A3605A">
                <w:rPr>
                  <w:rFonts w:ascii="Calibri" w:eastAsia="宋体" w:hAnsi="Calibri" w:cs="Times New Roman" w:hint="eastAsia"/>
                </w:rPr>
                <w:t>：</w:t>
              </w:r>
              <w:r w:rsidR="00A3605A">
                <w:rPr>
                  <w:rFonts w:ascii="Calibri" w:eastAsia="宋体" w:hAnsi="Calibri" w:cs="Times New Roman" w:hint="eastAsia"/>
                </w:rPr>
                <w:t>3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586" w:author="王斌" w:date="2014-02-19T15:20:00Z"/>
                <w:rFonts w:ascii="Calibri" w:eastAsia="宋体" w:hAnsi="Calibri" w:cs="Times New Roman"/>
              </w:rPr>
            </w:pPr>
            <w:ins w:id="1587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1 </w:t>
              </w:r>
            </w:ins>
            <w:ins w:id="1588" w:author="王斌" w:date="2014-02-19T15:23:00Z">
              <w:r w:rsidR="008C5991">
                <w:rPr>
                  <w:rFonts w:ascii="Calibri" w:eastAsia="宋体" w:hAnsi="Calibri" w:cs="Times New Roman" w:hint="eastAsia"/>
                </w:rPr>
                <w:t>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486FC1">
            <w:pPr>
              <w:rPr>
                <w:ins w:id="1589" w:author="王斌" w:date="2014-02-19T15:20:00Z"/>
                <w:rFonts w:ascii="Calibri" w:eastAsia="宋体" w:hAnsi="Calibri" w:cs="Times New Roman"/>
              </w:rPr>
            </w:pPr>
            <w:ins w:id="1590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1</w:t>
              </w:r>
            </w:ins>
            <w:ins w:id="1591" w:author="王斌" w:date="2014-02-19T15:24:00Z">
              <w:r w:rsidR="00883A6B">
                <w:rPr>
                  <w:rFonts w:ascii="Calibri" w:eastAsia="宋体" w:hAnsi="Calibri" w:cs="Times New Roman" w:hint="eastAsia"/>
                </w:rPr>
                <w:t>映射</w:t>
              </w:r>
            </w:ins>
            <w:ins w:id="1592" w:author="王斌" w:date="2014-02-19T15:20:00Z">
              <w:r>
                <w:rPr>
                  <w:rFonts w:ascii="Calibri" w:eastAsia="宋体" w:hAnsi="Calibri" w:cs="Times New Roman" w:hint="eastAsia"/>
                </w:rPr>
                <w:t>设置：</w:t>
              </w:r>
            </w:ins>
            <w:ins w:id="1593" w:author="王斌" w:date="2014-02-19T15:24:00Z">
              <w:r w:rsidR="00486FC1"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594" w:author="王斌" w:date="2014-02-19T15:20:00Z"/>
                <w:rFonts w:ascii="Calibri" w:eastAsia="宋体" w:hAnsi="Calibri" w:cs="Times New Roman"/>
              </w:rPr>
            </w:pPr>
            <w:ins w:id="1595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596" w:author="王斌" w:date="2014-02-19T15:20:00Z"/>
                <w:rFonts w:ascii="Calibri" w:eastAsia="宋体" w:hAnsi="Calibri" w:cs="Times New Roman"/>
              </w:rPr>
            </w:pPr>
            <w:ins w:id="1597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217"/>
          <w:ins w:id="1598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599" w:author="王斌" w:date="2014-02-19T15:20:00Z"/>
                <w:rFonts w:ascii="Calibri" w:eastAsia="宋体" w:hAnsi="Calibri" w:cs="Times New Roman"/>
              </w:rPr>
            </w:pPr>
            <w:ins w:id="1600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601" w:author="王斌" w:date="2014-02-19T15:22:00Z">
              <w:r w:rsidR="00A3605A">
                <w:rPr>
                  <w:rFonts w:ascii="Calibri" w:eastAsia="宋体" w:hAnsi="Calibri" w:cs="Times New Roman" w:hint="eastAsia"/>
                </w:rPr>
                <w:t>8</w:t>
              </w:r>
              <w:r w:rsidR="00A3605A">
                <w:rPr>
                  <w:rFonts w:ascii="Calibri" w:eastAsia="宋体" w:hAnsi="Calibri" w:cs="Times New Roman" w:hint="eastAsia"/>
                </w:rPr>
                <w:t>：</w:t>
              </w:r>
              <w:r w:rsidR="00A3605A">
                <w:rPr>
                  <w:rFonts w:ascii="Calibri" w:eastAsia="宋体" w:hAnsi="Calibri" w:cs="Times New Roman" w:hint="eastAsia"/>
                </w:rPr>
                <w:t>6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02" w:author="王斌" w:date="2014-02-19T15:20:00Z"/>
                <w:rFonts w:ascii="Calibri" w:eastAsia="宋体" w:hAnsi="Calibri" w:cs="Times New Roman"/>
              </w:rPr>
            </w:pPr>
            <w:ins w:id="1603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2 </w:t>
              </w:r>
            </w:ins>
            <w:ins w:id="1604" w:author="王斌" w:date="2014-02-19T15:23:00Z">
              <w:r w:rsidR="008C5991">
                <w:rPr>
                  <w:rFonts w:ascii="Calibri" w:eastAsia="宋体" w:hAnsi="Calibri" w:cs="Times New Roman" w:hint="eastAsia"/>
                </w:rPr>
                <w:t>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486FC1">
            <w:pPr>
              <w:rPr>
                <w:ins w:id="1605" w:author="王斌" w:date="2014-02-19T15:20:00Z"/>
                <w:rFonts w:ascii="Calibri" w:eastAsia="宋体" w:hAnsi="Calibri" w:cs="Times New Roman"/>
              </w:rPr>
            </w:pPr>
            <w:ins w:id="1606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2</w:t>
              </w:r>
            </w:ins>
            <w:ins w:id="1607" w:author="王斌" w:date="2014-02-19T15:24:00Z">
              <w:r w:rsidR="00883A6B">
                <w:rPr>
                  <w:rFonts w:ascii="Calibri" w:eastAsia="宋体" w:hAnsi="Calibri" w:cs="Times New Roman" w:hint="eastAsia"/>
                </w:rPr>
                <w:t>映射</w:t>
              </w:r>
            </w:ins>
            <w:ins w:id="1608" w:author="王斌" w:date="2014-02-19T15:20:00Z">
              <w:r>
                <w:rPr>
                  <w:rFonts w:ascii="Calibri" w:eastAsia="宋体" w:hAnsi="Calibri" w:cs="Times New Roman" w:hint="eastAsia"/>
                </w:rPr>
                <w:t>设置：</w:t>
              </w:r>
            </w:ins>
            <w:ins w:id="1609" w:author="王斌" w:date="2014-02-19T15:24:00Z">
              <w:r w:rsidR="00486FC1"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10" w:author="王斌" w:date="2014-02-19T15:20:00Z"/>
                <w:rFonts w:ascii="Calibri" w:eastAsia="宋体" w:hAnsi="Calibri" w:cs="Times New Roman"/>
              </w:rPr>
            </w:pPr>
            <w:ins w:id="1611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12" w:author="王斌" w:date="2014-02-19T15:20:00Z"/>
                <w:rFonts w:ascii="Calibri" w:eastAsia="宋体" w:hAnsi="Calibri" w:cs="Times New Roman"/>
              </w:rPr>
            </w:pPr>
            <w:ins w:id="1613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499"/>
          <w:ins w:id="1614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15" w:author="王斌" w:date="2014-02-19T15:20:00Z"/>
                <w:rFonts w:ascii="Calibri" w:eastAsia="宋体" w:hAnsi="Calibri" w:cs="Times New Roman"/>
              </w:rPr>
            </w:pPr>
            <w:ins w:id="1616" w:author="王斌" w:date="2014-02-19T15:20:00Z">
              <w:r>
                <w:rPr>
                  <w:rFonts w:ascii="Calibri" w:eastAsia="宋体" w:hAnsi="Calibri" w:cs="Times New Roman" w:hint="eastAsia"/>
                </w:rPr>
                <w:lastRenderedPageBreak/>
                <w:t>BIT</w:t>
              </w:r>
            </w:ins>
            <w:ins w:id="1617" w:author="王斌" w:date="2014-02-19T15:22:00Z">
              <w:r w:rsidR="00A3605A">
                <w:rPr>
                  <w:rFonts w:ascii="Calibri" w:eastAsia="宋体" w:hAnsi="Calibri" w:cs="Times New Roman" w:hint="eastAsia"/>
                </w:rPr>
                <w:t>11</w:t>
              </w:r>
              <w:r w:rsidR="00A3605A">
                <w:rPr>
                  <w:rFonts w:ascii="Calibri" w:eastAsia="宋体" w:hAnsi="Calibri" w:cs="Times New Roman" w:hint="eastAsia"/>
                </w:rPr>
                <w:t>：</w:t>
              </w:r>
              <w:r w:rsidR="00A3605A">
                <w:rPr>
                  <w:rFonts w:ascii="Calibri" w:eastAsia="宋体" w:hAnsi="Calibri" w:cs="Times New Roman" w:hint="eastAsia"/>
                </w:rPr>
                <w:t>9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18" w:author="王斌" w:date="2014-02-19T15:20:00Z"/>
                <w:rFonts w:ascii="Calibri" w:eastAsia="宋体" w:hAnsi="Calibri" w:cs="Times New Roman"/>
              </w:rPr>
            </w:pPr>
            <w:ins w:id="1619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3 </w:t>
              </w:r>
            </w:ins>
            <w:ins w:id="1620" w:author="王斌" w:date="2014-02-19T15:23:00Z">
              <w:r w:rsidR="008C5991">
                <w:rPr>
                  <w:rFonts w:ascii="Calibri" w:eastAsia="宋体" w:hAnsi="Calibri" w:cs="Times New Roman" w:hint="eastAsia"/>
                </w:rPr>
                <w:t>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486FC1">
            <w:pPr>
              <w:rPr>
                <w:ins w:id="1621" w:author="王斌" w:date="2014-02-19T15:20:00Z"/>
                <w:rFonts w:ascii="Calibri" w:eastAsia="宋体" w:hAnsi="Calibri" w:cs="Times New Roman"/>
              </w:rPr>
            </w:pPr>
            <w:ins w:id="1622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3</w:t>
              </w:r>
            </w:ins>
            <w:ins w:id="1623" w:author="王斌" w:date="2014-02-19T15:24:00Z">
              <w:r w:rsidR="00883A6B">
                <w:rPr>
                  <w:rFonts w:ascii="Calibri" w:eastAsia="宋体" w:hAnsi="Calibri" w:cs="Times New Roman" w:hint="eastAsia"/>
                </w:rPr>
                <w:t>映射</w:t>
              </w:r>
            </w:ins>
            <w:ins w:id="1624" w:author="王斌" w:date="2014-02-19T15:20:00Z">
              <w:r>
                <w:rPr>
                  <w:rFonts w:ascii="Calibri" w:eastAsia="宋体" w:hAnsi="Calibri" w:cs="Times New Roman" w:hint="eastAsia"/>
                </w:rPr>
                <w:t>设置：</w:t>
              </w:r>
            </w:ins>
            <w:ins w:id="1625" w:author="王斌" w:date="2014-02-19T15:25:00Z">
              <w:r w:rsidR="00486FC1"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26" w:author="王斌" w:date="2014-02-19T15:20:00Z"/>
                <w:rFonts w:ascii="Calibri" w:eastAsia="宋体" w:hAnsi="Calibri" w:cs="Times New Roman"/>
              </w:rPr>
            </w:pPr>
            <w:ins w:id="1627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28" w:author="王斌" w:date="2014-02-19T15:20:00Z"/>
                <w:rFonts w:ascii="Calibri" w:eastAsia="宋体" w:hAnsi="Calibri" w:cs="Times New Roman"/>
              </w:rPr>
            </w:pPr>
            <w:ins w:id="1629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339"/>
          <w:ins w:id="1630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31" w:author="王斌" w:date="2014-02-19T15:20:00Z"/>
                <w:rFonts w:ascii="Calibri" w:eastAsia="宋体" w:hAnsi="Calibri" w:cs="Times New Roman"/>
              </w:rPr>
            </w:pPr>
            <w:ins w:id="1632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633" w:author="王斌" w:date="2014-02-19T15:22:00Z">
              <w:r w:rsidR="00A3605A">
                <w:rPr>
                  <w:rFonts w:ascii="Calibri" w:eastAsia="宋体" w:hAnsi="Calibri" w:cs="Times New Roman" w:hint="eastAsia"/>
                </w:rPr>
                <w:t>14</w:t>
              </w:r>
              <w:r w:rsidR="00A3605A">
                <w:rPr>
                  <w:rFonts w:ascii="Calibri" w:eastAsia="宋体" w:hAnsi="Calibri" w:cs="Times New Roman" w:hint="eastAsia"/>
                </w:rPr>
                <w:t>：</w:t>
              </w:r>
              <w:r w:rsidR="00A3605A">
                <w:rPr>
                  <w:rFonts w:ascii="Calibri" w:eastAsia="宋体" w:hAnsi="Calibri" w:cs="Times New Roman" w:hint="eastAsia"/>
                </w:rPr>
                <w:t>12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34" w:author="王斌" w:date="2014-02-19T15:20:00Z"/>
                <w:rFonts w:ascii="Calibri" w:eastAsia="宋体" w:hAnsi="Calibri" w:cs="Times New Roman"/>
              </w:rPr>
            </w:pPr>
            <w:ins w:id="1635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4 </w:t>
              </w:r>
            </w:ins>
            <w:ins w:id="1636" w:author="王斌" w:date="2014-02-19T15:23:00Z">
              <w:r w:rsidR="008C5991">
                <w:rPr>
                  <w:rFonts w:ascii="Calibri" w:eastAsia="宋体" w:hAnsi="Calibri" w:cs="Times New Roman" w:hint="eastAsia"/>
                </w:rPr>
                <w:t>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486FC1">
            <w:pPr>
              <w:rPr>
                <w:ins w:id="1637" w:author="王斌" w:date="2014-02-19T15:20:00Z"/>
                <w:rFonts w:ascii="Calibri" w:eastAsia="宋体" w:hAnsi="Calibri" w:cs="Times New Roman"/>
              </w:rPr>
            </w:pPr>
            <w:ins w:id="1638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4</w:t>
              </w:r>
            </w:ins>
            <w:ins w:id="1639" w:author="王斌" w:date="2014-02-19T15:24:00Z">
              <w:r w:rsidR="00883A6B">
                <w:rPr>
                  <w:rFonts w:ascii="Calibri" w:eastAsia="宋体" w:hAnsi="Calibri" w:cs="Times New Roman" w:hint="eastAsia"/>
                </w:rPr>
                <w:t>映射</w:t>
              </w:r>
            </w:ins>
            <w:ins w:id="1640" w:author="王斌" w:date="2014-02-19T15:20:00Z">
              <w:r>
                <w:rPr>
                  <w:rFonts w:ascii="Calibri" w:eastAsia="宋体" w:hAnsi="Calibri" w:cs="Times New Roman" w:hint="eastAsia"/>
                </w:rPr>
                <w:t>设置：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41" w:author="王斌" w:date="2014-02-19T15:20:00Z"/>
                <w:rFonts w:ascii="Calibri" w:eastAsia="宋体" w:hAnsi="Calibri" w:cs="Times New Roman"/>
              </w:rPr>
            </w:pPr>
            <w:ins w:id="1642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43" w:author="王斌" w:date="2014-02-19T15:20:00Z"/>
                <w:rFonts w:ascii="Calibri" w:eastAsia="宋体" w:hAnsi="Calibri" w:cs="Times New Roman"/>
              </w:rPr>
            </w:pPr>
            <w:ins w:id="1644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367"/>
          <w:ins w:id="1645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46" w:author="王斌" w:date="2014-02-19T15:20:00Z"/>
                <w:rFonts w:ascii="Calibri" w:eastAsia="宋体" w:hAnsi="Calibri" w:cs="Times New Roman"/>
              </w:rPr>
            </w:pPr>
            <w:ins w:id="1647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648" w:author="王斌" w:date="2014-02-19T15:22:00Z">
              <w:r w:rsidR="00F916FA">
                <w:rPr>
                  <w:rFonts w:ascii="Calibri" w:eastAsia="宋体" w:hAnsi="Calibri" w:cs="Times New Roman" w:hint="eastAsia"/>
                </w:rPr>
                <w:t>17</w:t>
              </w:r>
              <w:r w:rsidR="00F916FA">
                <w:rPr>
                  <w:rFonts w:ascii="Calibri" w:eastAsia="宋体" w:hAnsi="Calibri" w:cs="Times New Roman" w:hint="eastAsia"/>
                </w:rPr>
                <w:t>：</w:t>
              </w:r>
              <w:r w:rsidR="00F916FA">
                <w:rPr>
                  <w:rFonts w:ascii="Calibri" w:eastAsia="宋体" w:hAnsi="Calibri" w:cs="Times New Roman" w:hint="eastAsia"/>
                </w:rPr>
                <w:t>15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49" w:author="王斌" w:date="2014-02-19T15:20:00Z"/>
                <w:rFonts w:ascii="Calibri" w:eastAsia="宋体" w:hAnsi="Calibri" w:cs="Times New Roman"/>
              </w:rPr>
            </w:pPr>
            <w:ins w:id="1650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5 </w:t>
              </w:r>
            </w:ins>
            <w:ins w:id="1651" w:author="王斌" w:date="2014-02-19T15:23:00Z">
              <w:r w:rsidR="008C5991">
                <w:rPr>
                  <w:rFonts w:ascii="Calibri" w:eastAsia="宋体" w:hAnsi="Calibri" w:cs="Times New Roman" w:hint="eastAsia"/>
                </w:rPr>
                <w:t>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486FC1">
            <w:pPr>
              <w:rPr>
                <w:ins w:id="1652" w:author="王斌" w:date="2014-02-19T15:20:00Z"/>
                <w:rFonts w:ascii="Calibri" w:eastAsia="宋体" w:hAnsi="Calibri" w:cs="Times New Roman"/>
              </w:rPr>
            </w:pPr>
            <w:ins w:id="1653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5</w:t>
              </w:r>
            </w:ins>
            <w:ins w:id="1654" w:author="王斌" w:date="2014-02-19T15:24:00Z">
              <w:r w:rsidR="00883A6B">
                <w:rPr>
                  <w:rFonts w:ascii="Calibri" w:eastAsia="宋体" w:hAnsi="Calibri" w:cs="Times New Roman" w:hint="eastAsia"/>
                </w:rPr>
                <w:t>映射</w:t>
              </w:r>
            </w:ins>
            <w:ins w:id="1655" w:author="王斌" w:date="2014-02-19T15:20:00Z">
              <w:r>
                <w:rPr>
                  <w:rFonts w:ascii="Calibri" w:eastAsia="宋体" w:hAnsi="Calibri" w:cs="Times New Roman" w:hint="eastAsia"/>
                </w:rPr>
                <w:t>设置：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56" w:author="王斌" w:date="2014-02-19T15:20:00Z"/>
                <w:rFonts w:ascii="Calibri" w:eastAsia="宋体" w:hAnsi="Calibri" w:cs="Times New Roman"/>
              </w:rPr>
            </w:pPr>
            <w:ins w:id="1657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58" w:author="王斌" w:date="2014-02-19T15:20:00Z"/>
                <w:rFonts w:ascii="Calibri" w:eastAsia="宋体" w:hAnsi="Calibri" w:cs="Times New Roman"/>
              </w:rPr>
            </w:pPr>
            <w:ins w:id="1659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366"/>
          <w:ins w:id="1660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61" w:author="王斌" w:date="2014-02-19T15:20:00Z"/>
                <w:rFonts w:ascii="Calibri" w:eastAsia="宋体" w:hAnsi="Calibri" w:cs="Times New Roman"/>
              </w:rPr>
            </w:pPr>
            <w:ins w:id="1662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663" w:author="王斌" w:date="2014-02-19T15:22:00Z">
              <w:r w:rsidR="00F916FA">
                <w:rPr>
                  <w:rFonts w:ascii="Calibri" w:eastAsia="宋体" w:hAnsi="Calibri" w:cs="Times New Roman" w:hint="eastAsia"/>
                </w:rPr>
                <w:t>20</w:t>
              </w:r>
              <w:r w:rsidR="00F916FA">
                <w:rPr>
                  <w:rFonts w:ascii="Calibri" w:eastAsia="宋体" w:hAnsi="Calibri" w:cs="Times New Roman" w:hint="eastAsia"/>
                </w:rPr>
                <w:t>：</w:t>
              </w:r>
              <w:r w:rsidR="00F916FA">
                <w:rPr>
                  <w:rFonts w:ascii="Calibri" w:eastAsia="宋体" w:hAnsi="Calibri" w:cs="Times New Roman" w:hint="eastAsia"/>
                </w:rPr>
                <w:t>18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64" w:author="王斌" w:date="2014-02-19T15:20:00Z"/>
                <w:rFonts w:ascii="Calibri" w:eastAsia="宋体" w:hAnsi="Calibri" w:cs="Times New Roman"/>
              </w:rPr>
            </w:pPr>
            <w:ins w:id="1665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6 </w:t>
              </w:r>
            </w:ins>
            <w:ins w:id="1666" w:author="王斌" w:date="2014-02-19T15:24:00Z">
              <w:r w:rsidR="008C5991">
                <w:rPr>
                  <w:rFonts w:ascii="Calibri" w:eastAsia="宋体" w:hAnsi="Calibri" w:cs="Times New Roman" w:hint="eastAsia"/>
                </w:rPr>
                <w:t>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486FC1">
            <w:pPr>
              <w:rPr>
                <w:ins w:id="1667" w:author="王斌" w:date="2014-02-19T15:20:00Z"/>
                <w:rFonts w:ascii="Calibri" w:eastAsia="宋体" w:hAnsi="Calibri" w:cs="Times New Roman"/>
              </w:rPr>
            </w:pPr>
            <w:ins w:id="1668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6</w:t>
              </w:r>
            </w:ins>
            <w:ins w:id="1669" w:author="王斌" w:date="2014-02-19T15:24:00Z">
              <w:r w:rsidR="00883A6B">
                <w:rPr>
                  <w:rFonts w:ascii="Calibri" w:eastAsia="宋体" w:hAnsi="Calibri" w:cs="Times New Roman" w:hint="eastAsia"/>
                </w:rPr>
                <w:t>映射</w:t>
              </w:r>
            </w:ins>
            <w:ins w:id="1670" w:author="王斌" w:date="2014-02-19T15:20:00Z">
              <w:r>
                <w:rPr>
                  <w:rFonts w:ascii="Calibri" w:eastAsia="宋体" w:hAnsi="Calibri" w:cs="Times New Roman" w:hint="eastAsia"/>
                </w:rPr>
                <w:t>设置：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71" w:author="王斌" w:date="2014-02-19T15:20:00Z"/>
                <w:rFonts w:ascii="Calibri" w:eastAsia="宋体" w:hAnsi="Calibri" w:cs="Times New Roman"/>
              </w:rPr>
            </w:pPr>
            <w:ins w:id="1672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73" w:author="王斌" w:date="2014-02-19T15:20:00Z"/>
                <w:rFonts w:ascii="Calibri" w:eastAsia="宋体" w:hAnsi="Calibri" w:cs="Times New Roman"/>
              </w:rPr>
            </w:pPr>
            <w:ins w:id="1674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370"/>
          <w:ins w:id="1675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76" w:author="王斌" w:date="2014-02-19T15:20:00Z"/>
                <w:rFonts w:ascii="Calibri" w:eastAsia="宋体" w:hAnsi="Calibri" w:cs="Times New Roman"/>
              </w:rPr>
            </w:pPr>
            <w:ins w:id="1677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678" w:author="王斌" w:date="2014-02-19T15:22:00Z">
              <w:r w:rsidR="00C60FC1">
                <w:rPr>
                  <w:rFonts w:ascii="Calibri" w:eastAsia="宋体" w:hAnsi="Calibri" w:cs="Times New Roman" w:hint="eastAsia"/>
                </w:rPr>
                <w:t>23</w:t>
              </w:r>
              <w:r w:rsidR="00C60FC1">
                <w:rPr>
                  <w:rFonts w:ascii="Calibri" w:eastAsia="宋体" w:hAnsi="Calibri" w:cs="Times New Roman" w:hint="eastAsia"/>
                </w:rPr>
                <w:t>：</w:t>
              </w:r>
              <w:r w:rsidR="00C60FC1">
                <w:rPr>
                  <w:rFonts w:ascii="Calibri" w:eastAsia="宋体" w:hAnsi="Calibri" w:cs="Times New Roman" w:hint="eastAsia"/>
                </w:rPr>
                <w:t>21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79" w:author="王斌" w:date="2014-02-19T15:20:00Z"/>
                <w:rFonts w:ascii="Calibri" w:eastAsia="宋体" w:hAnsi="Calibri" w:cs="Times New Roman"/>
              </w:rPr>
            </w:pPr>
            <w:ins w:id="1680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7 </w:t>
              </w:r>
            </w:ins>
            <w:ins w:id="1681" w:author="王斌" w:date="2014-02-19T15:24:00Z">
              <w:r w:rsidR="008C5991">
                <w:rPr>
                  <w:rFonts w:ascii="Calibri" w:eastAsia="宋体" w:hAnsi="Calibri" w:cs="Times New Roman" w:hint="eastAsia"/>
                </w:rPr>
                <w:t>map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486FC1">
            <w:pPr>
              <w:rPr>
                <w:ins w:id="1682" w:author="王斌" w:date="2014-02-19T15:20:00Z"/>
                <w:rFonts w:ascii="Calibri" w:eastAsia="宋体" w:hAnsi="Calibri" w:cs="Times New Roman"/>
              </w:rPr>
            </w:pPr>
            <w:ins w:id="1683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  <w:r>
                <w:rPr>
                  <w:rFonts w:ascii="Calibri" w:eastAsia="宋体" w:hAnsi="Calibri" w:cs="Times New Roman" w:hint="eastAsia"/>
                </w:rPr>
                <w:t>7</w:t>
              </w:r>
            </w:ins>
            <w:ins w:id="1684" w:author="王斌" w:date="2014-02-19T15:24:00Z">
              <w:r w:rsidR="00883A6B">
                <w:rPr>
                  <w:rFonts w:ascii="Calibri" w:eastAsia="宋体" w:hAnsi="Calibri" w:cs="Times New Roman" w:hint="eastAsia"/>
                </w:rPr>
                <w:t>映射</w:t>
              </w:r>
            </w:ins>
            <w:ins w:id="1685" w:author="王斌" w:date="2014-02-19T15:20:00Z">
              <w:r>
                <w:rPr>
                  <w:rFonts w:ascii="Calibri" w:eastAsia="宋体" w:hAnsi="Calibri" w:cs="Times New Roman" w:hint="eastAsia"/>
                </w:rPr>
                <w:t>设置：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86" w:author="王斌" w:date="2014-02-19T15:20:00Z"/>
                <w:rFonts w:ascii="Calibri" w:eastAsia="宋体" w:hAnsi="Calibri" w:cs="Times New Roman"/>
              </w:rPr>
            </w:pPr>
            <w:ins w:id="1687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688" w:author="王斌" w:date="2014-02-19T15:20:00Z"/>
                <w:rFonts w:ascii="Calibri" w:eastAsia="宋体" w:hAnsi="Calibri" w:cs="Times New Roman"/>
              </w:rPr>
            </w:pPr>
            <w:ins w:id="1689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271"/>
          <w:ins w:id="1690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91" w:author="王斌" w:date="2014-02-19T15:20:00Z"/>
                <w:rFonts w:ascii="Calibri" w:eastAsia="宋体" w:hAnsi="Calibri" w:cs="Times New Roman"/>
              </w:rPr>
            </w:pPr>
            <w:ins w:id="1692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693" w:author="王斌" w:date="2014-02-19T15:22:00Z">
              <w:r w:rsidR="00D27C63">
                <w:rPr>
                  <w:rFonts w:ascii="Calibri" w:eastAsia="宋体" w:hAnsi="Calibri" w:cs="Times New Roman" w:hint="eastAsia"/>
                </w:rPr>
                <w:t>24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94" w:author="王斌" w:date="2014-02-19T15:20:00Z"/>
                <w:rFonts w:ascii="Calibri" w:eastAsia="宋体" w:hAnsi="Calibri" w:cs="Times New Roman"/>
              </w:rPr>
            </w:pPr>
            <w:ins w:id="1695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696" w:author="王斌" w:date="2014-02-19T15:22:00Z">
              <w:r w:rsidR="00B360F2">
                <w:rPr>
                  <w:rFonts w:ascii="Calibri" w:eastAsia="宋体" w:hAnsi="Calibri" w:cs="Times New Roman" w:hint="eastAsia"/>
                </w:rPr>
                <w:t>0</w:t>
              </w:r>
            </w:ins>
            <w:ins w:id="1697" w:author="王斌" w:date="2014-02-19T15:20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698" w:author="王斌" w:date="2014-02-19T15:20:00Z"/>
                <w:rFonts w:ascii="Calibri" w:eastAsia="宋体" w:hAnsi="Calibri" w:cs="Times New Roman"/>
              </w:rPr>
            </w:pPr>
            <w:ins w:id="1699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700" w:author="王斌" w:date="2014-02-19T15:23:00Z">
              <w:r w:rsidR="00CB7A4A">
                <w:rPr>
                  <w:rFonts w:ascii="Calibri" w:eastAsia="宋体" w:hAnsi="Calibri" w:cs="Times New Roman" w:hint="eastAsia"/>
                </w:rPr>
                <w:t>0</w:t>
              </w:r>
            </w:ins>
            <w:ins w:id="1701" w:author="王斌" w:date="2014-02-19T15:20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  <w:r>
                <w:rPr>
                  <w:rFonts w:ascii="Calibri" w:eastAsia="宋体" w:hAnsi="Calibri" w:cs="Times New Roman" w:hint="eastAsia"/>
                </w:rPr>
                <w:t xml:space="preserve"> 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702" w:author="王斌" w:date="2014-02-19T15:20:00Z"/>
                <w:rFonts w:ascii="Calibri" w:eastAsia="宋体" w:hAnsi="Calibri" w:cs="Times New Roman"/>
              </w:rPr>
            </w:pPr>
            <w:ins w:id="1703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04" w:author="王斌" w:date="2014-02-19T15:20:00Z"/>
                <w:rFonts w:ascii="Calibri" w:eastAsia="宋体" w:hAnsi="Calibri" w:cs="Times New Roman"/>
              </w:rPr>
            </w:pPr>
            <w:ins w:id="1705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271"/>
          <w:ins w:id="1706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07" w:author="王斌" w:date="2014-02-19T15:20:00Z"/>
                <w:rFonts w:ascii="Calibri" w:eastAsia="宋体" w:hAnsi="Calibri" w:cs="Times New Roman"/>
              </w:rPr>
            </w:pPr>
            <w:ins w:id="1708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709" w:author="王斌" w:date="2014-02-19T15:22:00Z">
              <w:r w:rsidR="00D27C63">
                <w:rPr>
                  <w:rFonts w:ascii="Calibri" w:eastAsia="宋体" w:hAnsi="Calibri" w:cs="Times New Roman" w:hint="eastAsia"/>
                </w:rPr>
                <w:t>25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10" w:author="王斌" w:date="2014-02-19T15:20:00Z"/>
                <w:rFonts w:ascii="Calibri" w:eastAsia="宋体" w:hAnsi="Calibri" w:cs="Times New Roman"/>
              </w:rPr>
            </w:pPr>
            <w:ins w:id="1711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712" w:author="王斌" w:date="2014-02-19T15:22:00Z">
              <w:r w:rsidR="00B360F2">
                <w:rPr>
                  <w:rFonts w:ascii="Calibri" w:eastAsia="宋体" w:hAnsi="Calibri" w:cs="Times New Roman" w:hint="eastAsia"/>
                </w:rPr>
                <w:t>1</w:t>
              </w:r>
            </w:ins>
            <w:ins w:id="1713" w:author="王斌" w:date="2014-02-19T15:20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14" w:author="王斌" w:date="2014-02-19T15:20:00Z"/>
                <w:rFonts w:ascii="Calibri" w:eastAsia="宋体" w:hAnsi="Calibri" w:cs="Times New Roman"/>
              </w:rPr>
            </w:pPr>
            <w:ins w:id="1715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716" w:author="王斌" w:date="2014-02-19T15:23:00Z">
              <w:r w:rsidR="00CB7A4A">
                <w:rPr>
                  <w:rFonts w:ascii="Calibri" w:eastAsia="宋体" w:hAnsi="Calibri" w:cs="Times New Roman" w:hint="eastAsia"/>
                </w:rPr>
                <w:t>1</w:t>
              </w:r>
            </w:ins>
            <w:ins w:id="1717" w:author="王斌" w:date="2014-02-19T15:20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718" w:author="王斌" w:date="2014-02-19T15:20:00Z"/>
                <w:rFonts w:ascii="Calibri" w:eastAsia="宋体" w:hAnsi="Calibri" w:cs="Times New Roman"/>
              </w:rPr>
            </w:pPr>
            <w:ins w:id="1719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20" w:author="王斌" w:date="2014-02-19T15:20:00Z"/>
                <w:rFonts w:ascii="Calibri" w:eastAsia="宋体" w:hAnsi="Calibri" w:cs="Times New Roman"/>
              </w:rPr>
            </w:pPr>
            <w:ins w:id="1721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272"/>
          <w:ins w:id="1722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23" w:author="王斌" w:date="2014-02-19T15:20:00Z"/>
                <w:rFonts w:ascii="Calibri" w:eastAsia="宋体" w:hAnsi="Calibri" w:cs="Times New Roman"/>
              </w:rPr>
            </w:pPr>
            <w:ins w:id="1724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725" w:author="王斌" w:date="2014-02-19T15:22:00Z">
              <w:r w:rsidR="00D27C63">
                <w:rPr>
                  <w:rFonts w:ascii="Calibri" w:eastAsia="宋体" w:hAnsi="Calibri" w:cs="Times New Roman" w:hint="eastAsia"/>
                </w:rPr>
                <w:t>26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26" w:author="王斌" w:date="2014-02-19T15:20:00Z"/>
                <w:rFonts w:ascii="Calibri" w:eastAsia="宋体" w:hAnsi="Calibri" w:cs="Times New Roman"/>
              </w:rPr>
            </w:pPr>
            <w:ins w:id="1727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728" w:author="王斌" w:date="2014-02-19T15:23:00Z">
              <w:r w:rsidR="00B360F2">
                <w:rPr>
                  <w:rFonts w:ascii="Calibri" w:eastAsia="宋体" w:hAnsi="Calibri" w:cs="Times New Roman" w:hint="eastAsia"/>
                </w:rPr>
                <w:t>2</w:t>
              </w:r>
            </w:ins>
            <w:ins w:id="1729" w:author="王斌" w:date="2014-02-19T15:20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30" w:author="王斌" w:date="2014-02-19T15:20:00Z"/>
                <w:rFonts w:ascii="Calibri" w:eastAsia="宋体" w:hAnsi="Calibri" w:cs="Times New Roman"/>
              </w:rPr>
            </w:pPr>
            <w:ins w:id="1731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732" w:author="王斌" w:date="2014-02-19T15:23:00Z">
              <w:r w:rsidR="00CB7A4A">
                <w:rPr>
                  <w:rFonts w:ascii="Calibri" w:eastAsia="宋体" w:hAnsi="Calibri" w:cs="Times New Roman" w:hint="eastAsia"/>
                </w:rPr>
                <w:t>2</w:t>
              </w:r>
            </w:ins>
            <w:ins w:id="1733" w:author="王斌" w:date="2014-02-19T15:20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734" w:author="王斌" w:date="2014-02-19T15:20:00Z"/>
                <w:rFonts w:ascii="Calibri" w:eastAsia="宋体" w:hAnsi="Calibri" w:cs="Times New Roman"/>
              </w:rPr>
            </w:pPr>
            <w:ins w:id="1735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36" w:author="王斌" w:date="2014-02-19T15:20:00Z"/>
                <w:rFonts w:ascii="Calibri" w:eastAsia="宋体" w:hAnsi="Calibri" w:cs="Times New Roman"/>
              </w:rPr>
            </w:pPr>
            <w:ins w:id="1737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271"/>
          <w:ins w:id="1738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39" w:author="王斌" w:date="2014-02-19T15:20:00Z"/>
                <w:rFonts w:ascii="Calibri" w:eastAsia="宋体" w:hAnsi="Calibri" w:cs="Times New Roman"/>
              </w:rPr>
            </w:pPr>
            <w:ins w:id="1740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741" w:author="王斌" w:date="2014-02-19T15:22:00Z">
              <w:r w:rsidR="00D27C63">
                <w:rPr>
                  <w:rFonts w:ascii="Calibri" w:eastAsia="宋体" w:hAnsi="Calibri" w:cs="Times New Roman" w:hint="eastAsia"/>
                </w:rPr>
                <w:t>27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42" w:author="王斌" w:date="2014-02-19T15:20:00Z"/>
                <w:rFonts w:ascii="Calibri" w:eastAsia="宋体" w:hAnsi="Calibri" w:cs="Times New Roman"/>
              </w:rPr>
            </w:pPr>
            <w:ins w:id="1743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744" w:author="王斌" w:date="2014-02-19T15:23:00Z">
              <w:r w:rsidR="00B360F2">
                <w:rPr>
                  <w:rFonts w:ascii="Calibri" w:eastAsia="宋体" w:hAnsi="Calibri" w:cs="Times New Roman" w:hint="eastAsia"/>
                </w:rPr>
                <w:t>3</w:t>
              </w:r>
            </w:ins>
            <w:ins w:id="1745" w:author="王斌" w:date="2014-02-19T15:20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46" w:author="王斌" w:date="2014-02-19T15:20:00Z"/>
                <w:rFonts w:ascii="Calibri" w:eastAsia="宋体" w:hAnsi="Calibri" w:cs="Times New Roman"/>
              </w:rPr>
            </w:pPr>
            <w:ins w:id="1747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748" w:author="王斌" w:date="2014-02-19T15:23:00Z">
              <w:r w:rsidR="00CB7A4A">
                <w:rPr>
                  <w:rFonts w:ascii="Calibri" w:eastAsia="宋体" w:hAnsi="Calibri" w:cs="Times New Roman" w:hint="eastAsia"/>
                </w:rPr>
                <w:t>3</w:t>
              </w:r>
            </w:ins>
            <w:ins w:id="1749" w:author="王斌" w:date="2014-02-19T15:20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750" w:author="王斌" w:date="2014-02-19T15:20:00Z"/>
                <w:rFonts w:ascii="Calibri" w:eastAsia="宋体" w:hAnsi="Calibri" w:cs="Times New Roman"/>
              </w:rPr>
            </w:pPr>
            <w:ins w:id="1751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52" w:author="王斌" w:date="2014-02-19T15:20:00Z"/>
                <w:rFonts w:ascii="Calibri" w:eastAsia="宋体" w:hAnsi="Calibri" w:cs="Times New Roman"/>
              </w:rPr>
            </w:pPr>
            <w:ins w:id="1753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340"/>
          <w:ins w:id="1754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55" w:author="王斌" w:date="2014-02-19T15:20:00Z"/>
                <w:rFonts w:ascii="Calibri" w:eastAsia="宋体" w:hAnsi="Calibri" w:cs="Times New Roman"/>
              </w:rPr>
            </w:pPr>
            <w:ins w:id="1756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757" w:author="王斌" w:date="2014-02-19T15:22:00Z">
              <w:r w:rsidR="00D27C63">
                <w:rPr>
                  <w:rFonts w:ascii="Calibri" w:eastAsia="宋体" w:hAnsi="Calibri" w:cs="Times New Roman" w:hint="eastAsia"/>
                </w:rPr>
                <w:t>28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B360F2">
            <w:pPr>
              <w:rPr>
                <w:ins w:id="1758" w:author="王斌" w:date="2014-02-19T15:20:00Z"/>
                <w:rFonts w:ascii="Calibri" w:eastAsia="宋体" w:hAnsi="Calibri" w:cs="Times New Roman"/>
              </w:rPr>
            </w:pPr>
            <w:ins w:id="1759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760" w:author="王斌" w:date="2014-02-19T15:23:00Z">
              <w:r w:rsidR="00B360F2">
                <w:rPr>
                  <w:rFonts w:ascii="Calibri" w:eastAsia="宋体" w:hAnsi="Calibri" w:cs="Times New Roman" w:hint="eastAsia"/>
                </w:rPr>
                <w:t>4</w:t>
              </w:r>
            </w:ins>
            <w:ins w:id="1761" w:author="王斌" w:date="2014-02-19T15:20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62" w:author="王斌" w:date="2014-02-19T15:20:00Z"/>
                <w:rFonts w:ascii="Calibri" w:eastAsia="宋体" w:hAnsi="Calibri" w:cs="Times New Roman"/>
              </w:rPr>
            </w:pPr>
            <w:ins w:id="1763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764" w:author="王斌" w:date="2014-02-19T15:23:00Z">
              <w:r w:rsidR="00CB7A4A">
                <w:rPr>
                  <w:rFonts w:ascii="Calibri" w:eastAsia="宋体" w:hAnsi="Calibri" w:cs="Times New Roman" w:hint="eastAsia"/>
                </w:rPr>
                <w:t>4</w:t>
              </w:r>
            </w:ins>
            <w:ins w:id="1765" w:author="王斌" w:date="2014-02-19T15:20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766" w:author="王斌" w:date="2014-02-19T15:20:00Z"/>
                <w:rFonts w:ascii="Calibri" w:eastAsia="宋体" w:hAnsi="Calibri" w:cs="Times New Roman"/>
              </w:rPr>
            </w:pPr>
            <w:ins w:id="1767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68" w:author="王斌" w:date="2014-02-19T15:20:00Z"/>
                <w:rFonts w:ascii="Calibri" w:eastAsia="宋体" w:hAnsi="Calibri" w:cs="Times New Roman"/>
              </w:rPr>
            </w:pPr>
            <w:ins w:id="1769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374"/>
          <w:ins w:id="1770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71" w:author="王斌" w:date="2014-02-19T15:20:00Z"/>
                <w:rFonts w:ascii="Calibri" w:eastAsia="宋体" w:hAnsi="Calibri" w:cs="Times New Roman"/>
              </w:rPr>
            </w:pPr>
            <w:ins w:id="1772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773" w:author="王斌" w:date="2014-02-19T15:22:00Z">
              <w:r w:rsidR="00D27C63">
                <w:rPr>
                  <w:rFonts w:ascii="Calibri" w:eastAsia="宋体" w:hAnsi="Calibri" w:cs="Times New Roman" w:hint="eastAsia"/>
                </w:rPr>
                <w:t>29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B360F2">
            <w:pPr>
              <w:rPr>
                <w:ins w:id="1774" w:author="王斌" w:date="2014-02-19T15:20:00Z"/>
                <w:rFonts w:ascii="Calibri" w:eastAsia="宋体" w:hAnsi="Calibri" w:cs="Times New Roman"/>
              </w:rPr>
            </w:pPr>
            <w:ins w:id="1775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776" w:author="王斌" w:date="2014-02-19T15:23:00Z">
              <w:r w:rsidR="00B360F2">
                <w:rPr>
                  <w:rFonts w:ascii="Calibri" w:eastAsia="宋体" w:hAnsi="Calibri" w:cs="Times New Roman" w:hint="eastAsia"/>
                </w:rPr>
                <w:t>5</w:t>
              </w:r>
            </w:ins>
            <w:ins w:id="1777" w:author="王斌" w:date="2014-02-19T15:20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78" w:author="王斌" w:date="2014-02-19T15:20:00Z"/>
                <w:rFonts w:ascii="Calibri" w:eastAsia="宋体" w:hAnsi="Calibri" w:cs="Times New Roman"/>
              </w:rPr>
            </w:pPr>
            <w:ins w:id="1779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780" w:author="王斌" w:date="2014-02-19T15:23:00Z">
              <w:r w:rsidR="00CB7A4A">
                <w:rPr>
                  <w:rFonts w:ascii="Calibri" w:eastAsia="宋体" w:hAnsi="Calibri" w:cs="Times New Roman" w:hint="eastAsia"/>
                </w:rPr>
                <w:t>5</w:t>
              </w:r>
            </w:ins>
            <w:ins w:id="1781" w:author="王斌" w:date="2014-02-19T15:20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782" w:author="王斌" w:date="2014-02-19T15:20:00Z"/>
                <w:rFonts w:ascii="Calibri" w:eastAsia="宋体" w:hAnsi="Calibri" w:cs="Times New Roman"/>
              </w:rPr>
            </w:pPr>
            <w:ins w:id="1783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84" w:author="王斌" w:date="2014-02-19T15:20:00Z"/>
                <w:rFonts w:ascii="Calibri" w:eastAsia="宋体" w:hAnsi="Calibri" w:cs="Times New Roman"/>
              </w:rPr>
            </w:pPr>
            <w:ins w:id="1785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367"/>
          <w:ins w:id="1786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87" w:author="王斌" w:date="2014-02-19T15:20:00Z"/>
                <w:rFonts w:ascii="Calibri" w:eastAsia="宋体" w:hAnsi="Calibri" w:cs="Times New Roman"/>
              </w:rPr>
            </w:pPr>
            <w:ins w:id="1788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789" w:author="王斌" w:date="2014-02-19T15:22:00Z">
              <w:r w:rsidR="00D27C63">
                <w:rPr>
                  <w:rFonts w:ascii="Calibri" w:eastAsia="宋体" w:hAnsi="Calibri" w:cs="Times New Roman" w:hint="eastAsia"/>
                </w:rPr>
                <w:t>30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B360F2">
            <w:pPr>
              <w:rPr>
                <w:ins w:id="1790" w:author="王斌" w:date="2014-02-19T15:20:00Z"/>
                <w:rFonts w:ascii="Calibri" w:eastAsia="宋体" w:hAnsi="Calibri" w:cs="Times New Roman"/>
              </w:rPr>
            </w:pPr>
            <w:ins w:id="1791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792" w:author="王斌" w:date="2014-02-19T15:23:00Z">
              <w:r w:rsidR="00B360F2">
                <w:rPr>
                  <w:rFonts w:ascii="Calibri" w:eastAsia="宋体" w:hAnsi="Calibri" w:cs="Times New Roman" w:hint="eastAsia"/>
                </w:rPr>
                <w:t>6</w:t>
              </w:r>
            </w:ins>
            <w:ins w:id="1793" w:author="王斌" w:date="2014-02-19T15:20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794" w:author="王斌" w:date="2014-02-19T15:20:00Z"/>
                <w:rFonts w:ascii="Calibri" w:eastAsia="宋体" w:hAnsi="Calibri" w:cs="Times New Roman"/>
              </w:rPr>
            </w:pPr>
            <w:ins w:id="1795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796" w:author="王斌" w:date="2014-02-19T15:23:00Z">
              <w:r w:rsidR="00CB7A4A">
                <w:rPr>
                  <w:rFonts w:ascii="Calibri" w:eastAsia="宋体" w:hAnsi="Calibri" w:cs="Times New Roman" w:hint="eastAsia"/>
                </w:rPr>
                <w:t>6</w:t>
              </w:r>
            </w:ins>
            <w:ins w:id="1797" w:author="王斌" w:date="2014-02-19T15:20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798" w:author="王斌" w:date="2014-02-19T15:20:00Z"/>
                <w:rFonts w:ascii="Calibri" w:eastAsia="宋体" w:hAnsi="Calibri" w:cs="Times New Roman"/>
              </w:rPr>
            </w:pPr>
            <w:ins w:id="1799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800" w:author="王斌" w:date="2014-02-19T15:20:00Z"/>
                <w:rFonts w:ascii="Calibri" w:eastAsia="宋体" w:hAnsi="Calibri" w:cs="Times New Roman"/>
              </w:rPr>
            </w:pPr>
            <w:ins w:id="1801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</w:tc>
      </w:tr>
      <w:tr w:rsidR="00B0265C" w:rsidRPr="00285532" w:rsidTr="000D6652">
        <w:trPr>
          <w:trHeight w:val="299"/>
          <w:ins w:id="1802" w:author="王斌" w:date="2014-02-19T15:20:00Z"/>
        </w:trPr>
        <w:tc>
          <w:tcPr>
            <w:tcW w:w="108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803" w:author="王斌" w:date="2014-02-19T15:20:00Z"/>
                <w:rFonts w:ascii="Calibri" w:eastAsia="宋体" w:hAnsi="Calibri" w:cs="Times New Roman"/>
              </w:rPr>
            </w:pPr>
            <w:ins w:id="1804" w:author="王斌" w:date="2014-02-19T15:20:00Z">
              <w:r>
                <w:rPr>
                  <w:rFonts w:ascii="Calibri" w:eastAsia="宋体" w:hAnsi="Calibri" w:cs="Times New Roman" w:hint="eastAsia"/>
                </w:rPr>
                <w:t>BIT</w:t>
              </w:r>
            </w:ins>
            <w:ins w:id="1805" w:author="王斌" w:date="2014-02-19T15:22:00Z">
              <w:r w:rsidR="00D27C63">
                <w:rPr>
                  <w:rFonts w:ascii="Calibri" w:eastAsia="宋体" w:hAnsi="Calibri" w:cs="Times New Roman" w:hint="eastAsia"/>
                </w:rPr>
                <w:t>31</w:t>
              </w:r>
            </w:ins>
          </w:p>
        </w:tc>
        <w:tc>
          <w:tcPr>
            <w:tcW w:w="18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806" w:author="王斌" w:date="2014-02-19T15:20:00Z"/>
                <w:rFonts w:ascii="Calibri" w:eastAsia="宋体" w:hAnsi="Calibri" w:cs="Times New Roman"/>
              </w:rPr>
            </w:pPr>
            <w:ins w:id="1807" w:author="王斌" w:date="2014-02-19T15:20:00Z">
              <w:r>
                <w:rPr>
                  <w:rFonts w:ascii="Calibri" w:eastAsia="宋体" w:hAnsi="Calibri" w:cs="Times New Roman"/>
                </w:rPr>
                <w:t>C</w:t>
              </w:r>
              <w:r>
                <w:rPr>
                  <w:rFonts w:ascii="Calibri" w:eastAsia="宋体" w:hAnsi="Calibri" w:cs="Times New Roman" w:hint="eastAsia"/>
                </w:rPr>
                <w:t xml:space="preserve">hannel </w:t>
              </w:r>
            </w:ins>
            <w:ins w:id="1808" w:author="王斌" w:date="2014-02-19T15:23:00Z">
              <w:r w:rsidR="00B360F2">
                <w:rPr>
                  <w:rFonts w:ascii="Calibri" w:eastAsia="宋体" w:hAnsi="Calibri" w:cs="Times New Roman" w:hint="eastAsia"/>
                </w:rPr>
                <w:t>7</w:t>
              </w:r>
            </w:ins>
            <w:ins w:id="1809" w:author="王斌" w:date="2014-02-19T15:20:00Z">
              <w:r>
                <w:rPr>
                  <w:rFonts w:ascii="Calibri" w:eastAsia="宋体" w:hAnsi="Calibri" w:cs="Times New Roman" w:hint="eastAsia"/>
                </w:rPr>
                <w:t xml:space="preserve"> mute</w:t>
              </w:r>
            </w:ins>
          </w:p>
        </w:tc>
        <w:tc>
          <w:tcPr>
            <w:tcW w:w="3600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810" w:author="王斌" w:date="2014-02-19T15:20:00Z"/>
                <w:rFonts w:ascii="Calibri" w:eastAsia="宋体" w:hAnsi="Calibri" w:cs="Times New Roman"/>
              </w:rPr>
            </w:pPr>
            <w:ins w:id="1811" w:author="王斌" w:date="2014-02-19T15:20:00Z">
              <w:r>
                <w:rPr>
                  <w:rFonts w:ascii="Calibri" w:eastAsia="宋体" w:hAnsi="Calibri" w:cs="Times New Roman" w:hint="eastAsia"/>
                </w:rPr>
                <w:t>输入声道</w:t>
              </w:r>
            </w:ins>
            <w:ins w:id="1812" w:author="王斌" w:date="2014-02-19T15:23:00Z">
              <w:r w:rsidR="00CB7A4A">
                <w:rPr>
                  <w:rFonts w:ascii="Calibri" w:eastAsia="宋体" w:hAnsi="Calibri" w:cs="Times New Roman" w:hint="eastAsia"/>
                </w:rPr>
                <w:t>7</w:t>
              </w:r>
            </w:ins>
            <w:ins w:id="1813" w:author="王斌" w:date="2014-02-19T15:20:00Z">
              <w:r>
                <w:rPr>
                  <w:rFonts w:ascii="Calibri" w:eastAsia="宋体" w:hAnsi="Calibri" w:cs="Times New Roman" w:hint="eastAsia"/>
                </w:rPr>
                <w:t>静音设置：</w:t>
              </w:r>
              <w:r>
                <w:rPr>
                  <w:rFonts w:ascii="Calibri" w:eastAsia="宋体" w:hAnsi="Calibri" w:cs="Times New Roman" w:hint="eastAsia"/>
                </w:rPr>
                <w:t xml:space="preserve"> 1</w:t>
              </w:r>
              <w:r>
                <w:rPr>
                  <w:rFonts w:ascii="Calibri" w:eastAsia="宋体" w:hAnsi="Calibri" w:cs="Times New Roman" w:hint="eastAsia"/>
                </w:rPr>
                <w:t>代表静音</w:t>
              </w:r>
            </w:ins>
          </w:p>
        </w:tc>
        <w:tc>
          <w:tcPr>
            <w:tcW w:w="935" w:type="dxa"/>
            <w:shd w:val="clear" w:color="auto" w:fill="B6DDE8" w:themeFill="accent5" w:themeFillTint="66"/>
          </w:tcPr>
          <w:p w:rsidR="00B0265C" w:rsidRPr="00285532" w:rsidRDefault="00B0265C" w:rsidP="000D6652">
            <w:pPr>
              <w:rPr>
                <w:ins w:id="1814" w:author="王斌" w:date="2014-02-19T15:20:00Z"/>
                <w:rFonts w:ascii="Calibri" w:eastAsia="宋体" w:hAnsi="Calibri" w:cs="Times New Roman"/>
              </w:rPr>
            </w:pPr>
            <w:ins w:id="1815" w:author="王斌" w:date="2014-02-19T15:20:00Z">
              <w:r w:rsidRPr="00285532">
                <w:rPr>
                  <w:rFonts w:ascii="Calibri" w:eastAsia="宋体" w:hAnsi="Calibri" w:cs="Times New Roman" w:hint="eastAsia"/>
                </w:rPr>
                <w:t>W</w:t>
              </w:r>
              <w:r>
                <w:rPr>
                  <w:rFonts w:ascii="Calibri" w:eastAsia="宋体" w:hAnsi="Calibri" w:cs="Times New Roman" w:hint="eastAsia"/>
                </w:rPr>
                <w:t>/R</w:t>
              </w:r>
            </w:ins>
          </w:p>
        </w:tc>
        <w:tc>
          <w:tcPr>
            <w:tcW w:w="1971" w:type="dxa"/>
            <w:shd w:val="clear" w:color="auto" w:fill="B6DDE8" w:themeFill="accent5" w:themeFillTint="66"/>
          </w:tcPr>
          <w:p w:rsidR="00B0265C" w:rsidRDefault="00B0265C" w:rsidP="000D6652">
            <w:pPr>
              <w:rPr>
                <w:ins w:id="1816" w:author="王斌" w:date="2014-02-19T15:20:00Z"/>
                <w:rFonts w:ascii="Calibri" w:eastAsia="宋体" w:hAnsi="Calibri" w:cs="Times New Roman"/>
              </w:rPr>
            </w:pPr>
            <w:ins w:id="1817" w:author="王斌" w:date="2014-02-19T15:20:00Z">
              <w:r>
                <w:rPr>
                  <w:rFonts w:ascii="Calibri" w:eastAsia="宋体" w:hAnsi="Calibri" w:cs="Times New Roman" w:hint="eastAsia"/>
                </w:rPr>
                <w:t>0</w:t>
              </w:r>
            </w:ins>
          </w:p>
          <w:p w:rsidR="00B0265C" w:rsidRDefault="00B0265C" w:rsidP="000D6652">
            <w:pPr>
              <w:rPr>
                <w:ins w:id="1818" w:author="王斌" w:date="2014-02-19T15:20:00Z"/>
                <w:rFonts w:ascii="Calibri" w:eastAsia="宋体" w:hAnsi="Calibri" w:cs="Times New Roman"/>
              </w:rPr>
            </w:pPr>
          </w:p>
        </w:tc>
      </w:tr>
    </w:tbl>
    <w:p w:rsidR="00B0265C" w:rsidRDefault="00B0265C" w:rsidP="00B0265C">
      <w:pPr>
        <w:rPr>
          <w:ins w:id="1819" w:author="王斌" w:date="2014-02-19T15:20:00Z"/>
          <w:rFonts w:ascii="Calibri" w:eastAsia="宋体" w:hAnsi="Calibri" w:cs="Times New Roman"/>
        </w:rPr>
      </w:pPr>
    </w:p>
    <w:p w:rsidR="00B0265C" w:rsidRDefault="00B0265C" w:rsidP="00B0265C">
      <w:pPr>
        <w:rPr>
          <w:ins w:id="1820" w:author="王斌" w:date="2014-02-19T15:20:00Z"/>
        </w:rPr>
      </w:pPr>
      <w:ins w:id="1821" w:author="王斌" w:date="2014-02-19T15:20:00Z">
        <w:r>
          <w:rPr>
            <w:rFonts w:hint="eastAsia"/>
          </w:rPr>
          <w:t xml:space="preserve">  </w:t>
        </w:r>
        <w:r>
          <w:rPr>
            <w:rFonts w:hint="eastAsia"/>
          </w:rPr>
          <w:t>可以对</w:t>
        </w:r>
        <w:r>
          <w:rPr>
            <w:rFonts w:hint="eastAsia"/>
          </w:rPr>
          <w:t>JPEG2000/MPEG</w:t>
        </w:r>
        <w:r>
          <w:rPr>
            <w:rFonts w:hint="eastAsia"/>
          </w:rPr>
          <w:t>片源的所有声道进行单独静音设置</w:t>
        </w:r>
      </w:ins>
    </w:p>
    <w:p w:rsidR="00B0265C" w:rsidRDefault="00B0265C" w:rsidP="00B0265C">
      <w:pPr>
        <w:rPr>
          <w:ins w:id="1822" w:author="王斌" w:date="2014-02-19T15:20:00Z"/>
        </w:rPr>
      </w:pPr>
    </w:p>
    <w:p w:rsidR="00093B26" w:rsidRPr="00CE041A" w:rsidRDefault="000F63EF" w:rsidP="00093B26">
      <w:pPr>
        <w:rPr>
          <w:ins w:id="1823" w:author="王斌" w:date="2014-02-19T14:26:00Z"/>
        </w:rPr>
      </w:pPr>
      <w:ins w:id="1824" w:author="王斌" w:date="2014-02-19T15:25:00Z">
        <w:r>
          <w:rPr>
            <w:rFonts w:hint="eastAsia"/>
          </w:rPr>
          <w:t xml:space="preserve">  </w:t>
        </w:r>
        <w:r w:rsidR="00744A0A">
          <w:rPr>
            <w:rFonts w:hint="eastAsia"/>
          </w:rPr>
          <w:t>这里</w:t>
        </w:r>
      </w:ins>
      <w:ins w:id="1825" w:author="王斌" w:date="2014-02-19T15:26:00Z">
        <w:r w:rsidR="00CD7175">
          <w:rPr>
            <w:rFonts w:hint="eastAsia"/>
          </w:rPr>
          <w:t>指的</w:t>
        </w:r>
      </w:ins>
      <w:ins w:id="1826" w:author="王斌" w:date="2014-02-19T15:25:00Z">
        <w:r w:rsidR="00744A0A">
          <w:rPr>
            <w:rFonts w:hint="eastAsia"/>
          </w:rPr>
          <w:t>声道</w:t>
        </w:r>
        <w:r w:rsidR="005957FE">
          <w:rPr>
            <w:rFonts w:hint="eastAsia"/>
          </w:rPr>
          <w:t>是</w:t>
        </w:r>
      </w:ins>
      <w:ins w:id="1827" w:author="王斌" w:date="2014-02-19T15:26:00Z">
        <w:r w:rsidR="00FB6A14">
          <w:rPr>
            <w:rFonts w:hint="eastAsia"/>
          </w:rPr>
          <w:t>左右声道都有的</w:t>
        </w:r>
        <w:r w:rsidR="00FB6A14">
          <w:rPr>
            <w:rFonts w:hint="eastAsia"/>
          </w:rPr>
          <w:t xml:space="preserve"> </w:t>
        </w:r>
        <w:r w:rsidR="00FB6A14">
          <w:rPr>
            <w:rFonts w:hint="eastAsia"/>
          </w:rPr>
          <w:t>一路音频</w:t>
        </w:r>
      </w:ins>
    </w:p>
    <w:p w:rsidR="00873C0D" w:rsidRDefault="00873C0D" w:rsidP="00873C0D">
      <w:pPr>
        <w:rPr>
          <w:ins w:id="1828" w:author="王斌" w:date="2014-02-19T14:28:00Z"/>
        </w:rPr>
      </w:pPr>
    </w:p>
    <w:p w:rsidR="00873C0D" w:rsidRDefault="00873C0D" w:rsidP="00873C0D">
      <w:pPr>
        <w:rPr>
          <w:ins w:id="1829" w:author="王斌" w:date="2014-02-19T14:28:00Z"/>
        </w:rPr>
      </w:pPr>
    </w:p>
    <w:p w:rsidR="00873C0D" w:rsidRDefault="00873C0D" w:rsidP="00873C0D">
      <w:pPr>
        <w:rPr>
          <w:ins w:id="1830" w:author="王斌" w:date="2014-02-19T14:28:00Z"/>
        </w:rPr>
      </w:pPr>
    </w:p>
    <w:p w:rsidR="00093B26" w:rsidRPr="00240EE5" w:rsidRDefault="00093B26"/>
    <w:sectPr w:rsidR="00093B26" w:rsidRPr="00240EE5" w:rsidSect="008461C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2C62" w:rsidRDefault="00E72C62" w:rsidP="00195ECF">
      <w:r>
        <w:separator/>
      </w:r>
    </w:p>
  </w:endnote>
  <w:endnote w:type="continuationSeparator" w:id="1">
    <w:p w:rsidR="00E72C62" w:rsidRDefault="00E72C62" w:rsidP="00195E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2C62" w:rsidRDefault="00E72C62" w:rsidP="00195ECF">
      <w:r>
        <w:separator/>
      </w:r>
    </w:p>
  </w:footnote>
  <w:footnote w:type="continuationSeparator" w:id="1">
    <w:p w:rsidR="00E72C62" w:rsidRDefault="00E72C62" w:rsidP="00195E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57592"/>
    <w:multiLevelType w:val="hybridMultilevel"/>
    <w:tmpl w:val="B630DA36"/>
    <w:lvl w:ilvl="0" w:tplc="CBE802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5B657F"/>
    <w:multiLevelType w:val="hybridMultilevel"/>
    <w:tmpl w:val="4DCCF9AC"/>
    <w:lvl w:ilvl="0" w:tplc="5728183E">
      <w:start w:val="1"/>
      <w:numFmt w:val="decimal"/>
      <w:lvlText w:val="%1）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3"/>
        </w:tabs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3"/>
        </w:tabs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3"/>
        </w:tabs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3"/>
        </w:tabs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3"/>
        </w:tabs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3"/>
        </w:tabs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3"/>
        </w:tabs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3"/>
        </w:tabs>
        <w:ind w:left="4063" w:hanging="420"/>
      </w:pPr>
    </w:lvl>
  </w:abstractNum>
  <w:abstractNum w:abstractNumId="2">
    <w:nsid w:val="1DF5694A"/>
    <w:multiLevelType w:val="hybridMultilevel"/>
    <w:tmpl w:val="307A2EA0"/>
    <w:lvl w:ilvl="0" w:tplc="5B90F9F8">
      <w:start w:val="1"/>
      <w:numFmt w:val="decimal"/>
      <w:lvlText w:val="%1）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AA79A1"/>
    <w:multiLevelType w:val="hybridMultilevel"/>
    <w:tmpl w:val="351E1714"/>
    <w:lvl w:ilvl="0" w:tplc="2FA40CB8">
      <w:start w:val="1"/>
      <w:numFmt w:val="decimalZero"/>
      <w:lvlText w:val="%1"/>
      <w:lvlJc w:val="left"/>
      <w:pPr>
        <w:ind w:left="21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4">
    <w:nsid w:val="27E417A1"/>
    <w:multiLevelType w:val="hybridMultilevel"/>
    <w:tmpl w:val="D0B41D32"/>
    <w:lvl w:ilvl="0" w:tplc="28F24EF0">
      <w:start w:val="7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3C95882"/>
    <w:multiLevelType w:val="hybridMultilevel"/>
    <w:tmpl w:val="2BC0B2FA"/>
    <w:lvl w:ilvl="0" w:tplc="2FA40CB8">
      <w:start w:val="1"/>
      <w:numFmt w:val="decimalZero"/>
      <w:lvlText w:val="%1"/>
      <w:lvlJc w:val="left"/>
      <w:pPr>
        <w:ind w:left="21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6">
    <w:nsid w:val="3B0C7065"/>
    <w:multiLevelType w:val="hybridMultilevel"/>
    <w:tmpl w:val="2BC0B2FA"/>
    <w:lvl w:ilvl="0" w:tplc="2FA40CB8">
      <w:start w:val="1"/>
      <w:numFmt w:val="decimalZero"/>
      <w:lvlText w:val="%1"/>
      <w:lvlJc w:val="left"/>
      <w:pPr>
        <w:ind w:left="2190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7">
    <w:nsid w:val="3BD4029C"/>
    <w:multiLevelType w:val="hybridMultilevel"/>
    <w:tmpl w:val="6E5AE236"/>
    <w:lvl w:ilvl="0" w:tplc="75501502">
      <w:start w:val="1"/>
      <w:numFmt w:val="decimal"/>
      <w:lvlText w:val="%1）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31207D"/>
    <w:multiLevelType w:val="hybridMultilevel"/>
    <w:tmpl w:val="55D8D8A8"/>
    <w:lvl w:ilvl="0" w:tplc="472AAD7E">
      <w:start w:val="1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2867F2"/>
    <w:multiLevelType w:val="hybridMultilevel"/>
    <w:tmpl w:val="D1D8C3D6"/>
    <w:lvl w:ilvl="0" w:tplc="E7FC6FA0">
      <w:start w:val="1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123956"/>
    <w:multiLevelType w:val="hybridMultilevel"/>
    <w:tmpl w:val="F652464C"/>
    <w:lvl w:ilvl="0" w:tplc="8C169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C16B36"/>
    <w:multiLevelType w:val="hybridMultilevel"/>
    <w:tmpl w:val="A00EC180"/>
    <w:lvl w:ilvl="0" w:tplc="15DAAFAE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338DEC4">
      <w:start w:val="10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9C04D6"/>
    <w:multiLevelType w:val="hybridMultilevel"/>
    <w:tmpl w:val="0380B236"/>
    <w:lvl w:ilvl="0" w:tplc="D93E99CE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ECF"/>
    <w:rsid w:val="00001208"/>
    <w:rsid w:val="000014D5"/>
    <w:rsid w:val="00002139"/>
    <w:rsid w:val="0000234C"/>
    <w:rsid w:val="00002E53"/>
    <w:rsid w:val="00002FD5"/>
    <w:rsid w:val="00003B24"/>
    <w:rsid w:val="00003CC2"/>
    <w:rsid w:val="000064BC"/>
    <w:rsid w:val="00007706"/>
    <w:rsid w:val="000077C4"/>
    <w:rsid w:val="00007803"/>
    <w:rsid w:val="000102B7"/>
    <w:rsid w:val="0001059B"/>
    <w:rsid w:val="00011E75"/>
    <w:rsid w:val="00011EE6"/>
    <w:rsid w:val="000128A2"/>
    <w:rsid w:val="000158B5"/>
    <w:rsid w:val="00016723"/>
    <w:rsid w:val="00017107"/>
    <w:rsid w:val="00020BB5"/>
    <w:rsid w:val="000220B5"/>
    <w:rsid w:val="00022F10"/>
    <w:rsid w:val="00024FF6"/>
    <w:rsid w:val="00025016"/>
    <w:rsid w:val="000260FF"/>
    <w:rsid w:val="00027E7B"/>
    <w:rsid w:val="0003053D"/>
    <w:rsid w:val="00031E8E"/>
    <w:rsid w:val="000330C2"/>
    <w:rsid w:val="00034772"/>
    <w:rsid w:val="00034800"/>
    <w:rsid w:val="000352F2"/>
    <w:rsid w:val="000363FB"/>
    <w:rsid w:val="0004010A"/>
    <w:rsid w:val="00041090"/>
    <w:rsid w:val="00041821"/>
    <w:rsid w:val="00043EF2"/>
    <w:rsid w:val="00045104"/>
    <w:rsid w:val="0004719B"/>
    <w:rsid w:val="00047372"/>
    <w:rsid w:val="0005092B"/>
    <w:rsid w:val="0005349C"/>
    <w:rsid w:val="00053506"/>
    <w:rsid w:val="00054564"/>
    <w:rsid w:val="00054613"/>
    <w:rsid w:val="00054F1C"/>
    <w:rsid w:val="0005579E"/>
    <w:rsid w:val="000564A6"/>
    <w:rsid w:val="00057238"/>
    <w:rsid w:val="000572EE"/>
    <w:rsid w:val="000604DC"/>
    <w:rsid w:val="000606E7"/>
    <w:rsid w:val="00060870"/>
    <w:rsid w:val="00060EA2"/>
    <w:rsid w:val="0006109C"/>
    <w:rsid w:val="00061157"/>
    <w:rsid w:val="0006136D"/>
    <w:rsid w:val="000622AC"/>
    <w:rsid w:val="00064192"/>
    <w:rsid w:val="0006561C"/>
    <w:rsid w:val="0006565A"/>
    <w:rsid w:val="00067192"/>
    <w:rsid w:val="00067C7B"/>
    <w:rsid w:val="000709A6"/>
    <w:rsid w:val="00070E12"/>
    <w:rsid w:val="00073E68"/>
    <w:rsid w:val="0007616A"/>
    <w:rsid w:val="000764BE"/>
    <w:rsid w:val="00077307"/>
    <w:rsid w:val="00082C15"/>
    <w:rsid w:val="0008368F"/>
    <w:rsid w:val="00084149"/>
    <w:rsid w:val="00084269"/>
    <w:rsid w:val="000848E0"/>
    <w:rsid w:val="00087B20"/>
    <w:rsid w:val="000900B1"/>
    <w:rsid w:val="0009029A"/>
    <w:rsid w:val="000910B6"/>
    <w:rsid w:val="00091A15"/>
    <w:rsid w:val="00092B2C"/>
    <w:rsid w:val="00093B26"/>
    <w:rsid w:val="00094370"/>
    <w:rsid w:val="000944A8"/>
    <w:rsid w:val="00094569"/>
    <w:rsid w:val="00094F95"/>
    <w:rsid w:val="00097BCE"/>
    <w:rsid w:val="00097BE2"/>
    <w:rsid w:val="000A1307"/>
    <w:rsid w:val="000A1F2B"/>
    <w:rsid w:val="000A4C89"/>
    <w:rsid w:val="000A556C"/>
    <w:rsid w:val="000A7198"/>
    <w:rsid w:val="000B10DB"/>
    <w:rsid w:val="000B21A6"/>
    <w:rsid w:val="000B37CC"/>
    <w:rsid w:val="000B3E42"/>
    <w:rsid w:val="000B4E2D"/>
    <w:rsid w:val="000B5A77"/>
    <w:rsid w:val="000B6FE6"/>
    <w:rsid w:val="000B75DD"/>
    <w:rsid w:val="000B7E5C"/>
    <w:rsid w:val="000B7F5F"/>
    <w:rsid w:val="000C0B38"/>
    <w:rsid w:val="000C2D30"/>
    <w:rsid w:val="000C5611"/>
    <w:rsid w:val="000C5E1C"/>
    <w:rsid w:val="000C6ABC"/>
    <w:rsid w:val="000D0528"/>
    <w:rsid w:val="000D2963"/>
    <w:rsid w:val="000D396F"/>
    <w:rsid w:val="000D3E8D"/>
    <w:rsid w:val="000D41C5"/>
    <w:rsid w:val="000D6652"/>
    <w:rsid w:val="000D6D30"/>
    <w:rsid w:val="000D733A"/>
    <w:rsid w:val="000D761B"/>
    <w:rsid w:val="000E0A9B"/>
    <w:rsid w:val="000E193A"/>
    <w:rsid w:val="000E3A76"/>
    <w:rsid w:val="000E46A5"/>
    <w:rsid w:val="000E53DC"/>
    <w:rsid w:val="000E5E08"/>
    <w:rsid w:val="000E7E49"/>
    <w:rsid w:val="000F0924"/>
    <w:rsid w:val="000F3091"/>
    <w:rsid w:val="000F5841"/>
    <w:rsid w:val="000F6090"/>
    <w:rsid w:val="000F63EF"/>
    <w:rsid w:val="000F6684"/>
    <w:rsid w:val="00100111"/>
    <w:rsid w:val="00100871"/>
    <w:rsid w:val="001008BD"/>
    <w:rsid w:val="00101F82"/>
    <w:rsid w:val="001029ED"/>
    <w:rsid w:val="00103244"/>
    <w:rsid w:val="001046F8"/>
    <w:rsid w:val="00104FAF"/>
    <w:rsid w:val="00105213"/>
    <w:rsid w:val="001055D9"/>
    <w:rsid w:val="0010613C"/>
    <w:rsid w:val="0010674D"/>
    <w:rsid w:val="00107C9A"/>
    <w:rsid w:val="00107DF0"/>
    <w:rsid w:val="001139A1"/>
    <w:rsid w:val="00115F4C"/>
    <w:rsid w:val="00116799"/>
    <w:rsid w:val="0011721D"/>
    <w:rsid w:val="00120C49"/>
    <w:rsid w:val="001231FE"/>
    <w:rsid w:val="001259BC"/>
    <w:rsid w:val="001276CE"/>
    <w:rsid w:val="00132410"/>
    <w:rsid w:val="0013347B"/>
    <w:rsid w:val="00133FD7"/>
    <w:rsid w:val="001366A8"/>
    <w:rsid w:val="00137E99"/>
    <w:rsid w:val="001401A5"/>
    <w:rsid w:val="00140BE1"/>
    <w:rsid w:val="00140FD4"/>
    <w:rsid w:val="00143E08"/>
    <w:rsid w:val="00146653"/>
    <w:rsid w:val="0014725C"/>
    <w:rsid w:val="00147F35"/>
    <w:rsid w:val="00150FD9"/>
    <w:rsid w:val="00151B4D"/>
    <w:rsid w:val="00152205"/>
    <w:rsid w:val="001542DB"/>
    <w:rsid w:val="00154C48"/>
    <w:rsid w:val="00154FA0"/>
    <w:rsid w:val="0015523B"/>
    <w:rsid w:val="00155F23"/>
    <w:rsid w:val="00156CD8"/>
    <w:rsid w:val="0015731F"/>
    <w:rsid w:val="0016064E"/>
    <w:rsid w:val="0016131C"/>
    <w:rsid w:val="001622AC"/>
    <w:rsid w:val="0016292D"/>
    <w:rsid w:val="00162EB8"/>
    <w:rsid w:val="00162EE3"/>
    <w:rsid w:val="001631A0"/>
    <w:rsid w:val="001655B0"/>
    <w:rsid w:val="001659AC"/>
    <w:rsid w:val="00165D16"/>
    <w:rsid w:val="00165FE4"/>
    <w:rsid w:val="001662EF"/>
    <w:rsid w:val="001665AC"/>
    <w:rsid w:val="00166710"/>
    <w:rsid w:val="00166B7E"/>
    <w:rsid w:val="00167368"/>
    <w:rsid w:val="00171C13"/>
    <w:rsid w:val="00174C1B"/>
    <w:rsid w:val="001755E0"/>
    <w:rsid w:val="00175EA5"/>
    <w:rsid w:val="00181D1C"/>
    <w:rsid w:val="00181EA5"/>
    <w:rsid w:val="001824CB"/>
    <w:rsid w:val="00182EB9"/>
    <w:rsid w:val="00185E54"/>
    <w:rsid w:val="00187360"/>
    <w:rsid w:val="00187AF4"/>
    <w:rsid w:val="00194FAC"/>
    <w:rsid w:val="00195ECF"/>
    <w:rsid w:val="00196D6F"/>
    <w:rsid w:val="00197B9E"/>
    <w:rsid w:val="001A204D"/>
    <w:rsid w:val="001A20A7"/>
    <w:rsid w:val="001A21B7"/>
    <w:rsid w:val="001A27C4"/>
    <w:rsid w:val="001A2880"/>
    <w:rsid w:val="001A390E"/>
    <w:rsid w:val="001A45C2"/>
    <w:rsid w:val="001A58A5"/>
    <w:rsid w:val="001A5F6F"/>
    <w:rsid w:val="001A6FA1"/>
    <w:rsid w:val="001A7419"/>
    <w:rsid w:val="001A74C6"/>
    <w:rsid w:val="001B1142"/>
    <w:rsid w:val="001B18F5"/>
    <w:rsid w:val="001B2384"/>
    <w:rsid w:val="001B2501"/>
    <w:rsid w:val="001B2C8C"/>
    <w:rsid w:val="001B7588"/>
    <w:rsid w:val="001B7DF4"/>
    <w:rsid w:val="001C0893"/>
    <w:rsid w:val="001C1C05"/>
    <w:rsid w:val="001C1ED7"/>
    <w:rsid w:val="001C29F1"/>
    <w:rsid w:val="001C6674"/>
    <w:rsid w:val="001C6CA1"/>
    <w:rsid w:val="001C720E"/>
    <w:rsid w:val="001C7539"/>
    <w:rsid w:val="001D0E1F"/>
    <w:rsid w:val="001D2288"/>
    <w:rsid w:val="001D2868"/>
    <w:rsid w:val="001D2F7A"/>
    <w:rsid w:val="001D5539"/>
    <w:rsid w:val="001D6037"/>
    <w:rsid w:val="001D610F"/>
    <w:rsid w:val="001E12A9"/>
    <w:rsid w:val="001E16D8"/>
    <w:rsid w:val="001E2255"/>
    <w:rsid w:val="001E2A2E"/>
    <w:rsid w:val="001E4C55"/>
    <w:rsid w:val="001E5AED"/>
    <w:rsid w:val="001E6378"/>
    <w:rsid w:val="001F06E2"/>
    <w:rsid w:val="001F102D"/>
    <w:rsid w:val="001F159E"/>
    <w:rsid w:val="001F37FF"/>
    <w:rsid w:val="001F5774"/>
    <w:rsid w:val="001F5AAF"/>
    <w:rsid w:val="001F7307"/>
    <w:rsid w:val="001F7E27"/>
    <w:rsid w:val="00200FAB"/>
    <w:rsid w:val="00202C34"/>
    <w:rsid w:val="002032B1"/>
    <w:rsid w:val="002063D4"/>
    <w:rsid w:val="00207CCC"/>
    <w:rsid w:val="002106A8"/>
    <w:rsid w:val="0021121C"/>
    <w:rsid w:val="0021242F"/>
    <w:rsid w:val="00212BF1"/>
    <w:rsid w:val="00212D01"/>
    <w:rsid w:val="00215096"/>
    <w:rsid w:val="0021576D"/>
    <w:rsid w:val="00217241"/>
    <w:rsid w:val="00217542"/>
    <w:rsid w:val="00220233"/>
    <w:rsid w:val="002202DF"/>
    <w:rsid w:val="002203D0"/>
    <w:rsid w:val="00220D9A"/>
    <w:rsid w:val="0022125A"/>
    <w:rsid w:val="00221473"/>
    <w:rsid w:val="00222258"/>
    <w:rsid w:val="0022232D"/>
    <w:rsid w:val="0022539D"/>
    <w:rsid w:val="0022620F"/>
    <w:rsid w:val="0022779B"/>
    <w:rsid w:val="002310A4"/>
    <w:rsid w:val="00233376"/>
    <w:rsid w:val="002337BB"/>
    <w:rsid w:val="00233F71"/>
    <w:rsid w:val="00235AED"/>
    <w:rsid w:val="00235B85"/>
    <w:rsid w:val="00235D1B"/>
    <w:rsid w:val="00235D21"/>
    <w:rsid w:val="00237269"/>
    <w:rsid w:val="00237DC1"/>
    <w:rsid w:val="00240EE5"/>
    <w:rsid w:val="002421DE"/>
    <w:rsid w:val="00244556"/>
    <w:rsid w:val="0024559B"/>
    <w:rsid w:val="002504A3"/>
    <w:rsid w:val="00251C56"/>
    <w:rsid w:val="00251E9D"/>
    <w:rsid w:val="00252609"/>
    <w:rsid w:val="0025299C"/>
    <w:rsid w:val="0025299F"/>
    <w:rsid w:val="00252F9D"/>
    <w:rsid w:val="00255F61"/>
    <w:rsid w:val="0025617D"/>
    <w:rsid w:val="00256185"/>
    <w:rsid w:val="00256237"/>
    <w:rsid w:val="00261AA2"/>
    <w:rsid w:val="00262BD0"/>
    <w:rsid w:val="00264241"/>
    <w:rsid w:val="00264242"/>
    <w:rsid w:val="00264A3A"/>
    <w:rsid w:val="00264AF4"/>
    <w:rsid w:val="00264CFA"/>
    <w:rsid w:val="002657BA"/>
    <w:rsid w:val="00265A42"/>
    <w:rsid w:val="00265F19"/>
    <w:rsid w:val="002663D1"/>
    <w:rsid w:val="00267199"/>
    <w:rsid w:val="0026787C"/>
    <w:rsid w:val="00270B15"/>
    <w:rsid w:val="00272CC5"/>
    <w:rsid w:val="0027305A"/>
    <w:rsid w:val="00273CDA"/>
    <w:rsid w:val="00277C91"/>
    <w:rsid w:val="00280BC4"/>
    <w:rsid w:val="00281B82"/>
    <w:rsid w:val="00282111"/>
    <w:rsid w:val="00282ACF"/>
    <w:rsid w:val="00282EDE"/>
    <w:rsid w:val="00285532"/>
    <w:rsid w:val="00285C5E"/>
    <w:rsid w:val="00285ED6"/>
    <w:rsid w:val="00286755"/>
    <w:rsid w:val="00291C14"/>
    <w:rsid w:val="002927A6"/>
    <w:rsid w:val="00293E8E"/>
    <w:rsid w:val="0029489D"/>
    <w:rsid w:val="00295A85"/>
    <w:rsid w:val="00297CB3"/>
    <w:rsid w:val="002A1EED"/>
    <w:rsid w:val="002A435D"/>
    <w:rsid w:val="002A45CB"/>
    <w:rsid w:val="002A608F"/>
    <w:rsid w:val="002A74FC"/>
    <w:rsid w:val="002B1FCF"/>
    <w:rsid w:val="002B36F9"/>
    <w:rsid w:val="002B3880"/>
    <w:rsid w:val="002B3DC0"/>
    <w:rsid w:val="002B4386"/>
    <w:rsid w:val="002B6DAD"/>
    <w:rsid w:val="002C1BAF"/>
    <w:rsid w:val="002C4CAB"/>
    <w:rsid w:val="002C67F6"/>
    <w:rsid w:val="002C70F3"/>
    <w:rsid w:val="002C7C69"/>
    <w:rsid w:val="002C7D1F"/>
    <w:rsid w:val="002D4EBF"/>
    <w:rsid w:val="002D5DFD"/>
    <w:rsid w:val="002D6405"/>
    <w:rsid w:val="002D6BAC"/>
    <w:rsid w:val="002D7639"/>
    <w:rsid w:val="002E0C89"/>
    <w:rsid w:val="002E3560"/>
    <w:rsid w:val="002E47D7"/>
    <w:rsid w:val="002E5DA2"/>
    <w:rsid w:val="002E7464"/>
    <w:rsid w:val="002F0898"/>
    <w:rsid w:val="002F0DB8"/>
    <w:rsid w:val="002F120E"/>
    <w:rsid w:val="002F2DB4"/>
    <w:rsid w:val="002F3B62"/>
    <w:rsid w:val="002F3F7D"/>
    <w:rsid w:val="002F44EA"/>
    <w:rsid w:val="002F4B41"/>
    <w:rsid w:val="002F5FF9"/>
    <w:rsid w:val="002F71B7"/>
    <w:rsid w:val="002F7206"/>
    <w:rsid w:val="002F79B1"/>
    <w:rsid w:val="003001C3"/>
    <w:rsid w:val="0030077B"/>
    <w:rsid w:val="0030174C"/>
    <w:rsid w:val="00303606"/>
    <w:rsid w:val="003063BA"/>
    <w:rsid w:val="00306814"/>
    <w:rsid w:val="003074AC"/>
    <w:rsid w:val="003077FC"/>
    <w:rsid w:val="003122A8"/>
    <w:rsid w:val="00312412"/>
    <w:rsid w:val="003133AC"/>
    <w:rsid w:val="003135CB"/>
    <w:rsid w:val="0031466A"/>
    <w:rsid w:val="003146A0"/>
    <w:rsid w:val="0031562F"/>
    <w:rsid w:val="00316829"/>
    <w:rsid w:val="00320503"/>
    <w:rsid w:val="0032269B"/>
    <w:rsid w:val="003261D9"/>
    <w:rsid w:val="00326370"/>
    <w:rsid w:val="00326377"/>
    <w:rsid w:val="0032769D"/>
    <w:rsid w:val="0032787B"/>
    <w:rsid w:val="00327FBD"/>
    <w:rsid w:val="00330660"/>
    <w:rsid w:val="00330815"/>
    <w:rsid w:val="00331B8D"/>
    <w:rsid w:val="00331D2E"/>
    <w:rsid w:val="00332D51"/>
    <w:rsid w:val="0033370B"/>
    <w:rsid w:val="0033415E"/>
    <w:rsid w:val="003341AF"/>
    <w:rsid w:val="003350D7"/>
    <w:rsid w:val="0033628C"/>
    <w:rsid w:val="00336D21"/>
    <w:rsid w:val="00341C8F"/>
    <w:rsid w:val="00342E6E"/>
    <w:rsid w:val="003444AD"/>
    <w:rsid w:val="003457C3"/>
    <w:rsid w:val="0034645A"/>
    <w:rsid w:val="00350ED2"/>
    <w:rsid w:val="003514B4"/>
    <w:rsid w:val="00351799"/>
    <w:rsid w:val="00352178"/>
    <w:rsid w:val="003530A4"/>
    <w:rsid w:val="00353A18"/>
    <w:rsid w:val="003540AA"/>
    <w:rsid w:val="00354CAA"/>
    <w:rsid w:val="00354D5B"/>
    <w:rsid w:val="00354FEB"/>
    <w:rsid w:val="00355C08"/>
    <w:rsid w:val="0035616C"/>
    <w:rsid w:val="003568C2"/>
    <w:rsid w:val="00356C3F"/>
    <w:rsid w:val="0035763A"/>
    <w:rsid w:val="0036096E"/>
    <w:rsid w:val="003612E2"/>
    <w:rsid w:val="00361480"/>
    <w:rsid w:val="003616B6"/>
    <w:rsid w:val="0036274F"/>
    <w:rsid w:val="00363CFD"/>
    <w:rsid w:val="003649F2"/>
    <w:rsid w:val="00365536"/>
    <w:rsid w:val="0036669F"/>
    <w:rsid w:val="00367490"/>
    <w:rsid w:val="00367644"/>
    <w:rsid w:val="003678FD"/>
    <w:rsid w:val="00370CEF"/>
    <w:rsid w:val="003718D8"/>
    <w:rsid w:val="00371AD6"/>
    <w:rsid w:val="00371E50"/>
    <w:rsid w:val="00371F8B"/>
    <w:rsid w:val="00372371"/>
    <w:rsid w:val="00372E55"/>
    <w:rsid w:val="00373508"/>
    <w:rsid w:val="003736F6"/>
    <w:rsid w:val="00373A85"/>
    <w:rsid w:val="0037651E"/>
    <w:rsid w:val="00376CE0"/>
    <w:rsid w:val="00380518"/>
    <w:rsid w:val="00380AAF"/>
    <w:rsid w:val="00382CDE"/>
    <w:rsid w:val="00383336"/>
    <w:rsid w:val="00384EC7"/>
    <w:rsid w:val="00385792"/>
    <w:rsid w:val="00385D3C"/>
    <w:rsid w:val="003878E7"/>
    <w:rsid w:val="00392158"/>
    <w:rsid w:val="00392B25"/>
    <w:rsid w:val="00393BC2"/>
    <w:rsid w:val="0039478D"/>
    <w:rsid w:val="00395547"/>
    <w:rsid w:val="00396A9A"/>
    <w:rsid w:val="0039757A"/>
    <w:rsid w:val="003A3297"/>
    <w:rsid w:val="003A3A11"/>
    <w:rsid w:val="003A5CBF"/>
    <w:rsid w:val="003A614E"/>
    <w:rsid w:val="003A628D"/>
    <w:rsid w:val="003A6750"/>
    <w:rsid w:val="003A6AA2"/>
    <w:rsid w:val="003A6AB6"/>
    <w:rsid w:val="003B0138"/>
    <w:rsid w:val="003B065F"/>
    <w:rsid w:val="003B1769"/>
    <w:rsid w:val="003B27D8"/>
    <w:rsid w:val="003B3D26"/>
    <w:rsid w:val="003B3F71"/>
    <w:rsid w:val="003B42F7"/>
    <w:rsid w:val="003B5BC6"/>
    <w:rsid w:val="003B5DB8"/>
    <w:rsid w:val="003B6155"/>
    <w:rsid w:val="003B628E"/>
    <w:rsid w:val="003B7B87"/>
    <w:rsid w:val="003C25DF"/>
    <w:rsid w:val="003C3C3D"/>
    <w:rsid w:val="003C3F92"/>
    <w:rsid w:val="003C4E57"/>
    <w:rsid w:val="003C5BF2"/>
    <w:rsid w:val="003C7179"/>
    <w:rsid w:val="003D07B9"/>
    <w:rsid w:val="003D1665"/>
    <w:rsid w:val="003D3382"/>
    <w:rsid w:val="003D4836"/>
    <w:rsid w:val="003D4EB9"/>
    <w:rsid w:val="003D7B90"/>
    <w:rsid w:val="003E0228"/>
    <w:rsid w:val="003E161C"/>
    <w:rsid w:val="003E2F97"/>
    <w:rsid w:val="003E55AB"/>
    <w:rsid w:val="003F038F"/>
    <w:rsid w:val="003F1561"/>
    <w:rsid w:val="003F212B"/>
    <w:rsid w:val="003F267D"/>
    <w:rsid w:val="003F37EB"/>
    <w:rsid w:val="003F5763"/>
    <w:rsid w:val="003F7185"/>
    <w:rsid w:val="003F78CF"/>
    <w:rsid w:val="003F7D77"/>
    <w:rsid w:val="00400728"/>
    <w:rsid w:val="0040256D"/>
    <w:rsid w:val="0040310D"/>
    <w:rsid w:val="0040413C"/>
    <w:rsid w:val="00404ADA"/>
    <w:rsid w:val="00407B1A"/>
    <w:rsid w:val="00410644"/>
    <w:rsid w:val="0041132A"/>
    <w:rsid w:val="00412E6B"/>
    <w:rsid w:val="00415293"/>
    <w:rsid w:val="0041649F"/>
    <w:rsid w:val="00416903"/>
    <w:rsid w:val="00416D22"/>
    <w:rsid w:val="00417653"/>
    <w:rsid w:val="00417792"/>
    <w:rsid w:val="00422B11"/>
    <w:rsid w:val="0042353A"/>
    <w:rsid w:val="0042404A"/>
    <w:rsid w:val="00424156"/>
    <w:rsid w:val="00424EB6"/>
    <w:rsid w:val="00424ED5"/>
    <w:rsid w:val="00425C5B"/>
    <w:rsid w:val="00426693"/>
    <w:rsid w:val="00427F86"/>
    <w:rsid w:val="004303C3"/>
    <w:rsid w:val="00430F06"/>
    <w:rsid w:val="0043304A"/>
    <w:rsid w:val="004336F3"/>
    <w:rsid w:val="00436F88"/>
    <w:rsid w:val="004374ED"/>
    <w:rsid w:val="00437A53"/>
    <w:rsid w:val="00443F2A"/>
    <w:rsid w:val="004451B4"/>
    <w:rsid w:val="00445AC0"/>
    <w:rsid w:val="00445B3A"/>
    <w:rsid w:val="00446820"/>
    <w:rsid w:val="00447BE7"/>
    <w:rsid w:val="00447F77"/>
    <w:rsid w:val="00450247"/>
    <w:rsid w:val="004523C0"/>
    <w:rsid w:val="00452807"/>
    <w:rsid w:val="00452C56"/>
    <w:rsid w:val="00453337"/>
    <w:rsid w:val="00453419"/>
    <w:rsid w:val="00453BAA"/>
    <w:rsid w:val="004547B7"/>
    <w:rsid w:val="00454937"/>
    <w:rsid w:val="00455581"/>
    <w:rsid w:val="00455C1B"/>
    <w:rsid w:val="00455D8D"/>
    <w:rsid w:val="0045689F"/>
    <w:rsid w:val="004572EC"/>
    <w:rsid w:val="004573EE"/>
    <w:rsid w:val="004579DC"/>
    <w:rsid w:val="00462B2F"/>
    <w:rsid w:val="00462D74"/>
    <w:rsid w:val="004632F4"/>
    <w:rsid w:val="004647D9"/>
    <w:rsid w:val="0046482C"/>
    <w:rsid w:val="00464D61"/>
    <w:rsid w:val="00465A7D"/>
    <w:rsid w:val="00466260"/>
    <w:rsid w:val="00470AFD"/>
    <w:rsid w:val="00471EC5"/>
    <w:rsid w:val="00473281"/>
    <w:rsid w:val="00474A66"/>
    <w:rsid w:val="004750A0"/>
    <w:rsid w:val="00475714"/>
    <w:rsid w:val="00475E2D"/>
    <w:rsid w:val="00475E83"/>
    <w:rsid w:val="00475EF1"/>
    <w:rsid w:val="004761E4"/>
    <w:rsid w:val="00476886"/>
    <w:rsid w:val="004775F5"/>
    <w:rsid w:val="00481605"/>
    <w:rsid w:val="004835A0"/>
    <w:rsid w:val="004850B3"/>
    <w:rsid w:val="00485AD3"/>
    <w:rsid w:val="00486FC1"/>
    <w:rsid w:val="00490069"/>
    <w:rsid w:val="00491ECA"/>
    <w:rsid w:val="0049234F"/>
    <w:rsid w:val="004937BF"/>
    <w:rsid w:val="00495D71"/>
    <w:rsid w:val="0049709B"/>
    <w:rsid w:val="00497496"/>
    <w:rsid w:val="00497A30"/>
    <w:rsid w:val="004A069F"/>
    <w:rsid w:val="004A0933"/>
    <w:rsid w:val="004A4065"/>
    <w:rsid w:val="004A4245"/>
    <w:rsid w:val="004A46B1"/>
    <w:rsid w:val="004A4D1F"/>
    <w:rsid w:val="004A53C4"/>
    <w:rsid w:val="004A7CBF"/>
    <w:rsid w:val="004B061B"/>
    <w:rsid w:val="004B0F6F"/>
    <w:rsid w:val="004B3B72"/>
    <w:rsid w:val="004B5584"/>
    <w:rsid w:val="004B66C6"/>
    <w:rsid w:val="004B6952"/>
    <w:rsid w:val="004C0D06"/>
    <w:rsid w:val="004C1748"/>
    <w:rsid w:val="004C18B4"/>
    <w:rsid w:val="004C25DC"/>
    <w:rsid w:val="004C4377"/>
    <w:rsid w:val="004C43AB"/>
    <w:rsid w:val="004C5E87"/>
    <w:rsid w:val="004C7A72"/>
    <w:rsid w:val="004D0254"/>
    <w:rsid w:val="004D11CC"/>
    <w:rsid w:val="004D1B4E"/>
    <w:rsid w:val="004D3914"/>
    <w:rsid w:val="004D4300"/>
    <w:rsid w:val="004D4D02"/>
    <w:rsid w:val="004D5EF3"/>
    <w:rsid w:val="004D7544"/>
    <w:rsid w:val="004E037A"/>
    <w:rsid w:val="004E2027"/>
    <w:rsid w:val="004E2B05"/>
    <w:rsid w:val="004E4B48"/>
    <w:rsid w:val="004E5128"/>
    <w:rsid w:val="004E5261"/>
    <w:rsid w:val="004E63AE"/>
    <w:rsid w:val="004E7E40"/>
    <w:rsid w:val="004F1134"/>
    <w:rsid w:val="004F1F00"/>
    <w:rsid w:val="004F2367"/>
    <w:rsid w:val="004F386B"/>
    <w:rsid w:val="004F3CA3"/>
    <w:rsid w:val="004F45AF"/>
    <w:rsid w:val="004F58A4"/>
    <w:rsid w:val="004F5F62"/>
    <w:rsid w:val="004F64EC"/>
    <w:rsid w:val="004F6BEE"/>
    <w:rsid w:val="004F7BE2"/>
    <w:rsid w:val="00500276"/>
    <w:rsid w:val="005028DB"/>
    <w:rsid w:val="00502C3B"/>
    <w:rsid w:val="005047A7"/>
    <w:rsid w:val="00505118"/>
    <w:rsid w:val="005056DE"/>
    <w:rsid w:val="005114DB"/>
    <w:rsid w:val="00512452"/>
    <w:rsid w:val="00512970"/>
    <w:rsid w:val="005132AD"/>
    <w:rsid w:val="00513DBF"/>
    <w:rsid w:val="00514204"/>
    <w:rsid w:val="00515528"/>
    <w:rsid w:val="00516728"/>
    <w:rsid w:val="00517ED2"/>
    <w:rsid w:val="0052131E"/>
    <w:rsid w:val="005213E0"/>
    <w:rsid w:val="0052158E"/>
    <w:rsid w:val="00521751"/>
    <w:rsid w:val="00521CB9"/>
    <w:rsid w:val="00522238"/>
    <w:rsid w:val="00522DC5"/>
    <w:rsid w:val="005233D3"/>
    <w:rsid w:val="00523A9D"/>
    <w:rsid w:val="00524603"/>
    <w:rsid w:val="00524A21"/>
    <w:rsid w:val="0052512C"/>
    <w:rsid w:val="00525E1E"/>
    <w:rsid w:val="00526AFE"/>
    <w:rsid w:val="0053049D"/>
    <w:rsid w:val="00532C26"/>
    <w:rsid w:val="0053324A"/>
    <w:rsid w:val="00533A86"/>
    <w:rsid w:val="00534919"/>
    <w:rsid w:val="005373D8"/>
    <w:rsid w:val="00537DB7"/>
    <w:rsid w:val="005401B2"/>
    <w:rsid w:val="00540635"/>
    <w:rsid w:val="00540A42"/>
    <w:rsid w:val="0054106D"/>
    <w:rsid w:val="005415A2"/>
    <w:rsid w:val="00541BE4"/>
    <w:rsid w:val="0054369F"/>
    <w:rsid w:val="005436BF"/>
    <w:rsid w:val="005449D9"/>
    <w:rsid w:val="00544A4F"/>
    <w:rsid w:val="005451D3"/>
    <w:rsid w:val="00551679"/>
    <w:rsid w:val="00552750"/>
    <w:rsid w:val="00553DF7"/>
    <w:rsid w:val="0055514A"/>
    <w:rsid w:val="0055535D"/>
    <w:rsid w:val="005559A0"/>
    <w:rsid w:val="00557323"/>
    <w:rsid w:val="0056082F"/>
    <w:rsid w:val="00560D2F"/>
    <w:rsid w:val="00563A90"/>
    <w:rsid w:val="00563C09"/>
    <w:rsid w:val="00566319"/>
    <w:rsid w:val="00567A1E"/>
    <w:rsid w:val="00567AB0"/>
    <w:rsid w:val="005705AB"/>
    <w:rsid w:val="00570A04"/>
    <w:rsid w:val="005717EE"/>
    <w:rsid w:val="00571812"/>
    <w:rsid w:val="00574229"/>
    <w:rsid w:val="00574871"/>
    <w:rsid w:val="00574A36"/>
    <w:rsid w:val="005750CB"/>
    <w:rsid w:val="005750F3"/>
    <w:rsid w:val="005756C0"/>
    <w:rsid w:val="00575C70"/>
    <w:rsid w:val="00576055"/>
    <w:rsid w:val="005768EC"/>
    <w:rsid w:val="00577D80"/>
    <w:rsid w:val="00577D93"/>
    <w:rsid w:val="005815F7"/>
    <w:rsid w:val="00582CD6"/>
    <w:rsid w:val="00583C70"/>
    <w:rsid w:val="005858C2"/>
    <w:rsid w:val="005859AD"/>
    <w:rsid w:val="00585EFD"/>
    <w:rsid w:val="00586049"/>
    <w:rsid w:val="00586169"/>
    <w:rsid w:val="00587809"/>
    <w:rsid w:val="00587CCB"/>
    <w:rsid w:val="00591729"/>
    <w:rsid w:val="00591A5B"/>
    <w:rsid w:val="005920C2"/>
    <w:rsid w:val="0059242E"/>
    <w:rsid w:val="00594842"/>
    <w:rsid w:val="005957FE"/>
    <w:rsid w:val="00595865"/>
    <w:rsid w:val="00595B58"/>
    <w:rsid w:val="005967DA"/>
    <w:rsid w:val="00596BD3"/>
    <w:rsid w:val="005A1073"/>
    <w:rsid w:val="005A1EDC"/>
    <w:rsid w:val="005A392A"/>
    <w:rsid w:val="005A4085"/>
    <w:rsid w:val="005A480B"/>
    <w:rsid w:val="005A6A7F"/>
    <w:rsid w:val="005A6E53"/>
    <w:rsid w:val="005B03C2"/>
    <w:rsid w:val="005B0465"/>
    <w:rsid w:val="005B28AB"/>
    <w:rsid w:val="005B348D"/>
    <w:rsid w:val="005B523B"/>
    <w:rsid w:val="005B55F7"/>
    <w:rsid w:val="005B56D1"/>
    <w:rsid w:val="005B5C9D"/>
    <w:rsid w:val="005B7B43"/>
    <w:rsid w:val="005C19F7"/>
    <w:rsid w:val="005C1FF8"/>
    <w:rsid w:val="005C229F"/>
    <w:rsid w:val="005C2991"/>
    <w:rsid w:val="005C3374"/>
    <w:rsid w:val="005C33E1"/>
    <w:rsid w:val="005C3D4A"/>
    <w:rsid w:val="005C3E97"/>
    <w:rsid w:val="005C5786"/>
    <w:rsid w:val="005C6FB7"/>
    <w:rsid w:val="005D01FB"/>
    <w:rsid w:val="005D02AC"/>
    <w:rsid w:val="005D0C03"/>
    <w:rsid w:val="005D63FF"/>
    <w:rsid w:val="005D6512"/>
    <w:rsid w:val="005D7A69"/>
    <w:rsid w:val="005E22F6"/>
    <w:rsid w:val="005E34A7"/>
    <w:rsid w:val="005E40A2"/>
    <w:rsid w:val="005E4E6B"/>
    <w:rsid w:val="005E6432"/>
    <w:rsid w:val="005E7423"/>
    <w:rsid w:val="005F219D"/>
    <w:rsid w:val="005F24B9"/>
    <w:rsid w:val="005F41F3"/>
    <w:rsid w:val="006009C7"/>
    <w:rsid w:val="00602711"/>
    <w:rsid w:val="0060498D"/>
    <w:rsid w:val="00606DE0"/>
    <w:rsid w:val="00606FE8"/>
    <w:rsid w:val="0060770E"/>
    <w:rsid w:val="00607864"/>
    <w:rsid w:val="00613D1B"/>
    <w:rsid w:val="00614669"/>
    <w:rsid w:val="00615BEC"/>
    <w:rsid w:val="006216A8"/>
    <w:rsid w:val="006223C9"/>
    <w:rsid w:val="00623245"/>
    <w:rsid w:val="00623341"/>
    <w:rsid w:val="00624D00"/>
    <w:rsid w:val="0062711E"/>
    <w:rsid w:val="006303ED"/>
    <w:rsid w:val="00631407"/>
    <w:rsid w:val="0063258F"/>
    <w:rsid w:val="0063267A"/>
    <w:rsid w:val="006333D8"/>
    <w:rsid w:val="00633CAB"/>
    <w:rsid w:val="00634642"/>
    <w:rsid w:val="00635686"/>
    <w:rsid w:val="006374BD"/>
    <w:rsid w:val="006377D1"/>
    <w:rsid w:val="006415D7"/>
    <w:rsid w:val="00644747"/>
    <w:rsid w:val="0064490B"/>
    <w:rsid w:val="00645136"/>
    <w:rsid w:val="0064708C"/>
    <w:rsid w:val="0064745D"/>
    <w:rsid w:val="00647EDE"/>
    <w:rsid w:val="006510AE"/>
    <w:rsid w:val="00651534"/>
    <w:rsid w:val="006522AE"/>
    <w:rsid w:val="006527FA"/>
    <w:rsid w:val="00652813"/>
    <w:rsid w:val="00653981"/>
    <w:rsid w:val="00654B78"/>
    <w:rsid w:val="006552D4"/>
    <w:rsid w:val="00655520"/>
    <w:rsid w:val="006573E6"/>
    <w:rsid w:val="00661351"/>
    <w:rsid w:val="00663829"/>
    <w:rsid w:val="00663F5A"/>
    <w:rsid w:val="0066667D"/>
    <w:rsid w:val="00666E9B"/>
    <w:rsid w:val="006671FC"/>
    <w:rsid w:val="00667A25"/>
    <w:rsid w:val="00670049"/>
    <w:rsid w:val="006743AE"/>
    <w:rsid w:val="006746B8"/>
    <w:rsid w:val="00674A2B"/>
    <w:rsid w:val="00674BD7"/>
    <w:rsid w:val="006754B8"/>
    <w:rsid w:val="00675684"/>
    <w:rsid w:val="006757DE"/>
    <w:rsid w:val="00676670"/>
    <w:rsid w:val="00680A32"/>
    <w:rsid w:val="00681996"/>
    <w:rsid w:val="00683465"/>
    <w:rsid w:val="00686A8B"/>
    <w:rsid w:val="00687AD6"/>
    <w:rsid w:val="00690208"/>
    <w:rsid w:val="00691749"/>
    <w:rsid w:val="00691C99"/>
    <w:rsid w:val="00692497"/>
    <w:rsid w:val="006930BC"/>
    <w:rsid w:val="006931A9"/>
    <w:rsid w:val="00693FD2"/>
    <w:rsid w:val="00694EED"/>
    <w:rsid w:val="006950CE"/>
    <w:rsid w:val="006972F3"/>
    <w:rsid w:val="0069766A"/>
    <w:rsid w:val="006A0B13"/>
    <w:rsid w:val="006A1E71"/>
    <w:rsid w:val="006A31AD"/>
    <w:rsid w:val="006A3A89"/>
    <w:rsid w:val="006A7056"/>
    <w:rsid w:val="006B18C3"/>
    <w:rsid w:val="006B3534"/>
    <w:rsid w:val="006B4DA0"/>
    <w:rsid w:val="006B4F51"/>
    <w:rsid w:val="006B60AC"/>
    <w:rsid w:val="006B647C"/>
    <w:rsid w:val="006B6EF3"/>
    <w:rsid w:val="006B788E"/>
    <w:rsid w:val="006C0556"/>
    <w:rsid w:val="006C1CE5"/>
    <w:rsid w:val="006C28EB"/>
    <w:rsid w:val="006C365D"/>
    <w:rsid w:val="006C40A9"/>
    <w:rsid w:val="006C4432"/>
    <w:rsid w:val="006D1FD6"/>
    <w:rsid w:val="006D24B5"/>
    <w:rsid w:val="006D45B2"/>
    <w:rsid w:val="006D46A9"/>
    <w:rsid w:val="006D4F4D"/>
    <w:rsid w:val="006D5FEF"/>
    <w:rsid w:val="006D6286"/>
    <w:rsid w:val="006D7266"/>
    <w:rsid w:val="006D762C"/>
    <w:rsid w:val="006E0AE4"/>
    <w:rsid w:val="006E11B3"/>
    <w:rsid w:val="006E247D"/>
    <w:rsid w:val="006E37E6"/>
    <w:rsid w:val="006E48F7"/>
    <w:rsid w:val="006E7B37"/>
    <w:rsid w:val="006F0D68"/>
    <w:rsid w:val="006F1508"/>
    <w:rsid w:val="006F1A0B"/>
    <w:rsid w:val="006F21D5"/>
    <w:rsid w:val="006F2F75"/>
    <w:rsid w:val="006F3597"/>
    <w:rsid w:val="006F389F"/>
    <w:rsid w:val="006F490B"/>
    <w:rsid w:val="006F525F"/>
    <w:rsid w:val="006F5B65"/>
    <w:rsid w:val="006F617D"/>
    <w:rsid w:val="00701757"/>
    <w:rsid w:val="0070176F"/>
    <w:rsid w:val="00702A33"/>
    <w:rsid w:val="00702FF6"/>
    <w:rsid w:val="00706DDF"/>
    <w:rsid w:val="00707D45"/>
    <w:rsid w:val="007100CE"/>
    <w:rsid w:val="00710845"/>
    <w:rsid w:val="00710AD9"/>
    <w:rsid w:val="00712045"/>
    <w:rsid w:val="00714345"/>
    <w:rsid w:val="00714EC5"/>
    <w:rsid w:val="00716F49"/>
    <w:rsid w:val="0071764D"/>
    <w:rsid w:val="00720120"/>
    <w:rsid w:val="00721147"/>
    <w:rsid w:val="00722B17"/>
    <w:rsid w:val="007234A0"/>
    <w:rsid w:val="0072414E"/>
    <w:rsid w:val="00724535"/>
    <w:rsid w:val="00725E37"/>
    <w:rsid w:val="00730738"/>
    <w:rsid w:val="00730F1A"/>
    <w:rsid w:val="00732A7E"/>
    <w:rsid w:val="0073634F"/>
    <w:rsid w:val="00740B71"/>
    <w:rsid w:val="007419FE"/>
    <w:rsid w:val="00741C65"/>
    <w:rsid w:val="00741DB2"/>
    <w:rsid w:val="00744452"/>
    <w:rsid w:val="00744A0A"/>
    <w:rsid w:val="00744D35"/>
    <w:rsid w:val="00745AF9"/>
    <w:rsid w:val="007463B5"/>
    <w:rsid w:val="00753AE7"/>
    <w:rsid w:val="0075431E"/>
    <w:rsid w:val="007548BE"/>
    <w:rsid w:val="0075529B"/>
    <w:rsid w:val="0075717F"/>
    <w:rsid w:val="007573C5"/>
    <w:rsid w:val="007601DB"/>
    <w:rsid w:val="00760AAB"/>
    <w:rsid w:val="00761782"/>
    <w:rsid w:val="00762436"/>
    <w:rsid w:val="007637A6"/>
    <w:rsid w:val="00763DCD"/>
    <w:rsid w:val="00764460"/>
    <w:rsid w:val="00764C4D"/>
    <w:rsid w:val="00765C4D"/>
    <w:rsid w:val="007663BD"/>
    <w:rsid w:val="00767A40"/>
    <w:rsid w:val="00770641"/>
    <w:rsid w:val="00770782"/>
    <w:rsid w:val="00770FCE"/>
    <w:rsid w:val="0077118A"/>
    <w:rsid w:val="00772F77"/>
    <w:rsid w:val="00773570"/>
    <w:rsid w:val="007736A6"/>
    <w:rsid w:val="00774822"/>
    <w:rsid w:val="00774EE6"/>
    <w:rsid w:val="007757A0"/>
    <w:rsid w:val="00775F39"/>
    <w:rsid w:val="0077700D"/>
    <w:rsid w:val="00781C86"/>
    <w:rsid w:val="00781F52"/>
    <w:rsid w:val="00784C35"/>
    <w:rsid w:val="00785507"/>
    <w:rsid w:val="00787C1F"/>
    <w:rsid w:val="00790D53"/>
    <w:rsid w:val="00791997"/>
    <w:rsid w:val="00792C08"/>
    <w:rsid w:val="00793078"/>
    <w:rsid w:val="007945A4"/>
    <w:rsid w:val="00795A14"/>
    <w:rsid w:val="007962E5"/>
    <w:rsid w:val="007A25E7"/>
    <w:rsid w:val="007A41C6"/>
    <w:rsid w:val="007A54D0"/>
    <w:rsid w:val="007A59AF"/>
    <w:rsid w:val="007A6777"/>
    <w:rsid w:val="007A67AF"/>
    <w:rsid w:val="007B0437"/>
    <w:rsid w:val="007B0FCD"/>
    <w:rsid w:val="007B1036"/>
    <w:rsid w:val="007B1D46"/>
    <w:rsid w:val="007B278F"/>
    <w:rsid w:val="007B40E8"/>
    <w:rsid w:val="007B4EDE"/>
    <w:rsid w:val="007B4F14"/>
    <w:rsid w:val="007B7F97"/>
    <w:rsid w:val="007C432D"/>
    <w:rsid w:val="007C57C4"/>
    <w:rsid w:val="007C72C1"/>
    <w:rsid w:val="007C763F"/>
    <w:rsid w:val="007D0620"/>
    <w:rsid w:val="007D148C"/>
    <w:rsid w:val="007D1564"/>
    <w:rsid w:val="007D3C52"/>
    <w:rsid w:val="007D50AF"/>
    <w:rsid w:val="007D5E6D"/>
    <w:rsid w:val="007D7E12"/>
    <w:rsid w:val="007E01C7"/>
    <w:rsid w:val="007E0428"/>
    <w:rsid w:val="007E39A1"/>
    <w:rsid w:val="007E4DC6"/>
    <w:rsid w:val="007E4FAA"/>
    <w:rsid w:val="007E6955"/>
    <w:rsid w:val="007E7CCE"/>
    <w:rsid w:val="007F1E05"/>
    <w:rsid w:val="007F4045"/>
    <w:rsid w:val="007F6092"/>
    <w:rsid w:val="008006B6"/>
    <w:rsid w:val="00800CAD"/>
    <w:rsid w:val="008022C5"/>
    <w:rsid w:val="0080361E"/>
    <w:rsid w:val="00803661"/>
    <w:rsid w:val="0080438A"/>
    <w:rsid w:val="0080491B"/>
    <w:rsid w:val="00805025"/>
    <w:rsid w:val="00806A2F"/>
    <w:rsid w:val="00806D0E"/>
    <w:rsid w:val="008078CE"/>
    <w:rsid w:val="00810CA1"/>
    <w:rsid w:val="00810D86"/>
    <w:rsid w:val="00811600"/>
    <w:rsid w:val="008123F1"/>
    <w:rsid w:val="00816F3B"/>
    <w:rsid w:val="008179D0"/>
    <w:rsid w:val="00821B7B"/>
    <w:rsid w:val="00823BED"/>
    <w:rsid w:val="00823D21"/>
    <w:rsid w:val="00823F45"/>
    <w:rsid w:val="00826C8C"/>
    <w:rsid w:val="00826D7B"/>
    <w:rsid w:val="00827185"/>
    <w:rsid w:val="00830B44"/>
    <w:rsid w:val="008324DF"/>
    <w:rsid w:val="00832EB6"/>
    <w:rsid w:val="00833A6F"/>
    <w:rsid w:val="00833B4A"/>
    <w:rsid w:val="00834A83"/>
    <w:rsid w:val="0083654C"/>
    <w:rsid w:val="00840F98"/>
    <w:rsid w:val="00841B03"/>
    <w:rsid w:val="008425E2"/>
    <w:rsid w:val="008436D6"/>
    <w:rsid w:val="00843E05"/>
    <w:rsid w:val="008461C5"/>
    <w:rsid w:val="00847143"/>
    <w:rsid w:val="0085047C"/>
    <w:rsid w:val="008510BF"/>
    <w:rsid w:val="00852415"/>
    <w:rsid w:val="00854D30"/>
    <w:rsid w:val="008550F4"/>
    <w:rsid w:val="00855293"/>
    <w:rsid w:val="008553FC"/>
    <w:rsid w:val="008609C6"/>
    <w:rsid w:val="008627BF"/>
    <w:rsid w:val="008656E0"/>
    <w:rsid w:val="0086670D"/>
    <w:rsid w:val="00867350"/>
    <w:rsid w:val="00870948"/>
    <w:rsid w:val="008717BC"/>
    <w:rsid w:val="00872CEE"/>
    <w:rsid w:val="00873C0D"/>
    <w:rsid w:val="00876F68"/>
    <w:rsid w:val="00877F53"/>
    <w:rsid w:val="0088019B"/>
    <w:rsid w:val="00882C41"/>
    <w:rsid w:val="0088352A"/>
    <w:rsid w:val="00883A6B"/>
    <w:rsid w:val="00884B6D"/>
    <w:rsid w:val="00885591"/>
    <w:rsid w:val="008858FF"/>
    <w:rsid w:val="008865A5"/>
    <w:rsid w:val="00886793"/>
    <w:rsid w:val="00886AF1"/>
    <w:rsid w:val="00886BA6"/>
    <w:rsid w:val="0089128A"/>
    <w:rsid w:val="00891581"/>
    <w:rsid w:val="00893BB8"/>
    <w:rsid w:val="0089425A"/>
    <w:rsid w:val="00894FF7"/>
    <w:rsid w:val="00895546"/>
    <w:rsid w:val="0089712A"/>
    <w:rsid w:val="00897DDB"/>
    <w:rsid w:val="008A0918"/>
    <w:rsid w:val="008A187B"/>
    <w:rsid w:val="008A21F0"/>
    <w:rsid w:val="008A2608"/>
    <w:rsid w:val="008A2B73"/>
    <w:rsid w:val="008A32DD"/>
    <w:rsid w:val="008A3A2D"/>
    <w:rsid w:val="008A4107"/>
    <w:rsid w:val="008A539D"/>
    <w:rsid w:val="008A5933"/>
    <w:rsid w:val="008A5D32"/>
    <w:rsid w:val="008A7030"/>
    <w:rsid w:val="008B0C59"/>
    <w:rsid w:val="008B12CA"/>
    <w:rsid w:val="008B21B7"/>
    <w:rsid w:val="008B2BBE"/>
    <w:rsid w:val="008B3B57"/>
    <w:rsid w:val="008B4AF4"/>
    <w:rsid w:val="008B59C1"/>
    <w:rsid w:val="008B760B"/>
    <w:rsid w:val="008C148B"/>
    <w:rsid w:val="008C14F1"/>
    <w:rsid w:val="008C3228"/>
    <w:rsid w:val="008C338F"/>
    <w:rsid w:val="008C387F"/>
    <w:rsid w:val="008C4B1E"/>
    <w:rsid w:val="008C5991"/>
    <w:rsid w:val="008C62E0"/>
    <w:rsid w:val="008C6989"/>
    <w:rsid w:val="008C6EB2"/>
    <w:rsid w:val="008C75B8"/>
    <w:rsid w:val="008C7604"/>
    <w:rsid w:val="008D0619"/>
    <w:rsid w:val="008D0E4D"/>
    <w:rsid w:val="008D2CB5"/>
    <w:rsid w:val="008D5756"/>
    <w:rsid w:val="008D7665"/>
    <w:rsid w:val="008D76E3"/>
    <w:rsid w:val="008E0F9F"/>
    <w:rsid w:val="008E12BD"/>
    <w:rsid w:val="008E347E"/>
    <w:rsid w:val="008E49FC"/>
    <w:rsid w:val="008E4B06"/>
    <w:rsid w:val="008E4F70"/>
    <w:rsid w:val="008E62C7"/>
    <w:rsid w:val="008E684C"/>
    <w:rsid w:val="008E76B5"/>
    <w:rsid w:val="008E7B08"/>
    <w:rsid w:val="008F0379"/>
    <w:rsid w:val="008F1C8F"/>
    <w:rsid w:val="008F5621"/>
    <w:rsid w:val="008F6552"/>
    <w:rsid w:val="008F6881"/>
    <w:rsid w:val="00902717"/>
    <w:rsid w:val="00903177"/>
    <w:rsid w:val="0090418C"/>
    <w:rsid w:val="00904291"/>
    <w:rsid w:val="00906DE5"/>
    <w:rsid w:val="009122FA"/>
    <w:rsid w:val="0091481D"/>
    <w:rsid w:val="00914C4A"/>
    <w:rsid w:val="009151A1"/>
    <w:rsid w:val="0091573D"/>
    <w:rsid w:val="00917267"/>
    <w:rsid w:val="009174DD"/>
    <w:rsid w:val="00917554"/>
    <w:rsid w:val="00920066"/>
    <w:rsid w:val="0092085A"/>
    <w:rsid w:val="00921525"/>
    <w:rsid w:val="00921942"/>
    <w:rsid w:val="00921F64"/>
    <w:rsid w:val="00922185"/>
    <w:rsid w:val="00925912"/>
    <w:rsid w:val="009259BE"/>
    <w:rsid w:val="00926F24"/>
    <w:rsid w:val="009277E9"/>
    <w:rsid w:val="00931853"/>
    <w:rsid w:val="0093288C"/>
    <w:rsid w:val="0093334B"/>
    <w:rsid w:val="009348A2"/>
    <w:rsid w:val="0093574F"/>
    <w:rsid w:val="00935B5A"/>
    <w:rsid w:val="009379D1"/>
    <w:rsid w:val="009406E1"/>
    <w:rsid w:val="009407AC"/>
    <w:rsid w:val="009427C2"/>
    <w:rsid w:val="00943EE7"/>
    <w:rsid w:val="00944122"/>
    <w:rsid w:val="00944284"/>
    <w:rsid w:val="00944E95"/>
    <w:rsid w:val="009476B6"/>
    <w:rsid w:val="00947E3F"/>
    <w:rsid w:val="00950EBB"/>
    <w:rsid w:val="00950FD9"/>
    <w:rsid w:val="00952B11"/>
    <w:rsid w:val="009539BD"/>
    <w:rsid w:val="009550F4"/>
    <w:rsid w:val="0095575C"/>
    <w:rsid w:val="00961A8B"/>
    <w:rsid w:val="00961D6B"/>
    <w:rsid w:val="009622F4"/>
    <w:rsid w:val="00962972"/>
    <w:rsid w:val="00962B83"/>
    <w:rsid w:val="00964462"/>
    <w:rsid w:val="00964AE9"/>
    <w:rsid w:val="00966121"/>
    <w:rsid w:val="00966CC0"/>
    <w:rsid w:val="00966E07"/>
    <w:rsid w:val="009707AF"/>
    <w:rsid w:val="009711EC"/>
    <w:rsid w:val="00972A6A"/>
    <w:rsid w:val="00972CC7"/>
    <w:rsid w:val="009736EB"/>
    <w:rsid w:val="00973B25"/>
    <w:rsid w:val="00974A98"/>
    <w:rsid w:val="0097563E"/>
    <w:rsid w:val="00976C97"/>
    <w:rsid w:val="00977C38"/>
    <w:rsid w:val="00982552"/>
    <w:rsid w:val="00986193"/>
    <w:rsid w:val="009873CC"/>
    <w:rsid w:val="00990D89"/>
    <w:rsid w:val="00992978"/>
    <w:rsid w:val="009937A0"/>
    <w:rsid w:val="00993F47"/>
    <w:rsid w:val="00995555"/>
    <w:rsid w:val="009A12A3"/>
    <w:rsid w:val="009A17C0"/>
    <w:rsid w:val="009A25A1"/>
    <w:rsid w:val="009A3126"/>
    <w:rsid w:val="009A441C"/>
    <w:rsid w:val="009A493F"/>
    <w:rsid w:val="009A4A23"/>
    <w:rsid w:val="009A5833"/>
    <w:rsid w:val="009A7DE6"/>
    <w:rsid w:val="009B02A6"/>
    <w:rsid w:val="009B1B54"/>
    <w:rsid w:val="009B5FF6"/>
    <w:rsid w:val="009B6635"/>
    <w:rsid w:val="009B782F"/>
    <w:rsid w:val="009C0698"/>
    <w:rsid w:val="009C37CD"/>
    <w:rsid w:val="009C3C5D"/>
    <w:rsid w:val="009C436D"/>
    <w:rsid w:val="009C4E54"/>
    <w:rsid w:val="009C7D3D"/>
    <w:rsid w:val="009C7F76"/>
    <w:rsid w:val="009D0075"/>
    <w:rsid w:val="009D0147"/>
    <w:rsid w:val="009D1168"/>
    <w:rsid w:val="009D292B"/>
    <w:rsid w:val="009D3FE5"/>
    <w:rsid w:val="009D428D"/>
    <w:rsid w:val="009D4430"/>
    <w:rsid w:val="009D4855"/>
    <w:rsid w:val="009D643D"/>
    <w:rsid w:val="009D6595"/>
    <w:rsid w:val="009D6BB9"/>
    <w:rsid w:val="009D7BE9"/>
    <w:rsid w:val="009E0463"/>
    <w:rsid w:val="009E0B0C"/>
    <w:rsid w:val="009E2B31"/>
    <w:rsid w:val="009E2EFA"/>
    <w:rsid w:val="009E304F"/>
    <w:rsid w:val="009E36D2"/>
    <w:rsid w:val="009E44CC"/>
    <w:rsid w:val="009E6F36"/>
    <w:rsid w:val="009E7B67"/>
    <w:rsid w:val="009F43FA"/>
    <w:rsid w:val="009F4A8A"/>
    <w:rsid w:val="009F6394"/>
    <w:rsid w:val="009F7434"/>
    <w:rsid w:val="00A03E09"/>
    <w:rsid w:val="00A042D7"/>
    <w:rsid w:val="00A056D5"/>
    <w:rsid w:val="00A0639D"/>
    <w:rsid w:val="00A0659E"/>
    <w:rsid w:val="00A07CAE"/>
    <w:rsid w:val="00A10165"/>
    <w:rsid w:val="00A12700"/>
    <w:rsid w:val="00A12F50"/>
    <w:rsid w:val="00A13350"/>
    <w:rsid w:val="00A13A1B"/>
    <w:rsid w:val="00A13C95"/>
    <w:rsid w:val="00A13F22"/>
    <w:rsid w:val="00A13FAA"/>
    <w:rsid w:val="00A140D6"/>
    <w:rsid w:val="00A15167"/>
    <w:rsid w:val="00A17C5A"/>
    <w:rsid w:val="00A2033A"/>
    <w:rsid w:val="00A21229"/>
    <w:rsid w:val="00A21E83"/>
    <w:rsid w:val="00A2268C"/>
    <w:rsid w:val="00A30125"/>
    <w:rsid w:val="00A30953"/>
    <w:rsid w:val="00A30F06"/>
    <w:rsid w:val="00A314A3"/>
    <w:rsid w:val="00A317F1"/>
    <w:rsid w:val="00A32ECD"/>
    <w:rsid w:val="00A3605A"/>
    <w:rsid w:val="00A36B81"/>
    <w:rsid w:val="00A36C31"/>
    <w:rsid w:val="00A45EE3"/>
    <w:rsid w:val="00A470A1"/>
    <w:rsid w:val="00A50548"/>
    <w:rsid w:val="00A513E2"/>
    <w:rsid w:val="00A52890"/>
    <w:rsid w:val="00A52A6F"/>
    <w:rsid w:val="00A541DD"/>
    <w:rsid w:val="00A57F6C"/>
    <w:rsid w:val="00A61258"/>
    <w:rsid w:val="00A6149E"/>
    <w:rsid w:val="00A61591"/>
    <w:rsid w:val="00A62149"/>
    <w:rsid w:val="00A6387F"/>
    <w:rsid w:val="00A64235"/>
    <w:rsid w:val="00A67436"/>
    <w:rsid w:val="00A707E4"/>
    <w:rsid w:val="00A70A00"/>
    <w:rsid w:val="00A70D2A"/>
    <w:rsid w:val="00A71777"/>
    <w:rsid w:val="00A73182"/>
    <w:rsid w:val="00A7347F"/>
    <w:rsid w:val="00A76D01"/>
    <w:rsid w:val="00A76D72"/>
    <w:rsid w:val="00A77721"/>
    <w:rsid w:val="00A779C7"/>
    <w:rsid w:val="00A811F7"/>
    <w:rsid w:val="00A83D02"/>
    <w:rsid w:val="00A84B8A"/>
    <w:rsid w:val="00A85F56"/>
    <w:rsid w:val="00A86EAF"/>
    <w:rsid w:val="00A873CB"/>
    <w:rsid w:val="00A91DC7"/>
    <w:rsid w:val="00A91E7E"/>
    <w:rsid w:val="00A92819"/>
    <w:rsid w:val="00A92B0F"/>
    <w:rsid w:val="00A93DA2"/>
    <w:rsid w:val="00A93E1B"/>
    <w:rsid w:val="00A94467"/>
    <w:rsid w:val="00A95748"/>
    <w:rsid w:val="00A960AC"/>
    <w:rsid w:val="00AA10CF"/>
    <w:rsid w:val="00AA2862"/>
    <w:rsid w:val="00AA3971"/>
    <w:rsid w:val="00AA5A9C"/>
    <w:rsid w:val="00AB1A35"/>
    <w:rsid w:val="00AB1DA6"/>
    <w:rsid w:val="00AB26A6"/>
    <w:rsid w:val="00AB490A"/>
    <w:rsid w:val="00AB5882"/>
    <w:rsid w:val="00AC01EC"/>
    <w:rsid w:val="00AC3292"/>
    <w:rsid w:val="00AC3833"/>
    <w:rsid w:val="00AC3EB8"/>
    <w:rsid w:val="00AC48E7"/>
    <w:rsid w:val="00AC5345"/>
    <w:rsid w:val="00AC5E73"/>
    <w:rsid w:val="00AC6075"/>
    <w:rsid w:val="00AC7071"/>
    <w:rsid w:val="00AC74C5"/>
    <w:rsid w:val="00AD01E3"/>
    <w:rsid w:val="00AD1B8D"/>
    <w:rsid w:val="00AD336A"/>
    <w:rsid w:val="00AD4607"/>
    <w:rsid w:val="00AD53F4"/>
    <w:rsid w:val="00AD5D94"/>
    <w:rsid w:val="00AE125C"/>
    <w:rsid w:val="00AE466A"/>
    <w:rsid w:val="00AE69D7"/>
    <w:rsid w:val="00AE766C"/>
    <w:rsid w:val="00AF04E1"/>
    <w:rsid w:val="00AF131D"/>
    <w:rsid w:val="00AF167D"/>
    <w:rsid w:val="00AF2373"/>
    <w:rsid w:val="00AF4E7B"/>
    <w:rsid w:val="00AF6A53"/>
    <w:rsid w:val="00AF72EB"/>
    <w:rsid w:val="00AF77E4"/>
    <w:rsid w:val="00AF7879"/>
    <w:rsid w:val="00AF790A"/>
    <w:rsid w:val="00AF79B6"/>
    <w:rsid w:val="00B00E40"/>
    <w:rsid w:val="00B00F32"/>
    <w:rsid w:val="00B01C39"/>
    <w:rsid w:val="00B0265C"/>
    <w:rsid w:val="00B03C01"/>
    <w:rsid w:val="00B03FC9"/>
    <w:rsid w:val="00B066F3"/>
    <w:rsid w:val="00B07745"/>
    <w:rsid w:val="00B10C67"/>
    <w:rsid w:val="00B115FC"/>
    <w:rsid w:val="00B13782"/>
    <w:rsid w:val="00B13B4B"/>
    <w:rsid w:val="00B141BC"/>
    <w:rsid w:val="00B1497E"/>
    <w:rsid w:val="00B14DB2"/>
    <w:rsid w:val="00B15F1B"/>
    <w:rsid w:val="00B17D40"/>
    <w:rsid w:val="00B203F2"/>
    <w:rsid w:val="00B20657"/>
    <w:rsid w:val="00B21488"/>
    <w:rsid w:val="00B2364E"/>
    <w:rsid w:val="00B24373"/>
    <w:rsid w:val="00B261AD"/>
    <w:rsid w:val="00B265D8"/>
    <w:rsid w:val="00B30090"/>
    <w:rsid w:val="00B30434"/>
    <w:rsid w:val="00B31857"/>
    <w:rsid w:val="00B360EC"/>
    <w:rsid w:val="00B360F2"/>
    <w:rsid w:val="00B367EC"/>
    <w:rsid w:val="00B409E1"/>
    <w:rsid w:val="00B410C9"/>
    <w:rsid w:val="00B41256"/>
    <w:rsid w:val="00B42AEC"/>
    <w:rsid w:val="00B43E13"/>
    <w:rsid w:val="00B45D43"/>
    <w:rsid w:val="00B474F3"/>
    <w:rsid w:val="00B47895"/>
    <w:rsid w:val="00B4791C"/>
    <w:rsid w:val="00B5117B"/>
    <w:rsid w:val="00B5262D"/>
    <w:rsid w:val="00B52B36"/>
    <w:rsid w:val="00B531C4"/>
    <w:rsid w:val="00B54257"/>
    <w:rsid w:val="00B54654"/>
    <w:rsid w:val="00B54BB9"/>
    <w:rsid w:val="00B55A05"/>
    <w:rsid w:val="00B5785D"/>
    <w:rsid w:val="00B57990"/>
    <w:rsid w:val="00B63EE7"/>
    <w:rsid w:val="00B6428D"/>
    <w:rsid w:val="00B654B4"/>
    <w:rsid w:val="00B666F0"/>
    <w:rsid w:val="00B66898"/>
    <w:rsid w:val="00B70272"/>
    <w:rsid w:val="00B7217C"/>
    <w:rsid w:val="00B7273A"/>
    <w:rsid w:val="00B73BA2"/>
    <w:rsid w:val="00B744BB"/>
    <w:rsid w:val="00B77169"/>
    <w:rsid w:val="00B80F97"/>
    <w:rsid w:val="00B81E64"/>
    <w:rsid w:val="00B825E1"/>
    <w:rsid w:val="00B83039"/>
    <w:rsid w:val="00B8342F"/>
    <w:rsid w:val="00B83F30"/>
    <w:rsid w:val="00B846E8"/>
    <w:rsid w:val="00B854CD"/>
    <w:rsid w:val="00B86955"/>
    <w:rsid w:val="00B87878"/>
    <w:rsid w:val="00B87A9F"/>
    <w:rsid w:val="00B87E6B"/>
    <w:rsid w:val="00B90143"/>
    <w:rsid w:val="00B908AC"/>
    <w:rsid w:val="00B90CAD"/>
    <w:rsid w:val="00B9155B"/>
    <w:rsid w:val="00B950DC"/>
    <w:rsid w:val="00B96391"/>
    <w:rsid w:val="00B96F01"/>
    <w:rsid w:val="00B97350"/>
    <w:rsid w:val="00BA0A06"/>
    <w:rsid w:val="00BA1409"/>
    <w:rsid w:val="00BA1BB2"/>
    <w:rsid w:val="00BA2005"/>
    <w:rsid w:val="00BA236B"/>
    <w:rsid w:val="00BA267C"/>
    <w:rsid w:val="00BA461E"/>
    <w:rsid w:val="00BA5A1C"/>
    <w:rsid w:val="00BB07DD"/>
    <w:rsid w:val="00BB0B3E"/>
    <w:rsid w:val="00BB11FB"/>
    <w:rsid w:val="00BB14B7"/>
    <w:rsid w:val="00BB2AE1"/>
    <w:rsid w:val="00BB2C1D"/>
    <w:rsid w:val="00BB31AC"/>
    <w:rsid w:val="00BB359F"/>
    <w:rsid w:val="00BB3D7E"/>
    <w:rsid w:val="00BB443F"/>
    <w:rsid w:val="00BB553D"/>
    <w:rsid w:val="00BB573D"/>
    <w:rsid w:val="00BB6D65"/>
    <w:rsid w:val="00BB7E81"/>
    <w:rsid w:val="00BC0670"/>
    <w:rsid w:val="00BC343C"/>
    <w:rsid w:val="00BC3D9B"/>
    <w:rsid w:val="00BC4A06"/>
    <w:rsid w:val="00BC61BB"/>
    <w:rsid w:val="00BC76EC"/>
    <w:rsid w:val="00BD0637"/>
    <w:rsid w:val="00BD0E61"/>
    <w:rsid w:val="00BD25C6"/>
    <w:rsid w:val="00BD6D45"/>
    <w:rsid w:val="00BD78B6"/>
    <w:rsid w:val="00BD7DC3"/>
    <w:rsid w:val="00BE0632"/>
    <w:rsid w:val="00BE32E6"/>
    <w:rsid w:val="00BE35E4"/>
    <w:rsid w:val="00BE48BB"/>
    <w:rsid w:val="00BE48E2"/>
    <w:rsid w:val="00BE6D4C"/>
    <w:rsid w:val="00BF1D11"/>
    <w:rsid w:val="00BF4CFC"/>
    <w:rsid w:val="00BF795D"/>
    <w:rsid w:val="00BF7D50"/>
    <w:rsid w:val="00C01D02"/>
    <w:rsid w:val="00C01E1E"/>
    <w:rsid w:val="00C043F8"/>
    <w:rsid w:val="00C04729"/>
    <w:rsid w:val="00C0742C"/>
    <w:rsid w:val="00C0797B"/>
    <w:rsid w:val="00C07CC9"/>
    <w:rsid w:val="00C111A2"/>
    <w:rsid w:val="00C11F9B"/>
    <w:rsid w:val="00C14774"/>
    <w:rsid w:val="00C168D5"/>
    <w:rsid w:val="00C17D03"/>
    <w:rsid w:val="00C20C8A"/>
    <w:rsid w:val="00C231AD"/>
    <w:rsid w:val="00C23BE9"/>
    <w:rsid w:val="00C24AF2"/>
    <w:rsid w:val="00C24F00"/>
    <w:rsid w:val="00C256B5"/>
    <w:rsid w:val="00C27FF0"/>
    <w:rsid w:val="00C30488"/>
    <w:rsid w:val="00C307D5"/>
    <w:rsid w:val="00C30C57"/>
    <w:rsid w:val="00C31414"/>
    <w:rsid w:val="00C31BA6"/>
    <w:rsid w:val="00C3237A"/>
    <w:rsid w:val="00C34185"/>
    <w:rsid w:val="00C3425E"/>
    <w:rsid w:val="00C350BC"/>
    <w:rsid w:val="00C36993"/>
    <w:rsid w:val="00C378FF"/>
    <w:rsid w:val="00C40556"/>
    <w:rsid w:val="00C405C4"/>
    <w:rsid w:val="00C41ECA"/>
    <w:rsid w:val="00C421CF"/>
    <w:rsid w:val="00C42F8E"/>
    <w:rsid w:val="00C43D84"/>
    <w:rsid w:val="00C442E4"/>
    <w:rsid w:val="00C45CFA"/>
    <w:rsid w:val="00C45F09"/>
    <w:rsid w:val="00C51690"/>
    <w:rsid w:val="00C52C55"/>
    <w:rsid w:val="00C532EC"/>
    <w:rsid w:val="00C5362F"/>
    <w:rsid w:val="00C57D45"/>
    <w:rsid w:val="00C60613"/>
    <w:rsid w:val="00C608B6"/>
    <w:rsid w:val="00C60FC1"/>
    <w:rsid w:val="00C61E63"/>
    <w:rsid w:val="00C62CFD"/>
    <w:rsid w:val="00C63110"/>
    <w:rsid w:val="00C631B5"/>
    <w:rsid w:val="00C63F20"/>
    <w:rsid w:val="00C64FF1"/>
    <w:rsid w:val="00C65A62"/>
    <w:rsid w:val="00C65CC9"/>
    <w:rsid w:val="00C66232"/>
    <w:rsid w:val="00C71BF6"/>
    <w:rsid w:val="00C73702"/>
    <w:rsid w:val="00C73776"/>
    <w:rsid w:val="00C76E97"/>
    <w:rsid w:val="00C778D1"/>
    <w:rsid w:val="00C8018E"/>
    <w:rsid w:val="00C807EB"/>
    <w:rsid w:val="00C813F5"/>
    <w:rsid w:val="00C821CA"/>
    <w:rsid w:val="00C865B1"/>
    <w:rsid w:val="00C86FA0"/>
    <w:rsid w:val="00C87128"/>
    <w:rsid w:val="00C87DCE"/>
    <w:rsid w:val="00C92446"/>
    <w:rsid w:val="00C92A59"/>
    <w:rsid w:val="00C93725"/>
    <w:rsid w:val="00C948FD"/>
    <w:rsid w:val="00C955EA"/>
    <w:rsid w:val="00C95683"/>
    <w:rsid w:val="00C959F7"/>
    <w:rsid w:val="00C95E10"/>
    <w:rsid w:val="00C96806"/>
    <w:rsid w:val="00C96C5E"/>
    <w:rsid w:val="00C96EC7"/>
    <w:rsid w:val="00CA16DD"/>
    <w:rsid w:val="00CA1845"/>
    <w:rsid w:val="00CA22EF"/>
    <w:rsid w:val="00CA4448"/>
    <w:rsid w:val="00CA4D61"/>
    <w:rsid w:val="00CA5DB5"/>
    <w:rsid w:val="00CA73A5"/>
    <w:rsid w:val="00CA7612"/>
    <w:rsid w:val="00CB1BE0"/>
    <w:rsid w:val="00CB1DB1"/>
    <w:rsid w:val="00CB3832"/>
    <w:rsid w:val="00CB3A49"/>
    <w:rsid w:val="00CB5A5F"/>
    <w:rsid w:val="00CB5B08"/>
    <w:rsid w:val="00CB5C9D"/>
    <w:rsid w:val="00CB7006"/>
    <w:rsid w:val="00CB7356"/>
    <w:rsid w:val="00CB7A4A"/>
    <w:rsid w:val="00CC049B"/>
    <w:rsid w:val="00CC179A"/>
    <w:rsid w:val="00CC3A67"/>
    <w:rsid w:val="00CC40AC"/>
    <w:rsid w:val="00CC6247"/>
    <w:rsid w:val="00CC62B6"/>
    <w:rsid w:val="00CC7A4B"/>
    <w:rsid w:val="00CD224C"/>
    <w:rsid w:val="00CD28BB"/>
    <w:rsid w:val="00CD3D54"/>
    <w:rsid w:val="00CD4156"/>
    <w:rsid w:val="00CD6E27"/>
    <w:rsid w:val="00CD7175"/>
    <w:rsid w:val="00CE041A"/>
    <w:rsid w:val="00CE0BE4"/>
    <w:rsid w:val="00CE5A3D"/>
    <w:rsid w:val="00CE6D19"/>
    <w:rsid w:val="00CE7C5B"/>
    <w:rsid w:val="00CF1FB9"/>
    <w:rsid w:val="00CF2CFD"/>
    <w:rsid w:val="00CF4CD7"/>
    <w:rsid w:val="00CF5476"/>
    <w:rsid w:val="00CF5DE4"/>
    <w:rsid w:val="00CF733B"/>
    <w:rsid w:val="00CF7342"/>
    <w:rsid w:val="00D00BAE"/>
    <w:rsid w:val="00D0143E"/>
    <w:rsid w:val="00D02C85"/>
    <w:rsid w:val="00D04CE3"/>
    <w:rsid w:val="00D05243"/>
    <w:rsid w:val="00D05A35"/>
    <w:rsid w:val="00D05B4F"/>
    <w:rsid w:val="00D070A6"/>
    <w:rsid w:val="00D07AEA"/>
    <w:rsid w:val="00D10E94"/>
    <w:rsid w:val="00D147A2"/>
    <w:rsid w:val="00D16A3E"/>
    <w:rsid w:val="00D17E50"/>
    <w:rsid w:val="00D17EDE"/>
    <w:rsid w:val="00D20692"/>
    <w:rsid w:val="00D21016"/>
    <w:rsid w:val="00D241A5"/>
    <w:rsid w:val="00D24AFD"/>
    <w:rsid w:val="00D24B50"/>
    <w:rsid w:val="00D24DDC"/>
    <w:rsid w:val="00D25311"/>
    <w:rsid w:val="00D275D8"/>
    <w:rsid w:val="00D27A3D"/>
    <w:rsid w:val="00D27C63"/>
    <w:rsid w:val="00D310EE"/>
    <w:rsid w:val="00D315BD"/>
    <w:rsid w:val="00D31719"/>
    <w:rsid w:val="00D3306B"/>
    <w:rsid w:val="00D33836"/>
    <w:rsid w:val="00D33BC4"/>
    <w:rsid w:val="00D35DFC"/>
    <w:rsid w:val="00D360E9"/>
    <w:rsid w:val="00D369CE"/>
    <w:rsid w:val="00D3779F"/>
    <w:rsid w:val="00D37DA1"/>
    <w:rsid w:val="00D40282"/>
    <w:rsid w:val="00D41A3B"/>
    <w:rsid w:val="00D424E7"/>
    <w:rsid w:val="00D4346A"/>
    <w:rsid w:val="00D440B9"/>
    <w:rsid w:val="00D440E4"/>
    <w:rsid w:val="00D4425F"/>
    <w:rsid w:val="00D45D50"/>
    <w:rsid w:val="00D45FEB"/>
    <w:rsid w:val="00D50683"/>
    <w:rsid w:val="00D51AE5"/>
    <w:rsid w:val="00D5214B"/>
    <w:rsid w:val="00D52A64"/>
    <w:rsid w:val="00D536D7"/>
    <w:rsid w:val="00D53BE7"/>
    <w:rsid w:val="00D54B74"/>
    <w:rsid w:val="00D56693"/>
    <w:rsid w:val="00D57B88"/>
    <w:rsid w:val="00D616D9"/>
    <w:rsid w:val="00D61B61"/>
    <w:rsid w:val="00D62197"/>
    <w:rsid w:val="00D63786"/>
    <w:rsid w:val="00D639CF"/>
    <w:rsid w:val="00D63D61"/>
    <w:rsid w:val="00D63F76"/>
    <w:rsid w:val="00D65882"/>
    <w:rsid w:val="00D65BC4"/>
    <w:rsid w:val="00D70A46"/>
    <w:rsid w:val="00D746F9"/>
    <w:rsid w:val="00D75A84"/>
    <w:rsid w:val="00D76649"/>
    <w:rsid w:val="00D822D3"/>
    <w:rsid w:val="00D82ABF"/>
    <w:rsid w:val="00D82B08"/>
    <w:rsid w:val="00D85C39"/>
    <w:rsid w:val="00D9034A"/>
    <w:rsid w:val="00D91EE7"/>
    <w:rsid w:val="00D92DD9"/>
    <w:rsid w:val="00D9347A"/>
    <w:rsid w:val="00D94A33"/>
    <w:rsid w:val="00D94EF0"/>
    <w:rsid w:val="00D952E5"/>
    <w:rsid w:val="00D95713"/>
    <w:rsid w:val="00D95E02"/>
    <w:rsid w:val="00D9609F"/>
    <w:rsid w:val="00D96BB5"/>
    <w:rsid w:val="00D96FCC"/>
    <w:rsid w:val="00DA10C3"/>
    <w:rsid w:val="00DA4F4E"/>
    <w:rsid w:val="00DA7BA2"/>
    <w:rsid w:val="00DB1C05"/>
    <w:rsid w:val="00DB38E0"/>
    <w:rsid w:val="00DB3D02"/>
    <w:rsid w:val="00DB57E5"/>
    <w:rsid w:val="00DC04B3"/>
    <w:rsid w:val="00DC0520"/>
    <w:rsid w:val="00DC0649"/>
    <w:rsid w:val="00DC1828"/>
    <w:rsid w:val="00DC1DE5"/>
    <w:rsid w:val="00DC237A"/>
    <w:rsid w:val="00DC5092"/>
    <w:rsid w:val="00DC5D32"/>
    <w:rsid w:val="00DC5DF7"/>
    <w:rsid w:val="00DC61EC"/>
    <w:rsid w:val="00DD0B9B"/>
    <w:rsid w:val="00DD1A56"/>
    <w:rsid w:val="00DD1EEB"/>
    <w:rsid w:val="00DD4F6A"/>
    <w:rsid w:val="00DD50CC"/>
    <w:rsid w:val="00DD79AB"/>
    <w:rsid w:val="00DD7BF3"/>
    <w:rsid w:val="00DE1B89"/>
    <w:rsid w:val="00DE3224"/>
    <w:rsid w:val="00DE3358"/>
    <w:rsid w:val="00DE3922"/>
    <w:rsid w:val="00DE413F"/>
    <w:rsid w:val="00DF14F0"/>
    <w:rsid w:val="00DF2888"/>
    <w:rsid w:val="00DF2B60"/>
    <w:rsid w:val="00DF392F"/>
    <w:rsid w:val="00DF5D73"/>
    <w:rsid w:val="00DF6A13"/>
    <w:rsid w:val="00DF7455"/>
    <w:rsid w:val="00DF7F3F"/>
    <w:rsid w:val="00E042CD"/>
    <w:rsid w:val="00E047D6"/>
    <w:rsid w:val="00E063A8"/>
    <w:rsid w:val="00E06C72"/>
    <w:rsid w:val="00E13662"/>
    <w:rsid w:val="00E1388A"/>
    <w:rsid w:val="00E14EB3"/>
    <w:rsid w:val="00E151E8"/>
    <w:rsid w:val="00E155DA"/>
    <w:rsid w:val="00E16265"/>
    <w:rsid w:val="00E1694C"/>
    <w:rsid w:val="00E20999"/>
    <w:rsid w:val="00E20BE2"/>
    <w:rsid w:val="00E21499"/>
    <w:rsid w:val="00E21506"/>
    <w:rsid w:val="00E21B4F"/>
    <w:rsid w:val="00E21DA8"/>
    <w:rsid w:val="00E21E7F"/>
    <w:rsid w:val="00E21FAF"/>
    <w:rsid w:val="00E26BB2"/>
    <w:rsid w:val="00E2715F"/>
    <w:rsid w:val="00E275FB"/>
    <w:rsid w:val="00E31F6F"/>
    <w:rsid w:val="00E3323F"/>
    <w:rsid w:val="00E33B74"/>
    <w:rsid w:val="00E35E11"/>
    <w:rsid w:val="00E40C81"/>
    <w:rsid w:val="00E40DB8"/>
    <w:rsid w:val="00E42514"/>
    <w:rsid w:val="00E430E0"/>
    <w:rsid w:val="00E43158"/>
    <w:rsid w:val="00E43262"/>
    <w:rsid w:val="00E44066"/>
    <w:rsid w:val="00E45CB9"/>
    <w:rsid w:val="00E505E7"/>
    <w:rsid w:val="00E51992"/>
    <w:rsid w:val="00E52266"/>
    <w:rsid w:val="00E5336C"/>
    <w:rsid w:val="00E54BD0"/>
    <w:rsid w:val="00E54CB1"/>
    <w:rsid w:val="00E55FB8"/>
    <w:rsid w:val="00E570E6"/>
    <w:rsid w:val="00E5727E"/>
    <w:rsid w:val="00E62C61"/>
    <w:rsid w:val="00E64356"/>
    <w:rsid w:val="00E6594A"/>
    <w:rsid w:val="00E65CDD"/>
    <w:rsid w:val="00E66109"/>
    <w:rsid w:val="00E703E2"/>
    <w:rsid w:val="00E72C62"/>
    <w:rsid w:val="00E735DB"/>
    <w:rsid w:val="00E74521"/>
    <w:rsid w:val="00E74596"/>
    <w:rsid w:val="00E7461F"/>
    <w:rsid w:val="00E773EA"/>
    <w:rsid w:val="00E8034B"/>
    <w:rsid w:val="00E80D1E"/>
    <w:rsid w:val="00E812F9"/>
    <w:rsid w:val="00E8250E"/>
    <w:rsid w:val="00E82DE2"/>
    <w:rsid w:val="00E82FC9"/>
    <w:rsid w:val="00E84F7E"/>
    <w:rsid w:val="00E86D5D"/>
    <w:rsid w:val="00E949BA"/>
    <w:rsid w:val="00E95671"/>
    <w:rsid w:val="00E95881"/>
    <w:rsid w:val="00E95CA2"/>
    <w:rsid w:val="00E97CE8"/>
    <w:rsid w:val="00EA0CAD"/>
    <w:rsid w:val="00EA19B4"/>
    <w:rsid w:val="00EA39CB"/>
    <w:rsid w:val="00EA4716"/>
    <w:rsid w:val="00EA5FF6"/>
    <w:rsid w:val="00EA65CF"/>
    <w:rsid w:val="00EA66B5"/>
    <w:rsid w:val="00EB0B84"/>
    <w:rsid w:val="00EB23CD"/>
    <w:rsid w:val="00EB28A9"/>
    <w:rsid w:val="00EB3506"/>
    <w:rsid w:val="00EB4532"/>
    <w:rsid w:val="00EB6233"/>
    <w:rsid w:val="00EB7BE3"/>
    <w:rsid w:val="00EC2B23"/>
    <w:rsid w:val="00EC3413"/>
    <w:rsid w:val="00EC4654"/>
    <w:rsid w:val="00EC4FDD"/>
    <w:rsid w:val="00EC5BCC"/>
    <w:rsid w:val="00EC6950"/>
    <w:rsid w:val="00ED145D"/>
    <w:rsid w:val="00ED1B7F"/>
    <w:rsid w:val="00ED266A"/>
    <w:rsid w:val="00ED29F7"/>
    <w:rsid w:val="00ED46AB"/>
    <w:rsid w:val="00ED5132"/>
    <w:rsid w:val="00ED77B9"/>
    <w:rsid w:val="00ED7B2A"/>
    <w:rsid w:val="00EE0130"/>
    <w:rsid w:val="00EE09BD"/>
    <w:rsid w:val="00EE0D2B"/>
    <w:rsid w:val="00EE13FF"/>
    <w:rsid w:val="00EE21D9"/>
    <w:rsid w:val="00EE2BF6"/>
    <w:rsid w:val="00EE2C9F"/>
    <w:rsid w:val="00EE4C05"/>
    <w:rsid w:val="00EE51CD"/>
    <w:rsid w:val="00EE640E"/>
    <w:rsid w:val="00EE64B0"/>
    <w:rsid w:val="00EE75DD"/>
    <w:rsid w:val="00EE7B7F"/>
    <w:rsid w:val="00EE7C9A"/>
    <w:rsid w:val="00EF0AC9"/>
    <w:rsid w:val="00EF0B48"/>
    <w:rsid w:val="00EF115C"/>
    <w:rsid w:val="00EF1F89"/>
    <w:rsid w:val="00EF2306"/>
    <w:rsid w:val="00EF4184"/>
    <w:rsid w:val="00EF43D6"/>
    <w:rsid w:val="00EF4872"/>
    <w:rsid w:val="00EF532A"/>
    <w:rsid w:val="00F0062E"/>
    <w:rsid w:val="00F02431"/>
    <w:rsid w:val="00F02E91"/>
    <w:rsid w:val="00F03419"/>
    <w:rsid w:val="00F0362C"/>
    <w:rsid w:val="00F049F0"/>
    <w:rsid w:val="00F04CA2"/>
    <w:rsid w:val="00F05BB5"/>
    <w:rsid w:val="00F05D1F"/>
    <w:rsid w:val="00F063FD"/>
    <w:rsid w:val="00F06935"/>
    <w:rsid w:val="00F06E04"/>
    <w:rsid w:val="00F109F3"/>
    <w:rsid w:val="00F1161F"/>
    <w:rsid w:val="00F12037"/>
    <w:rsid w:val="00F130EB"/>
    <w:rsid w:val="00F14433"/>
    <w:rsid w:val="00F14713"/>
    <w:rsid w:val="00F14D51"/>
    <w:rsid w:val="00F15F0C"/>
    <w:rsid w:val="00F169E0"/>
    <w:rsid w:val="00F17375"/>
    <w:rsid w:val="00F17830"/>
    <w:rsid w:val="00F22D2C"/>
    <w:rsid w:val="00F23BBE"/>
    <w:rsid w:val="00F23C16"/>
    <w:rsid w:val="00F246C7"/>
    <w:rsid w:val="00F25447"/>
    <w:rsid w:val="00F26515"/>
    <w:rsid w:val="00F269AA"/>
    <w:rsid w:val="00F27ACD"/>
    <w:rsid w:val="00F31F18"/>
    <w:rsid w:val="00F32132"/>
    <w:rsid w:val="00F330E8"/>
    <w:rsid w:val="00F33C32"/>
    <w:rsid w:val="00F408ED"/>
    <w:rsid w:val="00F417D8"/>
    <w:rsid w:val="00F41B2C"/>
    <w:rsid w:val="00F433CA"/>
    <w:rsid w:val="00F4389C"/>
    <w:rsid w:val="00F438F1"/>
    <w:rsid w:val="00F44F49"/>
    <w:rsid w:val="00F5067B"/>
    <w:rsid w:val="00F50B2E"/>
    <w:rsid w:val="00F50C63"/>
    <w:rsid w:val="00F51786"/>
    <w:rsid w:val="00F517A6"/>
    <w:rsid w:val="00F54959"/>
    <w:rsid w:val="00F54CBE"/>
    <w:rsid w:val="00F555AC"/>
    <w:rsid w:val="00F56C48"/>
    <w:rsid w:val="00F570A3"/>
    <w:rsid w:val="00F61EE3"/>
    <w:rsid w:val="00F62C4E"/>
    <w:rsid w:val="00F63E02"/>
    <w:rsid w:val="00F661CD"/>
    <w:rsid w:val="00F6787B"/>
    <w:rsid w:val="00F7024D"/>
    <w:rsid w:val="00F73B86"/>
    <w:rsid w:val="00F73BA3"/>
    <w:rsid w:val="00F742DF"/>
    <w:rsid w:val="00F74585"/>
    <w:rsid w:val="00F747E9"/>
    <w:rsid w:val="00F748A9"/>
    <w:rsid w:val="00F74B56"/>
    <w:rsid w:val="00F74EE9"/>
    <w:rsid w:val="00F75423"/>
    <w:rsid w:val="00F76C26"/>
    <w:rsid w:val="00F77E3D"/>
    <w:rsid w:val="00F80BBF"/>
    <w:rsid w:val="00F845F3"/>
    <w:rsid w:val="00F8475D"/>
    <w:rsid w:val="00F84F6A"/>
    <w:rsid w:val="00F85075"/>
    <w:rsid w:val="00F858CE"/>
    <w:rsid w:val="00F87C23"/>
    <w:rsid w:val="00F916FA"/>
    <w:rsid w:val="00F93BD9"/>
    <w:rsid w:val="00F9426E"/>
    <w:rsid w:val="00F94DD0"/>
    <w:rsid w:val="00F96477"/>
    <w:rsid w:val="00F96C32"/>
    <w:rsid w:val="00F96CD5"/>
    <w:rsid w:val="00F97111"/>
    <w:rsid w:val="00FA17A3"/>
    <w:rsid w:val="00FA2678"/>
    <w:rsid w:val="00FA2AF4"/>
    <w:rsid w:val="00FA43AF"/>
    <w:rsid w:val="00FA4587"/>
    <w:rsid w:val="00FA5736"/>
    <w:rsid w:val="00FA6C26"/>
    <w:rsid w:val="00FB031D"/>
    <w:rsid w:val="00FB0346"/>
    <w:rsid w:val="00FB1376"/>
    <w:rsid w:val="00FB1BB1"/>
    <w:rsid w:val="00FB2031"/>
    <w:rsid w:val="00FB221A"/>
    <w:rsid w:val="00FB2223"/>
    <w:rsid w:val="00FB22AE"/>
    <w:rsid w:val="00FB297C"/>
    <w:rsid w:val="00FB30BB"/>
    <w:rsid w:val="00FB3C46"/>
    <w:rsid w:val="00FB5AF2"/>
    <w:rsid w:val="00FB6A14"/>
    <w:rsid w:val="00FB71CF"/>
    <w:rsid w:val="00FC0805"/>
    <w:rsid w:val="00FC2786"/>
    <w:rsid w:val="00FC2CA9"/>
    <w:rsid w:val="00FC339F"/>
    <w:rsid w:val="00FC3F9A"/>
    <w:rsid w:val="00FC65F9"/>
    <w:rsid w:val="00FC746B"/>
    <w:rsid w:val="00FC7C72"/>
    <w:rsid w:val="00FD0D1F"/>
    <w:rsid w:val="00FD1017"/>
    <w:rsid w:val="00FD2493"/>
    <w:rsid w:val="00FD2D5F"/>
    <w:rsid w:val="00FD2F75"/>
    <w:rsid w:val="00FD3BED"/>
    <w:rsid w:val="00FD43B0"/>
    <w:rsid w:val="00FD4404"/>
    <w:rsid w:val="00FD4758"/>
    <w:rsid w:val="00FD5958"/>
    <w:rsid w:val="00FD5B9E"/>
    <w:rsid w:val="00FE14D5"/>
    <w:rsid w:val="00FE252E"/>
    <w:rsid w:val="00FE5162"/>
    <w:rsid w:val="00FE566C"/>
    <w:rsid w:val="00FE694C"/>
    <w:rsid w:val="00FF07EF"/>
    <w:rsid w:val="00FF0AC8"/>
    <w:rsid w:val="00FF0E17"/>
    <w:rsid w:val="00FF0F4C"/>
    <w:rsid w:val="00FF2C96"/>
    <w:rsid w:val="00FF3354"/>
    <w:rsid w:val="00FF37A3"/>
    <w:rsid w:val="00FF4E07"/>
    <w:rsid w:val="00FF665A"/>
    <w:rsid w:val="00FF7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1C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661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E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ECF"/>
    <w:rPr>
      <w:sz w:val="18"/>
      <w:szCs w:val="18"/>
    </w:rPr>
  </w:style>
  <w:style w:type="paragraph" w:styleId="a5">
    <w:name w:val="List Paragraph"/>
    <w:basedOn w:val="a"/>
    <w:uiPriority w:val="34"/>
    <w:qFormat/>
    <w:rsid w:val="007E4FA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6A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6A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6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1D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8F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D4E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966121"/>
    <w:rPr>
      <w:b/>
      <w:sz w:val="44"/>
    </w:rPr>
  </w:style>
  <w:style w:type="paragraph" w:styleId="20">
    <w:name w:val="toc 2"/>
    <w:basedOn w:val="a"/>
    <w:next w:val="a"/>
    <w:autoRedefine/>
    <w:uiPriority w:val="39"/>
    <w:unhideWhenUsed/>
    <w:qFormat/>
    <w:rsid w:val="00966121"/>
    <w:pPr>
      <w:ind w:leftChars="200" w:left="420"/>
    </w:pPr>
    <w:rPr>
      <w:b/>
      <w:sz w:val="36"/>
    </w:rPr>
  </w:style>
  <w:style w:type="paragraph" w:styleId="30">
    <w:name w:val="toc 3"/>
    <w:basedOn w:val="a"/>
    <w:next w:val="a"/>
    <w:autoRedefine/>
    <w:uiPriority w:val="39"/>
    <w:unhideWhenUsed/>
    <w:qFormat/>
    <w:rsid w:val="00966121"/>
    <w:pPr>
      <w:ind w:leftChars="400" w:left="840"/>
    </w:pPr>
    <w:rPr>
      <w:b/>
      <w:sz w:val="32"/>
    </w:rPr>
  </w:style>
  <w:style w:type="character" w:styleId="a7">
    <w:name w:val="Hyperlink"/>
    <w:basedOn w:val="a0"/>
    <w:uiPriority w:val="99"/>
    <w:unhideWhenUsed/>
    <w:rsid w:val="002D4EB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D952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2"/>
    <w:uiPriority w:val="99"/>
    <w:semiHidden/>
    <w:unhideWhenUsed/>
    <w:rsid w:val="00DF288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DF2888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661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966121"/>
    <w:pPr>
      <w:ind w:leftChars="600" w:left="1260"/>
    </w:pPr>
    <w:rPr>
      <w:b/>
      <w:sz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1D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78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E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ECF"/>
    <w:rPr>
      <w:sz w:val="18"/>
      <w:szCs w:val="18"/>
    </w:rPr>
  </w:style>
  <w:style w:type="paragraph" w:styleId="a5">
    <w:name w:val="List Paragraph"/>
    <w:basedOn w:val="a"/>
    <w:uiPriority w:val="34"/>
    <w:qFormat/>
    <w:rsid w:val="007E4FA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16A3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6A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66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1D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378FF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D4EB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D4EBF"/>
  </w:style>
  <w:style w:type="paragraph" w:styleId="20">
    <w:name w:val="toc 2"/>
    <w:basedOn w:val="a"/>
    <w:next w:val="a"/>
    <w:autoRedefine/>
    <w:uiPriority w:val="39"/>
    <w:unhideWhenUsed/>
    <w:rsid w:val="002D4EB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4EBF"/>
    <w:pPr>
      <w:ind w:leftChars="400" w:left="840"/>
    </w:pPr>
  </w:style>
  <w:style w:type="character" w:styleId="a7">
    <w:name w:val="Hyperlink"/>
    <w:basedOn w:val="a0"/>
    <w:uiPriority w:val="99"/>
    <w:unhideWhenUsed/>
    <w:rsid w:val="002D4EB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D952E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9D65F-55CE-491D-A605-0CDB8A6D1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4854</TotalTime>
  <Pages>32</Pages>
  <Words>3534</Words>
  <Characters>20146</Characters>
  <Application>Microsoft Office Word</Application>
  <DocSecurity>0</DocSecurity>
  <Lines>167</Lines>
  <Paragraphs>47</Paragraphs>
  <ScaleCrop>false</ScaleCrop>
  <Company>WwW.YlmF.CoM</Company>
  <LinksUpToDate>false</LinksUpToDate>
  <CharactersWithSpaces>23633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王斌</dc:creator>
  <cp:lastModifiedBy>王斌</cp:lastModifiedBy>
  <cp:revision>6388</cp:revision>
  <dcterms:created xsi:type="dcterms:W3CDTF">2013-11-29T18:07:00Z</dcterms:created>
  <dcterms:modified xsi:type="dcterms:W3CDTF">2014-03-04T22:17:00Z</dcterms:modified>
</cp:coreProperties>
</file>